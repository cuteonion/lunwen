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467E1D" w14:textId="77777777" w:rsidR="00B537A7" w:rsidRDefault="00B537A7" w:rsidP="00DE53D2">
      <w:pPr>
        <w:spacing w:line="480" w:lineRule="auto"/>
        <w:ind w:firstLineChars="112" w:firstLine="358"/>
        <w:rPr>
          <w:rFonts w:ascii="Times New Roman" w:hAnsi="Times New Roman"/>
          <w:b/>
          <w:sz w:val="32"/>
          <w:szCs w:val="22"/>
        </w:rPr>
      </w:pPr>
      <w:bookmarkStart w:id="0" w:name="_Toc73951025"/>
      <w:bookmarkStart w:id="1" w:name="_Toc74025346"/>
      <w:bookmarkStart w:id="2" w:name="_Toc169323421"/>
      <w:bookmarkStart w:id="3" w:name="_Toc73467572"/>
      <w:bookmarkStart w:id="4" w:name="_Toc73467698"/>
      <w:bookmarkStart w:id="5" w:name="_Toc73467983"/>
      <w:bookmarkStart w:id="6" w:name="_Toc73468286"/>
      <w:bookmarkStart w:id="7" w:name="_Toc73468446"/>
      <w:bookmarkStart w:id="8" w:name="_Toc73468514"/>
      <w:bookmarkStart w:id="9" w:name="_Toc73468560"/>
      <w:bookmarkStart w:id="10" w:name="_Toc73951026"/>
      <w:bookmarkStart w:id="11" w:name="_Toc74024493"/>
      <w:bookmarkStart w:id="12" w:name="_Toc74025347"/>
      <w:bookmarkStart w:id="13" w:name="_Toc74025643"/>
      <w:bookmarkStart w:id="14" w:name="_Toc74025754"/>
      <w:bookmarkStart w:id="15" w:name="_Toc74025799"/>
      <w:bookmarkStart w:id="16" w:name="_Toc74025844"/>
      <w:bookmarkStart w:id="17" w:name="_Toc74025990"/>
      <w:bookmarkStart w:id="18" w:name="_Toc74030257"/>
    </w:p>
    <w:p w14:paraId="0261018F" w14:textId="77777777" w:rsidR="00B537A7" w:rsidRDefault="00B537A7" w:rsidP="00DE53D2">
      <w:pPr>
        <w:spacing w:line="480" w:lineRule="auto"/>
        <w:ind w:firstLineChars="112" w:firstLine="358"/>
        <w:rPr>
          <w:rFonts w:ascii="Times New Roman" w:hAnsi="Times New Roman"/>
          <w:b/>
          <w:sz w:val="32"/>
          <w:szCs w:val="22"/>
        </w:rPr>
      </w:pPr>
    </w:p>
    <w:p w14:paraId="5E856CAA" w14:textId="77777777" w:rsidR="00B537A7" w:rsidRDefault="00B537A7" w:rsidP="00DE53D2">
      <w:pPr>
        <w:spacing w:line="480" w:lineRule="auto"/>
        <w:ind w:firstLineChars="112" w:firstLine="358"/>
        <w:rPr>
          <w:rFonts w:ascii="Times New Roman" w:hAnsi="Times New Roman"/>
          <w:b/>
          <w:sz w:val="32"/>
          <w:szCs w:val="22"/>
        </w:rPr>
      </w:pPr>
    </w:p>
    <w:p w14:paraId="3FA6ABEC" w14:textId="77777777" w:rsidR="00B537A7" w:rsidRDefault="00B537A7" w:rsidP="00DE53D2">
      <w:pPr>
        <w:spacing w:line="480" w:lineRule="auto"/>
        <w:ind w:firstLineChars="112" w:firstLine="358"/>
        <w:rPr>
          <w:rFonts w:ascii="Times New Roman" w:hAnsi="Times New Roman"/>
          <w:b/>
          <w:sz w:val="32"/>
          <w:szCs w:val="22"/>
        </w:rPr>
      </w:pPr>
    </w:p>
    <w:p w14:paraId="781E585E" w14:textId="77777777" w:rsidR="00B537A7" w:rsidRDefault="00B537A7" w:rsidP="00DE53D2">
      <w:pPr>
        <w:spacing w:line="480" w:lineRule="auto"/>
        <w:ind w:firstLineChars="112" w:firstLine="358"/>
        <w:rPr>
          <w:rFonts w:ascii="Times New Roman" w:hAnsi="Times New Roman"/>
          <w:b/>
          <w:sz w:val="32"/>
          <w:szCs w:val="22"/>
        </w:rPr>
      </w:pPr>
    </w:p>
    <w:p w14:paraId="3F3113F9" w14:textId="77777777" w:rsidR="00B537A7" w:rsidRDefault="00B537A7" w:rsidP="00DE53D2">
      <w:pPr>
        <w:spacing w:line="480" w:lineRule="auto"/>
        <w:ind w:firstLineChars="112" w:firstLine="358"/>
        <w:rPr>
          <w:rFonts w:ascii="Times New Roman" w:hAnsi="Times New Roman"/>
          <w:b/>
          <w:sz w:val="32"/>
          <w:szCs w:val="22"/>
        </w:rPr>
      </w:pPr>
    </w:p>
    <w:p w14:paraId="58D7FAD1" w14:textId="77777777" w:rsidR="00B537A7" w:rsidRDefault="00B537A7" w:rsidP="00DE53D2">
      <w:pPr>
        <w:spacing w:line="480" w:lineRule="auto"/>
        <w:ind w:firstLineChars="112" w:firstLine="358"/>
        <w:rPr>
          <w:rFonts w:ascii="Times New Roman" w:hAnsi="Times New Roman"/>
          <w:b/>
          <w:sz w:val="32"/>
          <w:szCs w:val="22"/>
        </w:rPr>
      </w:pPr>
    </w:p>
    <w:p w14:paraId="70BE0914" w14:textId="77777777" w:rsidR="00B537A7" w:rsidRDefault="00B537A7" w:rsidP="00DE53D2">
      <w:pPr>
        <w:spacing w:line="480" w:lineRule="auto"/>
        <w:ind w:firstLineChars="112" w:firstLine="358"/>
        <w:rPr>
          <w:rFonts w:ascii="Times New Roman" w:hAnsi="Times New Roman"/>
          <w:b/>
          <w:sz w:val="32"/>
          <w:szCs w:val="22"/>
        </w:rPr>
      </w:pPr>
    </w:p>
    <w:p w14:paraId="456F2659" w14:textId="77777777" w:rsidR="00B537A7" w:rsidRDefault="00B537A7" w:rsidP="00DE53D2">
      <w:pPr>
        <w:spacing w:line="480" w:lineRule="auto"/>
        <w:ind w:firstLineChars="112" w:firstLine="358"/>
        <w:rPr>
          <w:rFonts w:ascii="Times New Roman" w:hAnsi="Times New Roman"/>
          <w:b/>
          <w:sz w:val="32"/>
          <w:szCs w:val="22"/>
        </w:rPr>
      </w:pPr>
    </w:p>
    <w:p w14:paraId="541EF554" w14:textId="77777777" w:rsidR="00B537A7" w:rsidRDefault="00B537A7" w:rsidP="00DE53D2">
      <w:pPr>
        <w:spacing w:line="840" w:lineRule="exact"/>
        <w:ind w:firstLineChars="112" w:firstLine="358"/>
        <w:rPr>
          <w:rFonts w:ascii="Times New Roman" w:hAnsi="Times New Roman"/>
          <w:b/>
          <w:sz w:val="32"/>
          <w:szCs w:val="22"/>
          <w:u w:val="single"/>
        </w:rPr>
      </w:pPr>
      <w:r>
        <w:rPr>
          <w:rFonts w:ascii="Times New Roman" w:hAnsi="Times New Roman" w:hint="eastAsia"/>
          <w:b/>
          <w:sz w:val="32"/>
          <w:szCs w:val="22"/>
          <w:lang w:bidi="ar"/>
        </w:rPr>
        <w:t>毕业设计（论文）题目：</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虚拟网络流量可视化技术研究</w:t>
      </w:r>
      <w:r>
        <w:rPr>
          <w:rFonts w:ascii="Times New Roman" w:hAnsi="Times New Roman"/>
          <w:b/>
          <w:sz w:val="32"/>
          <w:szCs w:val="22"/>
          <w:u w:val="thick"/>
          <w:lang w:bidi="ar"/>
        </w:rPr>
        <w:t xml:space="preserve"> </w:t>
      </w:r>
    </w:p>
    <w:p w14:paraId="42B67EEB" w14:textId="77777777" w:rsidR="00B537A7" w:rsidRDefault="00B537A7">
      <w:pPr>
        <w:rPr>
          <w:rFonts w:ascii="Times New Roman" w:hAnsi="Times New Roman"/>
          <w:b/>
          <w:sz w:val="32"/>
          <w:szCs w:val="22"/>
        </w:rPr>
      </w:pPr>
    </w:p>
    <w:p w14:paraId="6E2FCA52" w14:textId="77777777" w:rsidR="00B537A7" w:rsidRDefault="00B537A7">
      <w:pPr>
        <w:rPr>
          <w:rFonts w:ascii="Times New Roman" w:hAnsi="Times New Roman"/>
          <w:sz w:val="28"/>
          <w:szCs w:val="22"/>
        </w:rPr>
      </w:pPr>
    </w:p>
    <w:p w14:paraId="3A719A89" w14:textId="77777777" w:rsidR="00B537A7" w:rsidRDefault="00B537A7">
      <w:pPr>
        <w:rPr>
          <w:rFonts w:ascii="Times New Roman" w:hAnsi="Times New Roman"/>
          <w:sz w:val="28"/>
          <w:szCs w:val="22"/>
        </w:rPr>
      </w:pPr>
    </w:p>
    <w:p w14:paraId="33423F3B" w14:textId="77777777" w:rsidR="00B537A7" w:rsidRDefault="00B537A7">
      <w:pPr>
        <w:rPr>
          <w:rFonts w:ascii="Times New Roman" w:hAnsi="Times New Roman"/>
          <w:sz w:val="28"/>
          <w:szCs w:val="22"/>
        </w:rPr>
      </w:pPr>
    </w:p>
    <w:p w14:paraId="0F807C86" w14:textId="77777777" w:rsidR="00B537A7" w:rsidRDefault="00B537A7" w:rsidP="00DE53D2">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学</w:t>
      </w:r>
      <w:r>
        <w:rPr>
          <w:rFonts w:ascii="Times New Roman" w:hAnsi="Times New Roman"/>
          <w:b/>
          <w:sz w:val="32"/>
          <w:szCs w:val="22"/>
          <w:lang w:bidi="ar"/>
        </w:rPr>
        <w:t xml:space="preserve">    </w:t>
      </w:r>
      <w:r>
        <w:rPr>
          <w:rFonts w:ascii="Times New Roman" w:hAnsi="Times New Roman" w:hint="eastAsia"/>
          <w:b/>
          <w:sz w:val="32"/>
          <w:szCs w:val="22"/>
          <w:lang w:bidi="ar"/>
        </w:rPr>
        <w:t>院：</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信息与电子学院</w:t>
      </w:r>
      <w:r>
        <w:rPr>
          <w:rFonts w:ascii="Times New Roman" w:hAnsi="Times New Roman"/>
          <w:b/>
          <w:sz w:val="32"/>
          <w:szCs w:val="22"/>
          <w:u w:val="thick"/>
          <w:lang w:bidi="ar"/>
        </w:rPr>
        <w:t xml:space="preserve">  </w:t>
      </w:r>
    </w:p>
    <w:p w14:paraId="4F35DC19" w14:textId="77777777" w:rsidR="00B537A7" w:rsidRDefault="00B537A7" w:rsidP="00DE53D2">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专</w:t>
      </w:r>
      <w:r>
        <w:rPr>
          <w:rFonts w:ascii="Times New Roman" w:hAnsi="Times New Roman"/>
          <w:b/>
          <w:sz w:val="32"/>
          <w:szCs w:val="22"/>
          <w:lang w:bidi="ar"/>
        </w:rPr>
        <w:t xml:space="preserve">    </w:t>
      </w:r>
      <w:r>
        <w:rPr>
          <w:rFonts w:ascii="Times New Roman" w:hAnsi="Times New Roman" w:hint="eastAsia"/>
          <w:b/>
          <w:sz w:val="32"/>
          <w:szCs w:val="22"/>
          <w:lang w:bidi="ar"/>
        </w:rPr>
        <w:t>业：</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电子科学与技术</w:t>
      </w:r>
      <w:r>
        <w:rPr>
          <w:rFonts w:ascii="Times New Roman" w:hAnsi="Times New Roman"/>
          <w:b/>
          <w:sz w:val="32"/>
          <w:szCs w:val="22"/>
          <w:u w:val="thick"/>
          <w:lang w:bidi="ar"/>
        </w:rPr>
        <w:t xml:space="preserve"> </w:t>
      </w:r>
    </w:p>
    <w:p w14:paraId="6049867E" w14:textId="77777777" w:rsidR="00B537A7" w:rsidRDefault="00B537A7" w:rsidP="00DE53D2">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班</w:t>
      </w:r>
      <w:r>
        <w:rPr>
          <w:rFonts w:ascii="Times New Roman" w:hAnsi="Times New Roman"/>
          <w:b/>
          <w:sz w:val="32"/>
          <w:szCs w:val="22"/>
          <w:lang w:bidi="ar"/>
        </w:rPr>
        <w:t xml:space="preserve">    </w:t>
      </w:r>
      <w:r>
        <w:rPr>
          <w:rFonts w:ascii="Times New Roman" w:hAnsi="Times New Roman" w:hint="eastAsia"/>
          <w:b/>
          <w:sz w:val="32"/>
          <w:szCs w:val="22"/>
          <w:lang w:bidi="ar"/>
        </w:rPr>
        <w:t>级：</w:t>
      </w:r>
      <w:r>
        <w:rPr>
          <w:rFonts w:ascii="Times New Roman" w:hAnsi="Times New Roman"/>
          <w:b/>
          <w:sz w:val="32"/>
          <w:szCs w:val="22"/>
          <w:u w:val="single"/>
          <w:lang w:bidi="ar"/>
        </w:rPr>
        <w:t xml:space="preserve">    05411202   </w:t>
      </w:r>
      <w:r>
        <w:rPr>
          <w:rFonts w:ascii="Times New Roman" w:hAnsi="Times New Roman"/>
          <w:sz w:val="32"/>
          <w:szCs w:val="22"/>
          <w:u w:val="single"/>
          <w:lang w:bidi="ar"/>
        </w:rPr>
        <w:t xml:space="preserve">  </w:t>
      </w:r>
    </w:p>
    <w:p w14:paraId="7FB980B0" w14:textId="77777777" w:rsidR="00B537A7" w:rsidRDefault="00B537A7" w:rsidP="00DE53D2">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姓</w:t>
      </w:r>
      <w:r>
        <w:rPr>
          <w:rFonts w:ascii="Times New Roman" w:hAnsi="Times New Roman"/>
          <w:b/>
          <w:sz w:val="32"/>
          <w:szCs w:val="22"/>
          <w:lang w:bidi="ar"/>
        </w:rPr>
        <w:t xml:space="preserve">    </w:t>
      </w:r>
      <w:r>
        <w:rPr>
          <w:rFonts w:ascii="Times New Roman" w:hAnsi="Times New Roman" w:hint="eastAsia"/>
          <w:b/>
          <w:sz w:val="32"/>
          <w:szCs w:val="22"/>
          <w:lang w:bidi="ar"/>
        </w:rPr>
        <w:t>名：</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王本亮</w:t>
      </w:r>
      <w:r>
        <w:rPr>
          <w:rFonts w:ascii="Times New Roman" w:hAnsi="Times New Roman"/>
          <w:b/>
          <w:sz w:val="32"/>
          <w:szCs w:val="22"/>
          <w:u w:val="single"/>
          <w:lang w:bidi="ar"/>
        </w:rPr>
        <w:t xml:space="preserve">      </w:t>
      </w:r>
    </w:p>
    <w:p w14:paraId="0A8AD5E1" w14:textId="77777777" w:rsidR="00B537A7" w:rsidRDefault="00B537A7" w:rsidP="00DE53D2">
      <w:pPr>
        <w:spacing w:line="700" w:lineRule="exact"/>
        <w:ind w:firstLineChars="785" w:firstLine="2512"/>
      </w:pPr>
      <w:r>
        <w:rPr>
          <w:rFonts w:ascii="Times New Roman" w:hAnsi="Times New Roman" w:hint="eastAsia"/>
          <w:b/>
          <w:sz w:val="32"/>
          <w:szCs w:val="22"/>
          <w:lang w:bidi="ar"/>
        </w:rPr>
        <w:t>指导教师：</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苏京霞</w:t>
      </w:r>
      <w:r>
        <w:rPr>
          <w:rFonts w:ascii="Times New Roman" w:hAnsi="Times New Roman"/>
          <w:b/>
          <w:sz w:val="32"/>
          <w:szCs w:val="22"/>
          <w:u w:val="single"/>
          <w:lang w:bidi="ar"/>
        </w:rPr>
        <w:t xml:space="preserve">      </w:t>
      </w:r>
    </w:p>
    <w:p w14:paraId="0B3BC89F" w14:textId="77777777" w:rsidR="00B537A7" w:rsidRDefault="00B537A7">
      <w:pPr>
        <w:pStyle w:val="ad"/>
        <w:sectPr w:rsidR="00B537A7" w:rsidSect="00A5407D">
          <w:headerReference w:type="default" r:id="rId9"/>
          <w:footerReference w:type="default" r:id="rId10"/>
          <w:headerReference w:type="first" r:id="rId11"/>
          <w:endnotePr>
            <w:numFmt w:val="decimal"/>
          </w:endnotePr>
          <w:pgSz w:w="11906" w:h="16838"/>
          <w:pgMar w:top="1985" w:right="1474" w:bottom="1474" w:left="1701" w:header="1361" w:footer="1134" w:gutter="0"/>
          <w:pgNumType w:fmt="upperRoman"/>
          <w:cols w:space="425"/>
          <w:titlePg/>
          <w:docGrid w:type="lines" w:linePitch="312"/>
        </w:sectPr>
      </w:pPr>
    </w:p>
    <w:p w14:paraId="0F8C31DD" w14:textId="77777777" w:rsidR="00B537A7" w:rsidRPr="001462B0" w:rsidRDefault="00B537A7" w:rsidP="001462B0">
      <w:pPr>
        <w:pStyle w:val="af"/>
        <w:rPr>
          <w:rFonts w:eastAsia="宋体"/>
        </w:rPr>
      </w:pPr>
      <w:bookmarkStart w:id="19" w:name="_Toc420788244"/>
      <w:bookmarkStart w:id="20" w:name="_Toc420952178"/>
      <w:r w:rsidRPr="001462B0">
        <w:rPr>
          <w:rFonts w:eastAsia="宋体" w:hint="eastAsia"/>
        </w:rPr>
        <w:lastRenderedPageBreak/>
        <w:t>摘</w:t>
      </w:r>
      <w:r w:rsidRPr="001462B0">
        <w:rPr>
          <w:rFonts w:eastAsia="宋体"/>
        </w:rPr>
        <w:t xml:space="preserve">  </w:t>
      </w:r>
      <w:r w:rsidRPr="001462B0">
        <w:rPr>
          <w:rFonts w:eastAsia="宋体" w:hint="eastAsia"/>
        </w:rPr>
        <w:t>要</w:t>
      </w:r>
      <w:bookmarkEnd w:id="19"/>
      <w:bookmarkEnd w:id="20"/>
    </w:p>
    <w:p w14:paraId="1061A44F" w14:textId="13248050" w:rsidR="00B537A7" w:rsidRDefault="00B537A7" w:rsidP="00BE1A9B">
      <w:pPr>
        <w:pStyle w:val="af3"/>
      </w:pPr>
      <w:r>
        <w:rPr>
          <w:rFonts w:hint="eastAsia"/>
        </w:rPr>
        <w:t>随着</w:t>
      </w:r>
      <w:r>
        <w:rPr>
          <w:rFonts w:hint="eastAsia"/>
        </w:rPr>
        <w:t>Internet</w:t>
      </w:r>
      <w:r>
        <w:rPr>
          <w:rFonts w:hint="eastAsia"/>
        </w:rPr>
        <w:t>的发展壮大，因特网服务对服务器数量和性能的要求越来越高。为了方便地管理服务器资源，节省物理空间，虚拟主机和虚拟网络应运而生。而对虚拟主机组成的虚拟网络的管理，只能通过软件来实现，研究人员需要查看虚拟网络和虚拟网络内的各个主机的通信情况，所以一套可部署性、实时性高、稳定性好的虚拟网络流量监控系统具有重要的实际应用价值。</w:t>
      </w:r>
    </w:p>
    <w:p w14:paraId="0CE926F2" w14:textId="4786ACF0" w:rsidR="00B537A7" w:rsidRDefault="00B537A7" w:rsidP="00BE1A9B">
      <w:pPr>
        <w:pStyle w:val="af3"/>
        <w:rPr>
          <w:rFonts w:cs="Times New Roman"/>
        </w:rPr>
      </w:pPr>
      <w:r>
        <w:rPr>
          <w:rFonts w:hint="eastAsia"/>
        </w:rPr>
        <w:t>本文针对目前的流量监控系统实时性差、稳定性不高、可视化界面不友好不知关等问题，提出了一种虚拟网络流量可视化系统的设计方法。该方法</w:t>
      </w:r>
      <w:ins w:id="21" w:author="carrot" w:date="2016-05-25T15:45:00Z">
        <w:r>
          <w:rPr>
            <w:rFonts w:hint="eastAsia"/>
          </w:rPr>
          <w:t>采</w:t>
        </w:r>
      </w:ins>
      <w:r w:rsidRPr="00823A11">
        <w:rPr>
          <w:rFonts w:hint="eastAsia"/>
        </w:rPr>
        <w:t>用</w:t>
      </w:r>
      <w:r>
        <w:rPr>
          <w:rFonts w:hint="eastAsia"/>
        </w:rPr>
        <w:t>模块化设计，基于一组</w:t>
      </w:r>
      <w:r>
        <w:rPr>
          <w:rFonts w:hint="eastAsia"/>
        </w:rPr>
        <w:t>C/S</w:t>
      </w:r>
      <w:r>
        <w:rPr>
          <w:rFonts w:hint="eastAsia"/>
        </w:rPr>
        <w:t>架构和一组</w:t>
      </w:r>
      <w:r>
        <w:rPr>
          <w:rFonts w:hint="eastAsia"/>
        </w:rPr>
        <w:t>B/S</w:t>
      </w:r>
      <w:r>
        <w:rPr>
          <w:rFonts w:hint="eastAsia"/>
        </w:rPr>
        <w:t>架构，应用</w:t>
      </w:r>
      <w:r>
        <w:rPr>
          <w:rFonts w:hint="eastAsia"/>
        </w:rPr>
        <w:t>MVC</w:t>
      </w:r>
      <w:r>
        <w:rPr>
          <w:rFonts w:hint="eastAsia"/>
        </w:rPr>
        <w:t>的设计模式、动态</w:t>
      </w:r>
      <w:r>
        <w:rPr>
          <w:rFonts w:hint="eastAsia"/>
        </w:rPr>
        <w:t>Web</w:t>
      </w:r>
      <w:r>
        <w:rPr>
          <w:rFonts w:hint="eastAsia"/>
        </w:rPr>
        <w:t>应用技术和服务端客户端双向通信技术，实际实现了一个虚拟网络流量可视化系统。</w:t>
      </w:r>
      <w:r w:rsidRPr="00823167">
        <w:rPr>
          <w:rFonts w:hint="eastAsia"/>
        </w:rPr>
        <w:t>虚拟网络流量监控程序和数据可视化展示程序</w:t>
      </w:r>
      <w:ins w:id="22" w:author="carrot" w:date="2016-05-25T15:45:00Z">
        <w:r w:rsidRPr="00823167">
          <w:rPr>
            <w:rFonts w:hint="eastAsia"/>
          </w:rPr>
          <w:t>相互</w:t>
        </w:r>
      </w:ins>
      <w:r w:rsidRPr="00823167">
        <w:rPr>
          <w:rFonts w:hint="eastAsia"/>
        </w:rPr>
        <w:t>隔离</w:t>
      </w:r>
      <w:r>
        <w:rPr>
          <w:rFonts w:hint="eastAsia"/>
        </w:rPr>
        <w:t>，</w:t>
      </w:r>
      <w:ins w:id="23" w:author="carrot" w:date="2016-05-25T15:45:00Z">
        <w:r w:rsidRPr="00823167">
          <w:rPr>
            <w:rFonts w:hint="eastAsia"/>
          </w:rPr>
          <w:t>采</w:t>
        </w:r>
      </w:ins>
      <w:r w:rsidRPr="00823167">
        <w:rPr>
          <w:rFonts w:hint="eastAsia"/>
        </w:rPr>
        <w:t>用</w:t>
      </w:r>
      <w:r>
        <w:rPr>
          <w:rFonts w:hint="eastAsia"/>
        </w:rPr>
        <w:t>一个通信服务器模块作为系统的核心，进行任务调度，充分应用了软件工程的设计思想和理念，提升了系统的稳定性、可维护性和可扩展性。根据软件测试的流程和方法对系统进行了测试，结果标明，系统易于部署，对一定数量的虚拟主机组成的虚拟网络的流量的监控可以通过非常直观和友好的方式展现，并且实时性高。系统可以通过</w:t>
      </w:r>
      <w:r w:rsidRPr="00B94008">
        <w:rPr>
          <w:rFonts w:cs="Times New Roman"/>
        </w:rPr>
        <w:t>IE</w:t>
      </w:r>
      <w:r w:rsidRPr="00B94008">
        <w:rPr>
          <w:rFonts w:cs="Times New Roman" w:hint="eastAsia"/>
        </w:rPr>
        <w:t>、</w:t>
      </w:r>
      <w:r w:rsidRPr="00B94008">
        <w:rPr>
          <w:rFonts w:cs="Times New Roman"/>
        </w:rPr>
        <w:t>FireFox</w:t>
      </w:r>
      <w:r w:rsidRPr="00B94008">
        <w:rPr>
          <w:rFonts w:cs="Times New Roman" w:hint="eastAsia"/>
        </w:rPr>
        <w:t>、</w:t>
      </w:r>
      <w:r w:rsidRPr="00B94008">
        <w:rPr>
          <w:rFonts w:cs="Times New Roman"/>
        </w:rPr>
        <w:t>Google Chrome</w:t>
      </w:r>
      <w:r w:rsidRPr="00B94008">
        <w:rPr>
          <w:rFonts w:cs="Times New Roman" w:hint="eastAsia"/>
        </w:rPr>
        <w:t>、</w:t>
      </w:r>
      <w:r w:rsidRPr="00B94008">
        <w:rPr>
          <w:rFonts w:cs="Times New Roman"/>
        </w:rPr>
        <w:t>Sogou</w:t>
      </w:r>
      <w:r w:rsidRPr="00B94008">
        <w:rPr>
          <w:rFonts w:cs="Times New Roman" w:hint="eastAsia"/>
        </w:rPr>
        <w:t>、</w:t>
      </w:r>
      <w:r w:rsidRPr="00B94008">
        <w:rPr>
          <w:rFonts w:cs="Times New Roman"/>
        </w:rPr>
        <w:t>Safari</w:t>
      </w:r>
      <w:r w:rsidRPr="00B94008">
        <w:rPr>
          <w:rFonts w:cs="Times New Roman" w:hint="eastAsia"/>
        </w:rPr>
        <w:t>等</w:t>
      </w:r>
      <w:r w:rsidRPr="00B94008">
        <w:rPr>
          <w:rFonts w:cs="Times New Roman" w:hint="eastAsia"/>
        </w:rPr>
        <w:t>8</w:t>
      </w:r>
      <w:r w:rsidRPr="00B94008">
        <w:rPr>
          <w:rFonts w:cs="Times New Roman" w:hint="eastAsia"/>
        </w:rPr>
        <w:t>类浏览器</w:t>
      </w:r>
      <w:r>
        <w:rPr>
          <w:rFonts w:cs="Times New Roman" w:hint="eastAsia"/>
        </w:rPr>
        <w:t>进行访问，兼容性好。本系统为虚拟网络维护人员，流量分析人员提供了可靠的帮助，有较高的工程应用价值。</w:t>
      </w:r>
    </w:p>
    <w:p w14:paraId="6787C6E3" w14:textId="77777777" w:rsidR="00B537A7" w:rsidRDefault="00B537A7" w:rsidP="00BE1A9B">
      <w:pPr>
        <w:pStyle w:val="af3"/>
        <w:rPr>
          <w:rFonts w:cs="Times New Roman"/>
        </w:rPr>
      </w:pPr>
    </w:p>
    <w:p w14:paraId="5EE5DC69" w14:textId="77777777" w:rsidR="00B537A7" w:rsidRPr="00990874" w:rsidRDefault="00B537A7" w:rsidP="00BE1A9B">
      <w:pPr>
        <w:pStyle w:val="af3"/>
      </w:pPr>
      <w:r w:rsidRPr="00B94008">
        <w:rPr>
          <w:rFonts w:cs="Times New Roman"/>
          <w:b/>
        </w:rPr>
        <w:t>关键词：</w:t>
      </w:r>
      <w:r>
        <w:rPr>
          <w:rFonts w:cs="Times New Roman" w:hint="eastAsia"/>
          <w:b/>
        </w:rPr>
        <w:t>虚拟网络；流量可视化；动态</w:t>
      </w:r>
      <w:r>
        <w:rPr>
          <w:rFonts w:cs="Times New Roman" w:hint="eastAsia"/>
          <w:b/>
        </w:rPr>
        <w:t>Web</w:t>
      </w:r>
      <w:r>
        <w:rPr>
          <w:rFonts w:cs="Times New Roman" w:hint="eastAsia"/>
          <w:b/>
        </w:rPr>
        <w:t>；</w:t>
      </w:r>
      <w:r>
        <w:rPr>
          <w:rFonts w:cs="Times New Roman"/>
          <w:b/>
        </w:rPr>
        <w:t>W</w:t>
      </w:r>
      <w:r>
        <w:rPr>
          <w:rFonts w:cs="Times New Roman" w:hint="eastAsia"/>
          <w:b/>
        </w:rPr>
        <w:t>ebSocket</w:t>
      </w:r>
      <w:r>
        <w:rPr>
          <w:rFonts w:cs="Times New Roman" w:hint="eastAsia"/>
          <w:b/>
        </w:rPr>
        <w:t>；</w:t>
      </w:r>
      <w:r>
        <w:rPr>
          <w:rFonts w:cs="Times New Roman" w:hint="eastAsia"/>
          <w:b/>
        </w:rPr>
        <w:t>Libpcap</w:t>
      </w:r>
      <w:r>
        <w:rPr>
          <w:rFonts w:cs="Times New Roman" w:hint="eastAsia"/>
          <w:b/>
        </w:rPr>
        <w:t>；</w:t>
      </w:r>
    </w:p>
    <w:p w14:paraId="3345A234" w14:textId="77777777" w:rsidR="00B537A7" w:rsidRPr="00EE0F95" w:rsidRDefault="00B537A7" w:rsidP="00BE1A9B">
      <w:pPr>
        <w:pStyle w:val="af3"/>
        <w:rPr>
          <w:kern w:val="44"/>
          <w:sz w:val="32"/>
          <w:szCs w:val="32"/>
        </w:rPr>
      </w:pPr>
      <w:r>
        <w:br w:type="page"/>
      </w:r>
      <w:bookmarkStart w:id="24" w:name="_Toc419978116"/>
      <w:bookmarkStart w:id="25" w:name="_Toc420055368"/>
      <w:bookmarkStart w:id="26" w:name="_Toc420508291"/>
      <w:bookmarkStart w:id="27" w:name="_Toc420652287"/>
      <w:bookmarkStart w:id="28" w:name="_Toc420788245"/>
      <w:bookmarkStart w:id="29" w:name="_Toc420952179"/>
    </w:p>
    <w:p w14:paraId="116C7A9D" w14:textId="77777777" w:rsidR="00B537A7" w:rsidRPr="001462B0" w:rsidRDefault="00B537A7" w:rsidP="001462B0">
      <w:pPr>
        <w:pStyle w:val="af"/>
        <w:rPr>
          <w:rFonts w:eastAsia="宋体"/>
        </w:rPr>
      </w:pPr>
      <w:r w:rsidRPr="001462B0">
        <w:rPr>
          <w:rFonts w:eastAsia="宋体"/>
        </w:rPr>
        <w:lastRenderedPageBreak/>
        <w:t>Abstract</w:t>
      </w:r>
      <w:bookmarkEnd w:id="24"/>
      <w:bookmarkEnd w:id="25"/>
      <w:bookmarkEnd w:id="26"/>
      <w:bookmarkEnd w:id="27"/>
      <w:bookmarkEnd w:id="28"/>
      <w:bookmarkEnd w:id="29"/>
    </w:p>
    <w:p w14:paraId="09A884B9" w14:textId="77777777" w:rsidR="00B537A7" w:rsidRDefault="00B537A7" w:rsidP="00BE1A9B">
      <w:pPr>
        <w:pStyle w:val="af3"/>
      </w:pPr>
      <w:r>
        <w:t>With the development and growth of the Internet and Internet services to the number of servers and performance have become increasingly demanding. In order to easily manage server resources, saving physical space, virtual hosts and virtual networks emerged. The composition of the virtual host virtual network management, can only be achieved through software, researchers need to view traffic situations each host virtual networks and virtual network, so a deployable, real-time high, good stability virtual network traffic monitoring system has important practical value.</w:t>
      </w:r>
    </w:p>
    <w:p w14:paraId="20F85CB7" w14:textId="77777777" w:rsidR="00B537A7" w:rsidRPr="00A64EFA" w:rsidRDefault="00B537A7" w:rsidP="00BE1A9B">
      <w:pPr>
        <w:pStyle w:val="af3"/>
      </w:pPr>
      <w:r>
        <w:t xml:space="preserve">In this paper, the current real-time traffic monitoring system, poor stability is not high, I do not know off unfriendly visual interface and other issues, proposed a design method of virtual network traffic visualization system. This method only modular design, based on a set of C/S architecture and a set of B/S architecture, application MVC design patterns, dynamic Web application technology and services to end clients bidirectional communication technology, the actual implementation of a virtual network traffic visualization system. Virtual network traffic monitoring programs and data visualization display program isolated only with a communication server module as the core of the system, task scheduling, the full application of software engineering design ideas and concepts to enhance the system stability, maintainability and scalability. According to the process and </w:t>
      </w:r>
      <w:r w:rsidRPr="00C80E3D">
        <w:t>methods of software testing the system was tested, the results indicate, the system easy to deploy, monitor traffic on a certain number of virtual hosts forming a virtual network can be very intuitive and friendly way to show and real-time high. The system can be accessed via IE, FireFox, Google Chrome, Sogou, Safari browser and other eight categories, good compatibility. This system is a virtual network maintenance personnel, traffic analysis provides a reliable help, have a higher value in engineering.</w:t>
      </w:r>
    </w:p>
    <w:p w14:paraId="73099219" w14:textId="77777777" w:rsidR="00B537A7" w:rsidRPr="00BE1A9B" w:rsidRDefault="00B537A7" w:rsidP="00BE1A9B">
      <w:pPr>
        <w:pStyle w:val="af3"/>
        <w:sectPr w:rsidR="00B537A7" w:rsidRPr="00BE1A9B" w:rsidSect="00A5407D">
          <w:footerReference w:type="first" r:id="rId12"/>
          <w:endnotePr>
            <w:numFmt w:val="decimal"/>
          </w:endnotePr>
          <w:pgSz w:w="11906" w:h="16838"/>
          <w:pgMar w:top="1985" w:right="1474" w:bottom="1474" w:left="1701" w:header="1361" w:footer="1134" w:gutter="0"/>
          <w:pgNumType w:fmt="upperRoman" w:start="1"/>
          <w:cols w:space="425"/>
          <w:titlePg/>
          <w:docGrid w:type="lines" w:linePitch="312"/>
        </w:sectPr>
      </w:pPr>
      <w:r w:rsidRPr="00B94008">
        <w:rPr>
          <w:rFonts w:cs="Times New Roman"/>
          <w:b/>
        </w:rPr>
        <w:t xml:space="preserve">Keywords: </w:t>
      </w:r>
      <w:r>
        <w:rPr>
          <w:rFonts w:cs="Times New Roman"/>
          <w:b/>
        </w:rPr>
        <w:t>V</w:t>
      </w:r>
      <w:r>
        <w:rPr>
          <w:rFonts w:cs="Times New Roman" w:hint="eastAsia"/>
          <w:b/>
        </w:rPr>
        <w:t>irtual</w:t>
      </w:r>
      <w:r>
        <w:rPr>
          <w:rFonts w:cs="Times New Roman"/>
          <w:b/>
        </w:rPr>
        <w:t xml:space="preserve"> N</w:t>
      </w:r>
      <w:r>
        <w:rPr>
          <w:rFonts w:cs="Times New Roman" w:hint="eastAsia"/>
          <w:b/>
        </w:rPr>
        <w:t>etwork;</w:t>
      </w:r>
      <w:r w:rsidRPr="00CE6BF8">
        <w:rPr>
          <w:rFonts w:cs="Times New Roman"/>
          <w:b/>
        </w:rPr>
        <w:t>Flow Visualization</w:t>
      </w:r>
      <w:r>
        <w:rPr>
          <w:rFonts w:cs="Times New Roman"/>
          <w:b/>
        </w:rPr>
        <w:t>;D</w:t>
      </w:r>
      <w:r w:rsidRPr="00B94008">
        <w:rPr>
          <w:rFonts w:cs="Times New Roman"/>
          <w:b/>
        </w:rPr>
        <w:t xml:space="preserve">ynamic Web; </w:t>
      </w:r>
      <w:r>
        <w:rPr>
          <w:rFonts w:cs="Times New Roman"/>
          <w:b/>
        </w:rPr>
        <w:t>WebSocket;Libpcap</w:t>
      </w:r>
    </w:p>
    <w:p w14:paraId="5136BD12" w14:textId="77777777" w:rsidR="00B537A7" w:rsidRPr="001462B0" w:rsidRDefault="00B537A7">
      <w:pPr>
        <w:pStyle w:val="af"/>
        <w:rPr>
          <w:rFonts w:eastAsia="宋体"/>
        </w:rPr>
      </w:pPr>
      <w:r w:rsidRPr="001462B0">
        <w:rPr>
          <w:rFonts w:eastAsia="宋体" w:hint="eastAsia"/>
        </w:rPr>
        <w:lastRenderedPageBreak/>
        <w:t>目  录</w:t>
      </w:r>
      <w:bookmarkEnd w:id="0"/>
      <w:bookmarkEnd w:id="1"/>
      <w:bookmarkEnd w:id="2"/>
    </w:p>
    <w:bookmarkStart w:id="30" w:name="OLE_LINK1"/>
    <w:p w14:paraId="3C003C46" w14:textId="77777777" w:rsidR="00B537A7" w:rsidRPr="00990874" w:rsidRDefault="00B537A7">
      <w:pPr>
        <w:pStyle w:val="11"/>
        <w:tabs>
          <w:tab w:val="right" w:leader="dot" w:pos="8721"/>
        </w:tabs>
        <w:spacing w:line="440" w:lineRule="exact"/>
        <w:rPr>
          <w:rStyle w:val="af2"/>
          <w:rFonts w:asciiTheme="minorEastAsia" w:eastAsiaTheme="minorEastAsia" w:hAnsiTheme="minorEastAsia" w:cstheme="minorEastAsia"/>
          <w:bCs w:val="0"/>
          <w:caps w:val="0"/>
          <w:sz w:val="24"/>
        </w:rPr>
      </w:pPr>
      <w:r>
        <w:rPr>
          <w:b w:val="0"/>
          <w:color w:val="000000"/>
          <w:sz w:val="24"/>
        </w:rPr>
        <w:fldChar w:fldCharType="begin"/>
      </w:r>
      <w:r>
        <w:rPr>
          <w:b w:val="0"/>
          <w:color w:val="000000"/>
          <w:sz w:val="24"/>
        </w:rPr>
        <w:instrText xml:space="preserve"> TOC \o "1-3" \h \z </w:instrText>
      </w:r>
      <w:r>
        <w:rPr>
          <w:b w:val="0"/>
          <w:color w:val="000000"/>
          <w:sz w:val="24"/>
        </w:rPr>
        <w:fldChar w:fldCharType="separate"/>
      </w:r>
      <w:bookmarkStart w:id="31" w:name="_Hlt169323716"/>
      <w:r>
        <w:rPr>
          <w:rStyle w:val="af2"/>
          <w:rFonts w:asciiTheme="minorEastAsia" w:eastAsiaTheme="minorEastAsia" w:hAnsiTheme="minorEastAsia" w:cstheme="minorEastAsia"/>
          <w:bCs w:val="0"/>
          <w:kern w:val="44"/>
          <w:sz w:val="24"/>
        </w:rPr>
        <w:fldChar w:fldCharType="begin"/>
      </w:r>
      <w:r>
        <w:rPr>
          <w:rStyle w:val="af2"/>
          <w:rFonts w:asciiTheme="minorEastAsia" w:eastAsiaTheme="minorEastAsia" w:hAnsiTheme="minorEastAsia" w:cstheme="minorEastAsia"/>
          <w:bCs w:val="0"/>
          <w:kern w:val="44"/>
          <w:sz w:val="24"/>
        </w:rPr>
        <w:instrText xml:space="preserve"> HYPERLINK  \l "_1.1_研究背景和意义" </w:instrText>
      </w:r>
      <w:r>
        <w:rPr>
          <w:rStyle w:val="af2"/>
          <w:rFonts w:asciiTheme="minorEastAsia" w:eastAsiaTheme="minorEastAsia" w:hAnsiTheme="minorEastAsia" w:cstheme="minorEastAsia"/>
          <w:bCs w:val="0"/>
          <w:kern w:val="44"/>
          <w:sz w:val="24"/>
        </w:rPr>
        <w:fldChar w:fldCharType="separate"/>
      </w:r>
      <w:r w:rsidRPr="00990874">
        <w:rPr>
          <w:rStyle w:val="af2"/>
          <w:rFonts w:asciiTheme="minorEastAsia" w:eastAsiaTheme="minorEastAsia" w:hAnsiTheme="minorEastAsia" w:cstheme="minorEastAsia" w:hint="eastAsia"/>
          <w:bCs w:val="0"/>
          <w:kern w:val="44"/>
          <w:sz w:val="24"/>
        </w:rPr>
        <w:t>第1章</w:t>
      </w:r>
      <w:r w:rsidRPr="00990874">
        <w:rPr>
          <w:rStyle w:val="af2"/>
          <w:rFonts w:asciiTheme="minorEastAsia" w:eastAsiaTheme="minorEastAsia" w:hAnsiTheme="minorEastAsia" w:cstheme="minorEastAsia" w:hint="eastAsia"/>
          <w:bCs w:val="0"/>
          <w:sz w:val="24"/>
        </w:rPr>
        <w:t xml:space="preserve">  引 言</w:t>
      </w:r>
      <w:r w:rsidRPr="00990874">
        <w:rPr>
          <w:rStyle w:val="af2"/>
          <w:rFonts w:asciiTheme="minorEastAsia" w:eastAsiaTheme="minorEastAsia" w:hAnsiTheme="minorEastAsia" w:cstheme="minorEastAsia" w:hint="eastAsia"/>
          <w:bCs w:val="0"/>
          <w:sz w:val="24"/>
        </w:rPr>
        <w:tab/>
      </w:r>
      <w:r w:rsidRPr="00990874">
        <w:rPr>
          <w:rStyle w:val="af2"/>
          <w:rFonts w:asciiTheme="minorEastAsia" w:eastAsiaTheme="minorEastAsia" w:hAnsiTheme="minorEastAsia" w:cstheme="minorEastAsia" w:hint="eastAsia"/>
          <w:bCs w:val="0"/>
          <w:sz w:val="24"/>
        </w:rPr>
        <w:fldChar w:fldCharType="begin"/>
      </w:r>
      <w:r w:rsidRPr="00990874">
        <w:rPr>
          <w:rStyle w:val="af2"/>
          <w:rFonts w:asciiTheme="minorEastAsia" w:eastAsiaTheme="minorEastAsia" w:hAnsiTheme="minorEastAsia" w:cstheme="minorEastAsia" w:hint="eastAsia"/>
          <w:bCs w:val="0"/>
          <w:sz w:val="24"/>
        </w:rPr>
        <w:instrText xml:space="preserve"> PAGEREF _Toc169323422 \h </w:instrText>
      </w:r>
      <w:r w:rsidRPr="00990874">
        <w:rPr>
          <w:rStyle w:val="af2"/>
          <w:rFonts w:asciiTheme="minorEastAsia" w:eastAsiaTheme="minorEastAsia" w:hAnsiTheme="minorEastAsia" w:cstheme="minorEastAsia" w:hint="eastAsia"/>
          <w:bCs w:val="0"/>
          <w:sz w:val="24"/>
        </w:rPr>
      </w:r>
      <w:r w:rsidRPr="00990874">
        <w:rPr>
          <w:rStyle w:val="af2"/>
          <w:rFonts w:asciiTheme="minorEastAsia" w:eastAsiaTheme="minorEastAsia" w:hAnsiTheme="minorEastAsia" w:cstheme="minorEastAsia" w:hint="eastAsia"/>
          <w:bCs w:val="0"/>
          <w:sz w:val="24"/>
        </w:rPr>
        <w:fldChar w:fldCharType="separate"/>
      </w:r>
      <w:r w:rsidRPr="00990874">
        <w:rPr>
          <w:rStyle w:val="af2"/>
          <w:rFonts w:asciiTheme="minorEastAsia" w:eastAsiaTheme="minorEastAsia" w:hAnsiTheme="minorEastAsia" w:cstheme="minorEastAsia" w:hint="eastAsia"/>
          <w:bCs w:val="0"/>
          <w:noProof/>
          <w:sz w:val="24"/>
        </w:rPr>
        <w:t>1</w:t>
      </w:r>
      <w:r w:rsidRPr="00990874">
        <w:rPr>
          <w:rStyle w:val="af2"/>
          <w:rFonts w:asciiTheme="minorEastAsia" w:eastAsiaTheme="minorEastAsia" w:hAnsiTheme="minorEastAsia" w:cstheme="minorEastAsia" w:hint="eastAsia"/>
          <w:bCs w:val="0"/>
          <w:sz w:val="24"/>
        </w:rPr>
        <w:fldChar w:fldCharType="end"/>
      </w:r>
      <w:bookmarkEnd w:id="31"/>
    </w:p>
    <w:p w14:paraId="70151002" w14:textId="77777777" w:rsidR="00B537A7" w:rsidRPr="00990874" w:rsidRDefault="00B537A7">
      <w:pPr>
        <w:pStyle w:val="21"/>
        <w:tabs>
          <w:tab w:val="right" w:leader="dot" w:pos="8721"/>
        </w:tabs>
        <w:spacing w:line="440" w:lineRule="exact"/>
        <w:rPr>
          <w:rStyle w:val="af2"/>
          <w:rFonts w:asciiTheme="minorEastAsia" w:eastAsiaTheme="minorEastAsia" w:hAnsiTheme="minorEastAsia" w:cstheme="minorEastAsia"/>
          <w:smallCaps w:val="0"/>
          <w:sz w:val="24"/>
        </w:rPr>
      </w:pPr>
      <w:r>
        <w:rPr>
          <w:rStyle w:val="af2"/>
          <w:rFonts w:asciiTheme="minorEastAsia" w:eastAsiaTheme="minorEastAsia" w:hAnsiTheme="minorEastAsia" w:cstheme="minorEastAsia"/>
          <w:b/>
          <w:caps/>
          <w:smallCaps w:val="0"/>
          <w:kern w:val="44"/>
          <w:sz w:val="24"/>
        </w:rPr>
        <w:fldChar w:fldCharType="end"/>
      </w:r>
      <w:r>
        <w:rPr>
          <w:rFonts w:asciiTheme="minorEastAsia" w:eastAsiaTheme="minorEastAsia" w:hAnsiTheme="minorEastAsia" w:cstheme="minorEastAsia"/>
          <w:sz w:val="24"/>
        </w:rPr>
        <w:fldChar w:fldCharType="begin"/>
      </w:r>
      <w:r>
        <w:rPr>
          <w:rFonts w:asciiTheme="minorEastAsia" w:eastAsiaTheme="minorEastAsia" w:hAnsiTheme="minorEastAsia" w:cstheme="minorEastAsia"/>
          <w:sz w:val="24"/>
        </w:rPr>
        <w:instrText xml:space="preserve"> HYPERLINK  \l "_1.1_研究背景和意义" </w:instrText>
      </w:r>
      <w:r>
        <w:rPr>
          <w:rFonts w:asciiTheme="minorEastAsia" w:eastAsiaTheme="minorEastAsia" w:hAnsiTheme="minorEastAsia" w:cstheme="minorEastAsia"/>
          <w:sz w:val="24"/>
        </w:rPr>
        <w:fldChar w:fldCharType="separate"/>
      </w:r>
      <w:r w:rsidRPr="00990874">
        <w:rPr>
          <w:rStyle w:val="af2"/>
          <w:rFonts w:asciiTheme="minorEastAsia" w:eastAsiaTheme="minorEastAsia" w:hAnsiTheme="minorEastAsia" w:cstheme="minorEastAsia" w:hint="eastAsia"/>
          <w:sz w:val="24"/>
        </w:rPr>
        <w:t xml:space="preserve">1.1 </w:t>
      </w:r>
      <w:bookmarkStart w:id="32" w:name="_Hlt169323722"/>
      <w:r w:rsidRPr="00990874">
        <w:rPr>
          <w:rStyle w:val="af2"/>
          <w:rFonts w:asciiTheme="minorEastAsia" w:eastAsiaTheme="minorEastAsia" w:hAnsiTheme="minorEastAsia" w:cstheme="minorEastAsia" w:hint="eastAsia"/>
          <w:sz w:val="24"/>
        </w:rPr>
        <w:t>研究背景和意义</w:t>
      </w:r>
      <w:r w:rsidRPr="00990874">
        <w:rPr>
          <w:rStyle w:val="af2"/>
          <w:rFonts w:asciiTheme="minorEastAsia" w:eastAsiaTheme="minorEastAsia" w:hAnsiTheme="minorEastAsia" w:cstheme="minorEastAsia" w:hint="eastAsia"/>
          <w:sz w:val="24"/>
        </w:rPr>
        <w:tab/>
      </w:r>
      <w:bookmarkEnd w:id="32"/>
      <w:r w:rsidRPr="00990874">
        <w:rPr>
          <w:rStyle w:val="af2"/>
          <w:rFonts w:asciiTheme="minorEastAsia" w:eastAsiaTheme="minorEastAsia" w:hAnsiTheme="minorEastAsia" w:cstheme="minorEastAsia" w:hint="eastAsia"/>
          <w:sz w:val="24"/>
        </w:rPr>
        <w:fldChar w:fldCharType="begin"/>
      </w:r>
      <w:r w:rsidRPr="00990874">
        <w:rPr>
          <w:rStyle w:val="af2"/>
          <w:rFonts w:asciiTheme="minorEastAsia" w:eastAsiaTheme="minorEastAsia" w:hAnsiTheme="minorEastAsia" w:cstheme="minorEastAsia" w:hint="eastAsia"/>
          <w:sz w:val="24"/>
        </w:rPr>
        <w:instrText xml:space="preserve"> PAGEREF _Toc169323423 \h </w:instrText>
      </w:r>
      <w:r w:rsidRPr="00990874">
        <w:rPr>
          <w:rStyle w:val="af2"/>
          <w:rFonts w:asciiTheme="minorEastAsia" w:eastAsiaTheme="minorEastAsia" w:hAnsiTheme="minorEastAsia" w:cstheme="minorEastAsia" w:hint="eastAsia"/>
          <w:sz w:val="24"/>
        </w:rPr>
      </w:r>
      <w:r w:rsidRPr="00990874">
        <w:rPr>
          <w:rStyle w:val="af2"/>
          <w:rFonts w:asciiTheme="minorEastAsia" w:eastAsiaTheme="minorEastAsia" w:hAnsiTheme="minorEastAsia" w:cstheme="minorEastAsia" w:hint="eastAsia"/>
          <w:sz w:val="24"/>
        </w:rPr>
        <w:fldChar w:fldCharType="separate"/>
      </w:r>
      <w:r w:rsidRPr="00990874">
        <w:rPr>
          <w:rStyle w:val="af2"/>
          <w:rFonts w:asciiTheme="minorEastAsia" w:eastAsiaTheme="minorEastAsia" w:hAnsiTheme="minorEastAsia" w:cstheme="minorEastAsia" w:hint="eastAsia"/>
          <w:noProof/>
          <w:sz w:val="24"/>
        </w:rPr>
        <w:t>1</w:t>
      </w:r>
      <w:r w:rsidRPr="00990874">
        <w:rPr>
          <w:rStyle w:val="af2"/>
          <w:rFonts w:asciiTheme="minorEastAsia" w:eastAsiaTheme="minorEastAsia" w:hAnsiTheme="minorEastAsia" w:cstheme="minorEastAsia" w:hint="eastAsia"/>
          <w:sz w:val="24"/>
        </w:rPr>
        <w:fldChar w:fldCharType="end"/>
      </w:r>
    </w:p>
    <w:p w14:paraId="731420F9" w14:textId="77777777" w:rsidR="00B537A7" w:rsidRDefault="00B537A7">
      <w:pPr>
        <w:pStyle w:val="21"/>
        <w:tabs>
          <w:tab w:val="right" w:leader="dot" w:pos="8721"/>
        </w:tabs>
        <w:spacing w:line="440" w:lineRule="exact"/>
        <w:rPr>
          <w:smallCaps w:val="0"/>
          <w:sz w:val="24"/>
        </w:rPr>
      </w:pPr>
      <w:r>
        <w:rPr>
          <w:rFonts w:asciiTheme="minorEastAsia" w:eastAsiaTheme="minorEastAsia" w:hAnsiTheme="minorEastAsia" w:cstheme="minorEastAsia"/>
          <w:sz w:val="24"/>
        </w:rPr>
        <w:fldChar w:fldCharType="end"/>
      </w:r>
      <w:hyperlink w:anchor="_Toc169323424" w:history="1">
        <w:r>
          <w:rPr>
            <w:rStyle w:val="af2"/>
            <w:rFonts w:asciiTheme="minorEastAsia" w:eastAsiaTheme="minorEastAsia" w:hAnsiTheme="minorEastAsia" w:cstheme="minorEastAsia" w:hint="eastAsia"/>
            <w:sz w:val="24"/>
          </w:rPr>
          <w:t>1.2 研究历史和现状</w:t>
        </w:r>
        <w:r>
          <w:rPr>
            <w:rFonts w:asciiTheme="minorEastAsia" w:eastAsiaTheme="minorEastAsia" w:hAnsiTheme="minorEastAsia" w:cstheme="minorEastAsia" w:hint="eastAsia"/>
            <w:sz w:val="24"/>
          </w:rPr>
          <w:tab/>
          <w:t>2</w:t>
        </w:r>
      </w:hyperlink>
    </w:p>
    <w:p w14:paraId="6641E139" w14:textId="77777777" w:rsidR="00B537A7" w:rsidRDefault="00A1741E">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5" w:history="1">
        <w:r w:rsidR="00B537A7">
          <w:rPr>
            <w:rStyle w:val="af2"/>
            <w:rFonts w:asciiTheme="minorEastAsia" w:eastAsiaTheme="minorEastAsia" w:hAnsiTheme="minorEastAsia" w:cstheme="minorEastAsia" w:hint="eastAsia"/>
            <w:i w:val="0"/>
            <w:iCs w:val="0"/>
            <w:smallCaps/>
            <w:sz w:val="24"/>
          </w:rPr>
          <w:t>1.2.1 发展历史</w:t>
        </w:r>
        <w:r w:rsidR="00B537A7">
          <w:rPr>
            <w:rStyle w:val="af2"/>
            <w:rFonts w:asciiTheme="minorEastAsia" w:eastAsiaTheme="minorEastAsia" w:hAnsiTheme="minorEastAsia" w:cstheme="minorEastAsia" w:hint="eastAsia"/>
            <w:i w:val="0"/>
            <w:iCs w:val="0"/>
            <w:smallCaps/>
            <w:sz w:val="24"/>
          </w:rPr>
          <w:tab/>
          <w:t>2</w:t>
        </w:r>
      </w:hyperlink>
    </w:p>
    <w:p w14:paraId="086A2FC9" w14:textId="77777777" w:rsidR="00B537A7" w:rsidRDefault="00A1741E">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6" w:history="1">
        <w:r w:rsidR="00B537A7">
          <w:rPr>
            <w:rStyle w:val="af2"/>
            <w:rFonts w:asciiTheme="minorEastAsia" w:eastAsiaTheme="minorEastAsia" w:hAnsiTheme="minorEastAsia" w:cstheme="minorEastAsia" w:hint="eastAsia"/>
            <w:i w:val="0"/>
            <w:iCs w:val="0"/>
            <w:smallCaps/>
            <w:sz w:val="24"/>
          </w:rPr>
          <w:t>1.2.2 研究现状</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_Toc169323426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1</w:t>
        </w:r>
        <w:r w:rsidR="00B537A7">
          <w:rPr>
            <w:rStyle w:val="af2"/>
            <w:rFonts w:asciiTheme="minorEastAsia" w:eastAsiaTheme="minorEastAsia" w:hAnsiTheme="minorEastAsia" w:cstheme="minorEastAsia" w:hint="eastAsia"/>
            <w:i w:val="0"/>
            <w:iCs w:val="0"/>
            <w:smallCaps/>
            <w:sz w:val="24"/>
          </w:rPr>
          <w:fldChar w:fldCharType="end"/>
        </w:r>
      </w:hyperlink>
    </w:p>
    <w:p w14:paraId="6CB7F0F5" w14:textId="77777777" w:rsidR="00B537A7" w:rsidRDefault="00A1741E">
      <w:pPr>
        <w:pStyle w:val="30"/>
        <w:tabs>
          <w:tab w:val="right" w:leader="dot" w:pos="8721"/>
        </w:tabs>
        <w:spacing w:line="440" w:lineRule="exact"/>
        <w:rPr>
          <w:i w:val="0"/>
          <w:iCs w:val="0"/>
          <w:sz w:val="24"/>
        </w:rPr>
      </w:pPr>
      <w:hyperlink w:anchor="_Toc169323427" w:history="1">
        <w:r w:rsidR="00B537A7">
          <w:rPr>
            <w:rStyle w:val="af2"/>
            <w:rFonts w:asciiTheme="minorEastAsia" w:eastAsiaTheme="minorEastAsia" w:hAnsiTheme="minorEastAsia" w:cstheme="minorEastAsia" w:hint="eastAsia"/>
            <w:i w:val="0"/>
            <w:iCs w:val="0"/>
            <w:smallCaps/>
            <w:sz w:val="24"/>
          </w:rPr>
          <w:t>1.2.3 总结与分析</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_Toc169323427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1</w:t>
        </w:r>
        <w:r w:rsidR="00B537A7">
          <w:rPr>
            <w:rStyle w:val="af2"/>
            <w:rFonts w:asciiTheme="minorEastAsia" w:eastAsiaTheme="minorEastAsia" w:hAnsiTheme="minorEastAsia" w:cstheme="minorEastAsia" w:hint="eastAsia"/>
            <w:i w:val="0"/>
            <w:iCs w:val="0"/>
            <w:smallCaps/>
            <w:sz w:val="24"/>
          </w:rPr>
          <w:fldChar w:fldCharType="end"/>
        </w:r>
      </w:hyperlink>
    </w:p>
    <w:p w14:paraId="67A3D705" w14:textId="77777777" w:rsidR="00B537A7" w:rsidRDefault="00A1741E">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28" w:history="1">
        <w:r w:rsidR="00B537A7">
          <w:rPr>
            <w:rStyle w:val="af2"/>
            <w:rFonts w:asciiTheme="minorEastAsia" w:eastAsiaTheme="minorEastAsia" w:hAnsiTheme="minorEastAsia" w:cstheme="minorEastAsia" w:hint="eastAsia"/>
            <w:sz w:val="24"/>
          </w:rPr>
          <w:t>1.3 研究内容和结构安排</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_Toc169323428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1</w:t>
        </w:r>
        <w:r w:rsidR="00B537A7">
          <w:rPr>
            <w:rStyle w:val="af2"/>
            <w:rFonts w:asciiTheme="minorEastAsia" w:eastAsiaTheme="minorEastAsia" w:hAnsiTheme="minorEastAsia" w:cstheme="minorEastAsia" w:hint="eastAsia"/>
            <w:sz w:val="24"/>
          </w:rPr>
          <w:fldChar w:fldCharType="end"/>
        </w:r>
      </w:hyperlink>
    </w:p>
    <w:p w14:paraId="137CC9F0" w14:textId="77777777" w:rsidR="00B537A7" w:rsidRPr="00990874" w:rsidRDefault="00B537A7">
      <w:pPr>
        <w:pStyle w:val="11"/>
        <w:tabs>
          <w:tab w:val="right" w:leader="dot" w:pos="8721"/>
        </w:tabs>
        <w:spacing w:line="440" w:lineRule="exact"/>
        <w:rPr>
          <w:rStyle w:val="af2"/>
          <w:rFonts w:asciiTheme="minorEastAsia" w:eastAsiaTheme="minorEastAsia" w:hAnsiTheme="minorEastAsia" w:cstheme="minorEastAsia"/>
          <w:bCs w:val="0"/>
          <w:caps w:val="0"/>
          <w:sz w:val="24"/>
        </w:rPr>
      </w:pPr>
      <w:r>
        <w:rPr>
          <w:rFonts w:asciiTheme="minorEastAsia" w:eastAsiaTheme="minorEastAsia" w:hAnsiTheme="minorEastAsia" w:cstheme="minorEastAsia"/>
          <w:bCs w:val="0"/>
          <w:sz w:val="24"/>
        </w:rPr>
        <w:fldChar w:fldCharType="begin"/>
      </w:r>
      <w:r>
        <w:rPr>
          <w:rFonts w:asciiTheme="minorEastAsia" w:eastAsiaTheme="minorEastAsia" w:hAnsiTheme="minorEastAsia" w:cstheme="minorEastAsia"/>
          <w:bCs w:val="0"/>
          <w:sz w:val="24"/>
        </w:rPr>
        <w:instrText xml:space="preserve"> HYPERLINK  \l "_2.1_引言" </w:instrText>
      </w:r>
      <w:r>
        <w:rPr>
          <w:rFonts w:asciiTheme="minorEastAsia" w:eastAsiaTheme="minorEastAsia" w:hAnsiTheme="minorEastAsia" w:cstheme="minorEastAsia"/>
          <w:bCs w:val="0"/>
          <w:sz w:val="24"/>
        </w:rPr>
        <w:fldChar w:fldCharType="separate"/>
      </w:r>
      <w:r w:rsidRPr="00990874">
        <w:rPr>
          <w:rStyle w:val="af2"/>
          <w:rFonts w:asciiTheme="minorEastAsia" w:eastAsiaTheme="minorEastAsia" w:hAnsiTheme="minorEastAsia" w:cstheme="minorEastAsia" w:hint="eastAsia"/>
          <w:bCs w:val="0"/>
          <w:sz w:val="24"/>
        </w:rPr>
        <w:t>第2章 涉及的理论与技术基础</w:t>
      </w:r>
      <w:r w:rsidRPr="00990874">
        <w:rPr>
          <w:rStyle w:val="af2"/>
          <w:rFonts w:asciiTheme="minorEastAsia" w:eastAsiaTheme="minorEastAsia" w:hAnsiTheme="minorEastAsia" w:cstheme="minorEastAsia" w:hint="eastAsia"/>
          <w:bCs w:val="0"/>
          <w:sz w:val="24"/>
        </w:rPr>
        <w:tab/>
      </w:r>
      <w:r w:rsidRPr="00990874">
        <w:rPr>
          <w:rStyle w:val="af2"/>
          <w:rFonts w:asciiTheme="minorEastAsia" w:eastAsiaTheme="minorEastAsia" w:hAnsiTheme="minorEastAsia" w:cstheme="minorEastAsia" w:hint="eastAsia"/>
          <w:bCs w:val="0"/>
          <w:sz w:val="24"/>
        </w:rPr>
        <w:fldChar w:fldCharType="begin"/>
      </w:r>
      <w:r w:rsidRPr="00990874">
        <w:rPr>
          <w:rStyle w:val="af2"/>
          <w:rFonts w:asciiTheme="minorEastAsia" w:eastAsiaTheme="minorEastAsia" w:hAnsiTheme="minorEastAsia" w:cstheme="minorEastAsia" w:hint="eastAsia"/>
          <w:bCs w:val="0"/>
          <w:sz w:val="24"/>
        </w:rPr>
        <w:instrText xml:space="preserve"> PAGEREF _Toc169323429 \h </w:instrText>
      </w:r>
      <w:r w:rsidRPr="00990874">
        <w:rPr>
          <w:rStyle w:val="af2"/>
          <w:rFonts w:asciiTheme="minorEastAsia" w:eastAsiaTheme="minorEastAsia" w:hAnsiTheme="minorEastAsia" w:cstheme="minorEastAsia" w:hint="eastAsia"/>
          <w:bCs w:val="0"/>
          <w:sz w:val="24"/>
        </w:rPr>
      </w:r>
      <w:r w:rsidRPr="00990874">
        <w:rPr>
          <w:rStyle w:val="af2"/>
          <w:rFonts w:asciiTheme="minorEastAsia" w:eastAsiaTheme="minorEastAsia" w:hAnsiTheme="minorEastAsia" w:cstheme="minorEastAsia" w:hint="eastAsia"/>
          <w:bCs w:val="0"/>
          <w:sz w:val="24"/>
        </w:rPr>
        <w:fldChar w:fldCharType="separate"/>
      </w:r>
      <w:r w:rsidRPr="00990874">
        <w:rPr>
          <w:rStyle w:val="af2"/>
          <w:rFonts w:asciiTheme="minorEastAsia" w:eastAsiaTheme="minorEastAsia" w:hAnsiTheme="minorEastAsia" w:cstheme="minorEastAsia" w:hint="eastAsia"/>
          <w:bCs w:val="0"/>
          <w:noProof/>
          <w:sz w:val="24"/>
        </w:rPr>
        <w:t>1</w:t>
      </w:r>
      <w:r w:rsidRPr="00990874">
        <w:rPr>
          <w:rStyle w:val="af2"/>
          <w:rFonts w:asciiTheme="minorEastAsia" w:eastAsiaTheme="minorEastAsia" w:hAnsiTheme="minorEastAsia" w:cstheme="minorEastAsia" w:hint="eastAsia"/>
          <w:bCs w:val="0"/>
          <w:sz w:val="24"/>
        </w:rPr>
        <w:fldChar w:fldCharType="end"/>
      </w:r>
    </w:p>
    <w:p w14:paraId="355BBDFA" w14:textId="77777777" w:rsidR="00B537A7" w:rsidRDefault="00B537A7">
      <w:pPr>
        <w:pStyle w:val="21"/>
        <w:tabs>
          <w:tab w:val="right" w:leader="dot" w:pos="8721"/>
        </w:tabs>
        <w:spacing w:line="440" w:lineRule="exact"/>
        <w:rPr>
          <w:rStyle w:val="af2"/>
          <w:rFonts w:asciiTheme="minorEastAsia" w:eastAsiaTheme="minorEastAsia" w:hAnsiTheme="minorEastAsia" w:cstheme="minorEastAsia"/>
          <w:sz w:val="24"/>
        </w:rPr>
      </w:pPr>
      <w:r>
        <w:rPr>
          <w:rFonts w:asciiTheme="minorEastAsia" w:eastAsiaTheme="minorEastAsia" w:hAnsiTheme="minorEastAsia" w:cstheme="minorEastAsia"/>
          <w:b/>
          <w:caps/>
          <w:smallCaps w:val="0"/>
          <w:sz w:val="24"/>
        </w:rPr>
        <w:fldChar w:fldCharType="end"/>
      </w:r>
      <w:hyperlink w:anchor="_Toc169323430" w:history="1">
        <w:r>
          <w:rPr>
            <w:rStyle w:val="af2"/>
            <w:rFonts w:asciiTheme="minorEastAsia" w:eastAsiaTheme="minorEastAsia" w:hAnsiTheme="minorEastAsia" w:cstheme="minorEastAsia" w:hint="eastAsia"/>
            <w:sz w:val="24"/>
          </w:rPr>
          <w:t>2.1 引言</w:t>
        </w:r>
        <w:r>
          <w:rPr>
            <w:rStyle w:val="af2"/>
            <w:rFonts w:asciiTheme="minorEastAsia" w:eastAsiaTheme="minorEastAsia" w:hAnsiTheme="minorEastAsia" w:cstheme="minorEastAsia" w:hint="eastAsia"/>
            <w:sz w:val="24"/>
          </w:rPr>
          <w:tab/>
        </w:r>
        <w:r>
          <w:rPr>
            <w:rStyle w:val="af2"/>
            <w:rFonts w:asciiTheme="minorEastAsia" w:eastAsiaTheme="minorEastAsia" w:hAnsiTheme="minorEastAsia" w:cstheme="minorEastAsia" w:hint="eastAsia"/>
            <w:sz w:val="24"/>
          </w:rPr>
          <w:fldChar w:fldCharType="begin"/>
        </w:r>
        <w:r>
          <w:rPr>
            <w:rStyle w:val="af2"/>
            <w:rFonts w:asciiTheme="minorEastAsia" w:eastAsiaTheme="minorEastAsia" w:hAnsiTheme="minorEastAsia" w:cstheme="minorEastAsia" w:hint="eastAsia"/>
            <w:sz w:val="24"/>
          </w:rPr>
          <w:instrText xml:space="preserve"> PAGEREF _Toc169323430 \h </w:instrText>
        </w:r>
        <w:r>
          <w:rPr>
            <w:rStyle w:val="af2"/>
            <w:rFonts w:asciiTheme="minorEastAsia" w:eastAsiaTheme="minorEastAsia" w:hAnsiTheme="minorEastAsia" w:cstheme="minorEastAsia" w:hint="eastAsia"/>
            <w:sz w:val="24"/>
          </w:rPr>
        </w:r>
        <w:r>
          <w:rPr>
            <w:rStyle w:val="af2"/>
            <w:rFonts w:asciiTheme="minorEastAsia" w:eastAsiaTheme="minorEastAsia" w:hAnsiTheme="minorEastAsia" w:cstheme="minorEastAsia" w:hint="eastAsia"/>
            <w:sz w:val="24"/>
          </w:rPr>
          <w:fldChar w:fldCharType="separate"/>
        </w:r>
        <w:r>
          <w:rPr>
            <w:rStyle w:val="af2"/>
            <w:rFonts w:asciiTheme="minorEastAsia" w:eastAsiaTheme="minorEastAsia" w:hAnsiTheme="minorEastAsia" w:cstheme="minorEastAsia" w:hint="eastAsia"/>
            <w:sz w:val="24"/>
          </w:rPr>
          <w:t>1</w:t>
        </w:r>
        <w:r>
          <w:rPr>
            <w:rStyle w:val="af2"/>
            <w:rFonts w:asciiTheme="minorEastAsia" w:eastAsiaTheme="minorEastAsia" w:hAnsiTheme="minorEastAsia" w:cstheme="minorEastAsia" w:hint="eastAsia"/>
            <w:sz w:val="24"/>
          </w:rPr>
          <w:fldChar w:fldCharType="end"/>
        </w:r>
      </w:hyperlink>
    </w:p>
    <w:p w14:paraId="1B93E5BB" w14:textId="77777777" w:rsidR="00B537A7" w:rsidRDefault="00A1741E">
      <w:pPr>
        <w:pStyle w:val="21"/>
        <w:tabs>
          <w:tab w:val="right" w:leader="dot" w:pos="8721"/>
        </w:tabs>
        <w:spacing w:line="440" w:lineRule="exact"/>
        <w:rPr>
          <w:smallCaps w:val="0"/>
          <w:sz w:val="24"/>
        </w:rPr>
      </w:pPr>
      <w:hyperlink w:anchor="_Toc169323434" w:history="1">
        <w:r w:rsidR="00B537A7">
          <w:rPr>
            <w:rStyle w:val="af2"/>
            <w:rFonts w:asciiTheme="minorEastAsia" w:eastAsiaTheme="minorEastAsia" w:hAnsiTheme="minorEastAsia" w:cstheme="minorEastAsia" w:hint="eastAsia"/>
            <w:sz w:val="24"/>
          </w:rPr>
          <w:t>2.2 虚拟网络组成与构建</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13E0FC78" w14:textId="77777777" w:rsidR="00B537A7" w:rsidRDefault="00A1741E">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B537A7">
          <w:rPr>
            <w:rStyle w:val="af2"/>
            <w:rFonts w:asciiTheme="minorEastAsia" w:eastAsiaTheme="minorEastAsia" w:hAnsiTheme="minorEastAsia" w:cstheme="minorEastAsia" w:hint="eastAsia"/>
            <w:i w:val="0"/>
            <w:iCs w:val="0"/>
            <w:smallCaps/>
            <w:sz w:val="24"/>
          </w:rPr>
          <w:t>2.2.1 虚拟网络的组成</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_Toc169323435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5</w:t>
        </w:r>
        <w:r w:rsidR="00B537A7">
          <w:rPr>
            <w:rStyle w:val="af2"/>
            <w:rFonts w:asciiTheme="minorEastAsia" w:eastAsiaTheme="minorEastAsia" w:hAnsiTheme="minorEastAsia" w:cstheme="minorEastAsia" w:hint="eastAsia"/>
            <w:i w:val="0"/>
            <w:iCs w:val="0"/>
            <w:smallCaps/>
            <w:sz w:val="24"/>
          </w:rPr>
          <w:fldChar w:fldCharType="end"/>
        </w:r>
      </w:hyperlink>
    </w:p>
    <w:p w14:paraId="394250A6" w14:textId="77777777" w:rsidR="00B537A7" w:rsidRDefault="00A1741E">
      <w:pPr>
        <w:pStyle w:val="30"/>
        <w:tabs>
          <w:tab w:val="right" w:leader="dot" w:pos="8721"/>
        </w:tabs>
        <w:spacing w:line="440" w:lineRule="exact"/>
        <w:rPr>
          <w:i w:val="0"/>
          <w:iCs w:val="0"/>
          <w:sz w:val="24"/>
        </w:rPr>
      </w:pPr>
      <w:hyperlink w:anchor="_Toc169323436" w:history="1">
        <w:r w:rsidR="00B537A7">
          <w:rPr>
            <w:rStyle w:val="af2"/>
            <w:rFonts w:asciiTheme="minorEastAsia" w:eastAsiaTheme="minorEastAsia" w:hAnsiTheme="minorEastAsia" w:cstheme="minorEastAsia" w:hint="eastAsia"/>
            <w:i w:val="0"/>
            <w:iCs w:val="0"/>
            <w:smallCaps/>
            <w:sz w:val="24"/>
          </w:rPr>
          <w:t>2.2.2 虚拟网络的路由</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_Toc169323436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6</w:t>
        </w:r>
        <w:r w:rsidR="00B537A7">
          <w:rPr>
            <w:rStyle w:val="af2"/>
            <w:rFonts w:asciiTheme="minorEastAsia" w:eastAsiaTheme="minorEastAsia" w:hAnsiTheme="minorEastAsia" w:cstheme="minorEastAsia" w:hint="eastAsia"/>
            <w:i w:val="0"/>
            <w:iCs w:val="0"/>
            <w:smallCaps/>
            <w:sz w:val="24"/>
          </w:rPr>
          <w:fldChar w:fldCharType="end"/>
        </w:r>
      </w:hyperlink>
    </w:p>
    <w:p w14:paraId="401CCDF7" w14:textId="77777777" w:rsidR="00B537A7" w:rsidRDefault="00A1741E">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B537A7">
          <w:rPr>
            <w:rStyle w:val="af2"/>
            <w:rFonts w:asciiTheme="minorEastAsia" w:eastAsiaTheme="minorEastAsia" w:hAnsiTheme="minorEastAsia" w:cstheme="minorEastAsia" w:hint="eastAsia"/>
            <w:sz w:val="24"/>
          </w:rPr>
          <w:t>2.3 流量监听技术与实践方法</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2C165885" w14:textId="77777777" w:rsidR="00B537A7" w:rsidRDefault="00A1741E">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B537A7">
          <w:rPr>
            <w:rStyle w:val="af2"/>
            <w:rFonts w:asciiTheme="minorEastAsia" w:eastAsiaTheme="minorEastAsia" w:hAnsiTheme="minorEastAsia" w:cstheme="minorEastAsia" w:hint="eastAsia"/>
            <w:i w:val="0"/>
            <w:iCs w:val="0"/>
            <w:smallCaps/>
            <w:sz w:val="24"/>
          </w:rPr>
          <w:t>2.3.1 流量监听</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_Toc169323435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5</w:t>
        </w:r>
        <w:r w:rsidR="00B537A7">
          <w:rPr>
            <w:rStyle w:val="af2"/>
            <w:rFonts w:asciiTheme="minorEastAsia" w:eastAsiaTheme="minorEastAsia" w:hAnsiTheme="minorEastAsia" w:cstheme="minorEastAsia" w:hint="eastAsia"/>
            <w:i w:val="0"/>
            <w:iCs w:val="0"/>
            <w:smallCaps/>
            <w:sz w:val="24"/>
          </w:rPr>
          <w:fldChar w:fldCharType="end"/>
        </w:r>
      </w:hyperlink>
    </w:p>
    <w:p w14:paraId="704EAD59" w14:textId="77777777" w:rsidR="00B537A7" w:rsidRDefault="00A1741E">
      <w:pPr>
        <w:pStyle w:val="30"/>
        <w:tabs>
          <w:tab w:val="right" w:leader="dot" w:pos="8721"/>
        </w:tabs>
        <w:spacing w:line="440" w:lineRule="exact"/>
        <w:rPr>
          <w:rStyle w:val="af2"/>
          <w:i w:val="0"/>
          <w:sz w:val="24"/>
        </w:rPr>
      </w:pPr>
      <w:hyperlink w:anchor="_Toc169323436" w:history="1">
        <w:r w:rsidR="00B537A7">
          <w:rPr>
            <w:rStyle w:val="af2"/>
            <w:rFonts w:asciiTheme="minorEastAsia" w:eastAsiaTheme="minorEastAsia" w:hAnsiTheme="minorEastAsia" w:cstheme="minorEastAsia" w:hint="eastAsia"/>
            <w:i w:val="0"/>
            <w:iCs w:val="0"/>
            <w:smallCaps/>
            <w:sz w:val="24"/>
          </w:rPr>
          <w:t>2.3.2 实践方法</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_Toc169323436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6</w:t>
        </w:r>
        <w:r w:rsidR="00B537A7">
          <w:rPr>
            <w:rStyle w:val="af2"/>
            <w:rFonts w:asciiTheme="minorEastAsia" w:eastAsiaTheme="minorEastAsia" w:hAnsiTheme="minorEastAsia" w:cstheme="minorEastAsia" w:hint="eastAsia"/>
            <w:i w:val="0"/>
            <w:iCs w:val="0"/>
            <w:smallCaps/>
            <w:sz w:val="24"/>
          </w:rPr>
          <w:fldChar w:fldCharType="end"/>
        </w:r>
      </w:hyperlink>
    </w:p>
    <w:p w14:paraId="155D10AB" w14:textId="77777777" w:rsidR="00B537A7" w:rsidRDefault="00A1741E">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B537A7">
          <w:rPr>
            <w:rStyle w:val="af2"/>
            <w:rFonts w:asciiTheme="minorEastAsia" w:eastAsiaTheme="minorEastAsia" w:hAnsiTheme="minorEastAsia" w:cstheme="minorEastAsia" w:hint="eastAsia"/>
            <w:sz w:val="24"/>
          </w:rPr>
          <w:t>2.4 数据存储方法</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2E5521CD" w14:textId="77777777" w:rsidR="00B537A7" w:rsidRDefault="00A1741E">
      <w:pPr>
        <w:pStyle w:val="21"/>
        <w:tabs>
          <w:tab w:val="right" w:leader="dot" w:pos="8721"/>
        </w:tabs>
        <w:spacing w:line="440" w:lineRule="exact"/>
        <w:rPr>
          <w:smallCaps w:val="0"/>
          <w:sz w:val="24"/>
        </w:rPr>
      </w:pPr>
      <w:hyperlink w:anchor="_Toc169323434" w:history="1">
        <w:r w:rsidR="00B537A7">
          <w:rPr>
            <w:rStyle w:val="af2"/>
            <w:rFonts w:asciiTheme="minorEastAsia" w:eastAsiaTheme="minorEastAsia" w:hAnsiTheme="minorEastAsia" w:cstheme="minorEastAsia" w:hint="eastAsia"/>
            <w:sz w:val="24"/>
          </w:rPr>
          <w:t>2.5 服务器与客户端双向通信方法</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12FE795C" w14:textId="77777777" w:rsidR="00B537A7" w:rsidRDefault="00A1741E">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B537A7">
          <w:rPr>
            <w:rStyle w:val="af2"/>
            <w:rFonts w:asciiTheme="minorEastAsia" w:eastAsiaTheme="minorEastAsia" w:hAnsiTheme="minorEastAsia" w:cstheme="minorEastAsia" w:hint="eastAsia"/>
            <w:i w:val="0"/>
            <w:iCs w:val="0"/>
            <w:smallCaps/>
            <w:sz w:val="24"/>
          </w:rPr>
          <w:t>2.5.1 Websocket技术简介</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_Toc169323435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5</w:t>
        </w:r>
        <w:r w:rsidR="00B537A7">
          <w:rPr>
            <w:rStyle w:val="af2"/>
            <w:rFonts w:asciiTheme="minorEastAsia" w:eastAsiaTheme="minorEastAsia" w:hAnsiTheme="minorEastAsia" w:cstheme="minorEastAsia" w:hint="eastAsia"/>
            <w:i w:val="0"/>
            <w:iCs w:val="0"/>
            <w:smallCaps/>
            <w:sz w:val="24"/>
          </w:rPr>
          <w:fldChar w:fldCharType="end"/>
        </w:r>
      </w:hyperlink>
    </w:p>
    <w:p w14:paraId="478287A0" w14:textId="77777777" w:rsidR="00B537A7" w:rsidRDefault="00A1741E">
      <w:pPr>
        <w:pStyle w:val="30"/>
        <w:tabs>
          <w:tab w:val="right" w:leader="dot" w:pos="8721"/>
        </w:tabs>
        <w:spacing w:line="440" w:lineRule="exact"/>
        <w:rPr>
          <w:rStyle w:val="af2"/>
          <w:i w:val="0"/>
          <w:sz w:val="24"/>
        </w:rPr>
      </w:pPr>
      <w:hyperlink w:anchor="_Toc169323436" w:history="1">
        <w:r w:rsidR="00B537A7">
          <w:rPr>
            <w:rStyle w:val="af2"/>
            <w:rFonts w:asciiTheme="minorEastAsia" w:eastAsiaTheme="minorEastAsia" w:hAnsiTheme="minorEastAsia" w:cstheme="minorEastAsia" w:hint="eastAsia"/>
            <w:i w:val="0"/>
            <w:iCs w:val="0"/>
            <w:smallCaps/>
            <w:sz w:val="24"/>
          </w:rPr>
          <w:t>2.5.2 Websocket应用场</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_Toc169323436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6</w:t>
        </w:r>
        <w:r w:rsidR="00B537A7">
          <w:rPr>
            <w:rStyle w:val="af2"/>
            <w:rFonts w:asciiTheme="minorEastAsia" w:eastAsiaTheme="minorEastAsia" w:hAnsiTheme="minorEastAsia" w:cstheme="minorEastAsia" w:hint="eastAsia"/>
            <w:i w:val="0"/>
            <w:iCs w:val="0"/>
            <w:smallCaps/>
            <w:sz w:val="24"/>
          </w:rPr>
          <w:fldChar w:fldCharType="end"/>
        </w:r>
      </w:hyperlink>
    </w:p>
    <w:p w14:paraId="7599F0B8" w14:textId="77777777" w:rsidR="00B537A7" w:rsidRDefault="00A1741E">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B537A7">
          <w:rPr>
            <w:rStyle w:val="af2"/>
            <w:rFonts w:asciiTheme="minorEastAsia" w:eastAsiaTheme="minorEastAsia" w:hAnsiTheme="minorEastAsia" w:cstheme="minorEastAsia" w:hint="eastAsia"/>
            <w:sz w:val="24"/>
          </w:rPr>
          <w:t>2.6 可视化技术理论基础</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09B9FFF9" w14:textId="6EC20E04" w:rsidR="00B537A7" w:rsidRDefault="00A1741E" w:rsidP="00307239">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B537A7">
          <w:rPr>
            <w:rStyle w:val="af2"/>
            <w:rFonts w:asciiTheme="minorEastAsia" w:eastAsiaTheme="minorEastAsia" w:hAnsiTheme="minorEastAsia" w:cstheme="minorEastAsia" w:hint="eastAsia"/>
            <w:i w:val="0"/>
            <w:iCs w:val="0"/>
            <w:smallCaps/>
            <w:sz w:val="24"/>
          </w:rPr>
          <w:t>2.6.</w:t>
        </w:r>
        <w:r w:rsidR="0019047E">
          <w:rPr>
            <w:rStyle w:val="af2"/>
            <w:rFonts w:asciiTheme="minorEastAsia" w:eastAsiaTheme="minorEastAsia" w:hAnsiTheme="minorEastAsia" w:cstheme="minorEastAsia"/>
            <w:i w:val="0"/>
            <w:iCs w:val="0"/>
            <w:smallCaps/>
            <w:sz w:val="24"/>
          </w:rPr>
          <w:t>1</w:t>
        </w:r>
        <w:r w:rsidR="00B537A7">
          <w:rPr>
            <w:rStyle w:val="af2"/>
            <w:rFonts w:asciiTheme="minorEastAsia" w:eastAsiaTheme="minorEastAsia" w:hAnsiTheme="minorEastAsia" w:cstheme="minorEastAsia" w:hint="eastAsia"/>
            <w:i w:val="0"/>
            <w:iCs w:val="0"/>
            <w:smallCaps/>
            <w:sz w:val="24"/>
          </w:rPr>
          <w:t xml:space="preserve"> 动态页面设计方法</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_Toc169323435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5</w:t>
        </w:r>
        <w:r w:rsidR="00B537A7">
          <w:rPr>
            <w:rStyle w:val="af2"/>
            <w:rFonts w:asciiTheme="minorEastAsia" w:eastAsiaTheme="minorEastAsia" w:hAnsiTheme="minorEastAsia" w:cstheme="minorEastAsia" w:hint="eastAsia"/>
            <w:i w:val="0"/>
            <w:iCs w:val="0"/>
            <w:smallCaps/>
            <w:sz w:val="24"/>
          </w:rPr>
          <w:fldChar w:fldCharType="end"/>
        </w:r>
      </w:hyperlink>
    </w:p>
    <w:p w14:paraId="3F9DAE5A" w14:textId="62BC9E60" w:rsidR="00B537A7" w:rsidRDefault="00A1741E">
      <w:pPr>
        <w:pStyle w:val="30"/>
        <w:tabs>
          <w:tab w:val="right" w:leader="dot" w:pos="8721"/>
        </w:tabs>
        <w:spacing w:line="440" w:lineRule="exact"/>
        <w:rPr>
          <w:sz w:val="24"/>
        </w:rPr>
      </w:pPr>
      <w:hyperlink w:anchor="_Toc169323436" w:history="1">
        <w:r w:rsidR="00B537A7">
          <w:rPr>
            <w:rStyle w:val="af2"/>
            <w:rFonts w:asciiTheme="minorEastAsia" w:eastAsiaTheme="minorEastAsia" w:hAnsiTheme="minorEastAsia" w:cstheme="minorEastAsia" w:hint="eastAsia"/>
            <w:i w:val="0"/>
            <w:iCs w:val="0"/>
            <w:smallCaps/>
            <w:sz w:val="24"/>
          </w:rPr>
          <w:t>2.6.</w:t>
        </w:r>
        <w:r w:rsidR="0019047E">
          <w:rPr>
            <w:rStyle w:val="af2"/>
            <w:rFonts w:asciiTheme="minorEastAsia" w:eastAsiaTheme="minorEastAsia" w:hAnsiTheme="minorEastAsia" w:cstheme="minorEastAsia"/>
            <w:i w:val="0"/>
            <w:iCs w:val="0"/>
            <w:smallCaps/>
            <w:sz w:val="24"/>
          </w:rPr>
          <w:t>2</w:t>
        </w:r>
        <w:r w:rsidR="00B537A7">
          <w:rPr>
            <w:rStyle w:val="af2"/>
            <w:rFonts w:asciiTheme="minorEastAsia" w:eastAsiaTheme="minorEastAsia" w:hAnsiTheme="minorEastAsia" w:cstheme="minorEastAsia" w:hint="eastAsia"/>
            <w:i w:val="0"/>
            <w:iCs w:val="0"/>
            <w:smallCaps/>
            <w:sz w:val="24"/>
          </w:rPr>
          <w:t xml:space="preserve"> Echart服务框架简介</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_Toc169323436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6</w:t>
        </w:r>
        <w:r w:rsidR="00B537A7">
          <w:rPr>
            <w:rStyle w:val="af2"/>
            <w:rFonts w:asciiTheme="minorEastAsia" w:eastAsiaTheme="minorEastAsia" w:hAnsiTheme="minorEastAsia" w:cstheme="minorEastAsia" w:hint="eastAsia"/>
            <w:i w:val="0"/>
            <w:iCs w:val="0"/>
            <w:smallCaps/>
            <w:sz w:val="24"/>
          </w:rPr>
          <w:fldChar w:fldCharType="end"/>
        </w:r>
      </w:hyperlink>
    </w:p>
    <w:p w14:paraId="1F3683B2" w14:textId="3055AAD7" w:rsidR="00B537A7" w:rsidRDefault="00A1741E">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B537A7">
          <w:rPr>
            <w:rStyle w:val="af2"/>
            <w:rFonts w:asciiTheme="minorEastAsia" w:eastAsiaTheme="minorEastAsia" w:hAnsiTheme="minorEastAsia" w:cstheme="minorEastAsia" w:hint="eastAsia"/>
            <w:sz w:val="24"/>
          </w:rPr>
          <w:t>2.7 逻辑</w:t>
        </w:r>
        <w:r w:rsidR="00B537A7">
          <w:rPr>
            <w:rStyle w:val="af2"/>
            <w:rFonts w:asciiTheme="minorEastAsia" w:eastAsiaTheme="minorEastAsia" w:hAnsiTheme="minorEastAsia" w:cstheme="minorEastAsia"/>
            <w:sz w:val="24"/>
          </w:rPr>
          <w:t>-</w:t>
        </w:r>
        <w:r w:rsidR="00B537A7">
          <w:rPr>
            <w:rStyle w:val="af2"/>
            <w:rFonts w:asciiTheme="minorEastAsia" w:eastAsiaTheme="minorEastAsia" w:hAnsiTheme="minorEastAsia" w:cstheme="minorEastAsia" w:hint="eastAsia"/>
            <w:sz w:val="24"/>
          </w:rPr>
          <w:t>视图</w:t>
        </w:r>
        <w:r w:rsidR="00B537A7">
          <w:rPr>
            <w:rStyle w:val="af2"/>
            <w:rFonts w:asciiTheme="minorEastAsia" w:eastAsiaTheme="minorEastAsia" w:hAnsiTheme="minorEastAsia" w:cstheme="minorEastAsia"/>
            <w:sz w:val="24"/>
          </w:rPr>
          <w:t>-</w:t>
        </w:r>
        <w:r w:rsidR="0019047E">
          <w:rPr>
            <w:rStyle w:val="af2"/>
            <w:rFonts w:asciiTheme="minorEastAsia" w:eastAsiaTheme="minorEastAsia" w:hAnsiTheme="minorEastAsia" w:cstheme="minorEastAsia" w:hint="eastAsia"/>
            <w:sz w:val="24"/>
          </w:rPr>
          <w:t>控制器</w:t>
        </w:r>
        <w:r w:rsidR="00B537A7">
          <w:rPr>
            <w:rStyle w:val="af2"/>
            <w:rFonts w:asciiTheme="minorEastAsia" w:eastAsiaTheme="minorEastAsia" w:hAnsiTheme="minorEastAsia" w:cstheme="minorEastAsia" w:hint="eastAsia"/>
            <w:sz w:val="24"/>
          </w:rPr>
          <w:t>（</w:t>
        </w:r>
        <w:r w:rsidR="00B537A7">
          <w:rPr>
            <w:rStyle w:val="af2"/>
            <w:rFonts w:asciiTheme="minorEastAsia" w:eastAsiaTheme="minorEastAsia" w:hAnsiTheme="minorEastAsia" w:cstheme="minorEastAsia"/>
            <w:sz w:val="24"/>
          </w:rPr>
          <w:t>MV</w:t>
        </w:r>
        <w:r w:rsidR="0019047E">
          <w:rPr>
            <w:rStyle w:val="af2"/>
            <w:rFonts w:asciiTheme="minorEastAsia" w:eastAsiaTheme="minorEastAsia" w:hAnsiTheme="minorEastAsia" w:cstheme="minorEastAsia"/>
            <w:sz w:val="24"/>
          </w:rPr>
          <w:t>C</w:t>
        </w:r>
        <w:r w:rsidR="00ED399E">
          <w:rPr>
            <w:rStyle w:val="af2"/>
            <w:rFonts w:asciiTheme="minorEastAsia" w:eastAsiaTheme="minorEastAsia" w:hAnsiTheme="minorEastAsia" w:cstheme="minorEastAsia" w:hint="eastAsia"/>
            <w:sz w:val="24"/>
          </w:rPr>
          <w:t>）设计模式</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4BC70A59" w14:textId="473845FB" w:rsidR="00B537A7" w:rsidRDefault="00A1741E">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B537A7">
          <w:rPr>
            <w:rStyle w:val="af2"/>
            <w:rFonts w:asciiTheme="minorEastAsia" w:eastAsiaTheme="minorEastAsia" w:hAnsiTheme="minorEastAsia" w:cstheme="minorEastAsia" w:hint="eastAsia"/>
            <w:sz w:val="24"/>
          </w:rPr>
          <w:t>2.8 消息队列功能</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1BAC60FA" w14:textId="6E25848A" w:rsidR="00753346" w:rsidRDefault="00A1741E" w:rsidP="00753346">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753346">
          <w:rPr>
            <w:rStyle w:val="af2"/>
            <w:rFonts w:asciiTheme="minorEastAsia" w:eastAsiaTheme="minorEastAsia" w:hAnsiTheme="minorEastAsia" w:cstheme="minorEastAsia" w:hint="eastAsia"/>
            <w:i w:val="0"/>
            <w:iCs w:val="0"/>
            <w:smallCaps/>
            <w:sz w:val="24"/>
          </w:rPr>
          <w:t>2.8.1 消息中间件的要素</w:t>
        </w:r>
        <w:r w:rsidR="00753346">
          <w:rPr>
            <w:rStyle w:val="af2"/>
            <w:rFonts w:asciiTheme="minorEastAsia" w:eastAsiaTheme="minorEastAsia" w:hAnsiTheme="minorEastAsia" w:cstheme="minorEastAsia" w:hint="eastAsia"/>
            <w:i w:val="0"/>
            <w:iCs w:val="0"/>
            <w:smallCaps/>
            <w:sz w:val="24"/>
          </w:rPr>
          <w:tab/>
        </w:r>
        <w:r w:rsidR="00753346">
          <w:rPr>
            <w:rStyle w:val="af2"/>
            <w:rFonts w:asciiTheme="minorEastAsia" w:eastAsiaTheme="minorEastAsia" w:hAnsiTheme="minorEastAsia" w:cstheme="minorEastAsia" w:hint="eastAsia"/>
            <w:i w:val="0"/>
            <w:iCs w:val="0"/>
            <w:smallCaps/>
            <w:sz w:val="24"/>
          </w:rPr>
          <w:fldChar w:fldCharType="begin"/>
        </w:r>
        <w:r w:rsidR="00753346">
          <w:rPr>
            <w:rStyle w:val="af2"/>
            <w:rFonts w:asciiTheme="minorEastAsia" w:eastAsiaTheme="minorEastAsia" w:hAnsiTheme="minorEastAsia" w:cstheme="minorEastAsia" w:hint="eastAsia"/>
            <w:i w:val="0"/>
            <w:iCs w:val="0"/>
            <w:smallCaps/>
            <w:sz w:val="24"/>
          </w:rPr>
          <w:instrText xml:space="preserve"> PAGEREF _Toc169323435 \h </w:instrText>
        </w:r>
        <w:r w:rsidR="00753346">
          <w:rPr>
            <w:rStyle w:val="af2"/>
            <w:rFonts w:asciiTheme="minorEastAsia" w:eastAsiaTheme="minorEastAsia" w:hAnsiTheme="minorEastAsia" w:cstheme="minorEastAsia" w:hint="eastAsia"/>
            <w:i w:val="0"/>
            <w:iCs w:val="0"/>
            <w:smallCaps/>
            <w:sz w:val="24"/>
          </w:rPr>
        </w:r>
        <w:r w:rsidR="00753346">
          <w:rPr>
            <w:rStyle w:val="af2"/>
            <w:rFonts w:asciiTheme="minorEastAsia" w:eastAsiaTheme="minorEastAsia" w:hAnsiTheme="minorEastAsia" w:cstheme="minorEastAsia" w:hint="eastAsia"/>
            <w:i w:val="0"/>
            <w:iCs w:val="0"/>
            <w:smallCaps/>
            <w:sz w:val="24"/>
          </w:rPr>
          <w:fldChar w:fldCharType="separate"/>
        </w:r>
        <w:r w:rsidR="00753346">
          <w:rPr>
            <w:rStyle w:val="af2"/>
            <w:rFonts w:asciiTheme="minorEastAsia" w:eastAsiaTheme="minorEastAsia" w:hAnsiTheme="minorEastAsia" w:cstheme="minorEastAsia" w:hint="eastAsia"/>
            <w:i w:val="0"/>
            <w:iCs w:val="0"/>
            <w:smallCaps/>
            <w:sz w:val="24"/>
          </w:rPr>
          <w:t>5</w:t>
        </w:r>
        <w:r w:rsidR="00753346">
          <w:rPr>
            <w:rStyle w:val="af2"/>
            <w:rFonts w:asciiTheme="minorEastAsia" w:eastAsiaTheme="minorEastAsia" w:hAnsiTheme="minorEastAsia" w:cstheme="minorEastAsia" w:hint="eastAsia"/>
            <w:i w:val="0"/>
            <w:iCs w:val="0"/>
            <w:smallCaps/>
            <w:sz w:val="24"/>
          </w:rPr>
          <w:fldChar w:fldCharType="end"/>
        </w:r>
      </w:hyperlink>
    </w:p>
    <w:p w14:paraId="2DE4E401" w14:textId="180E8A2B" w:rsidR="00B537A7" w:rsidRPr="00753346" w:rsidRDefault="00A1741E" w:rsidP="00753346">
      <w:pPr>
        <w:pStyle w:val="30"/>
        <w:tabs>
          <w:tab w:val="right" w:leader="dot" w:pos="8721"/>
        </w:tabs>
        <w:spacing w:line="440" w:lineRule="exact"/>
        <w:rPr>
          <w:rFonts w:asciiTheme="minorEastAsia" w:eastAsiaTheme="minorEastAsia" w:hAnsiTheme="minorEastAsia" w:cstheme="minorEastAsia"/>
          <w:i w:val="0"/>
          <w:iCs w:val="0"/>
          <w:smallCaps/>
          <w:color w:val="0000FF"/>
          <w:sz w:val="24"/>
          <w:u w:val="single"/>
        </w:rPr>
      </w:pPr>
      <w:hyperlink w:anchor="_Toc169323435" w:history="1">
        <w:r w:rsidR="00753346">
          <w:rPr>
            <w:rStyle w:val="af2"/>
            <w:rFonts w:asciiTheme="minorEastAsia" w:eastAsiaTheme="minorEastAsia" w:hAnsiTheme="minorEastAsia" w:cstheme="minorEastAsia" w:hint="eastAsia"/>
            <w:i w:val="0"/>
            <w:iCs w:val="0"/>
            <w:smallCaps/>
            <w:sz w:val="24"/>
          </w:rPr>
          <w:t>2.8.2</w:t>
        </w:r>
        <w:r w:rsidR="00753346" w:rsidRPr="00753346">
          <w:rPr>
            <w:rStyle w:val="af2"/>
            <w:rFonts w:ascii="宋体" w:eastAsia="宋体" w:hAnsi="宋体" w:cstheme="minorEastAsia" w:hint="eastAsia"/>
            <w:i w:val="0"/>
            <w:iCs w:val="0"/>
            <w:smallCaps/>
            <w:sz w:val="24"/>
          </w:rPr>
          <w:t xml:space="preserve"> </w:t>
        </w:r>
        <w:r w:rsidR="00753346" w:rsidRPr="00753346">
          <w:rPr>
            <w:rStyle w:val="af2"/>
            <w:rFonts w:ascii="宋体" w:eastAsia="宋体" w:hAnsi="宋体" w:cstheme="minorEastAsia"/>
            <w:i w:val="0"/>
            <w:iCs w:val="0"/>
            <w:smallCaps/>
            <w:sz w:val="24"/>
          </w:rPr>
          <w:t>R</w:t>
        </w:r>
        <w:r w:rsidR="00753346">
          <w:rPr>
            <w:rStyle w:val="af2"/>
            <w:rFonts w:ascii="宋体" w:eastAsia="宋体" w:hAnsi="宋体" w:cstheme="minorEastAsia" w:hint="eastAsia"/>
            <w:i w:val="0"/>
            <w:iCs w:val="0"/>
            <w:smallCaps/>
            <w:sz w:val="24"/>
          </w:rPr>
          <w:t>EDIS</w:t>
        </w:r>
        <w:r w:rsidR="00753346" w:rsidRPr="00753346">
          <w:rPr>
            <w:rStyle w:val="af2"/>
            <w:rFonts w:ascii="宋体" w:eastAsia="宋体" w:hAnsi="宋体" w:cstheme="minorEastAsia" w:hint="eastAsia"/>
            <w:i w:val="0"/>
            <w:iCs w:val="0"/>
            <w:smallCaps/>
            <w:sz w:val="24"/>
          </w:rPr>
          <w:t>的</w:t>
        </w:r>
        <w:r w:rsidR="00753346">
          <w:rPr>
            <w:rStyle w:val="af2"/>
            <w:rFonts w:ascii="宋体" w:eastAsia="宋体" w:hAnsi="宋体" w:cstheme="minorEastAsia"/>
            <w:i w:val="0"/>
            <w:iCs w:val="0"/>
            <w:smallCaps/>
            <w:sz w:val="24"/>
          </w:rPr>
          <w:t>P</w:t>
        </w:r>
        <w:r w:rsidR="00753346">
          <w:rPr>
            <w:rStyle w:val="af2"/>
            <w:rFonts w:ascii="宋体" w:eastAsia="宋体" w:hAnsi="宋体" w:cstheme="minorEastAsia" w:hint="eastAsia"/>
            <w:i w:val="0"/>
            <w:iCs w:val="0"/>
            <w:smallCaps/>
            <w:sz w:val="24"/>
          </w:rPr>
          <w:t>UB/SUB</w:t>
        </w:r>
        <w:r w:rsidR="00753346" w:rsidRPr="00753346">
          <w:rPr>
            <w:rStyle w:val="af2"/>
            <w:rFonts w:ascii="宋体" w:eastAsia="宋体" w:hAnsi="宋体" w:cstheme="minorEastAsia" w:hint="eastAsia"/>
            <w:i w:val="0"/>
            <w:iCs w:val="0"/>
            <w:smallCaps/>
            <w:sz w:val="24"/>
          </w:rPr>
          <w:t>模型</w:t>
        </w:r>
        <w:r w:rsidR="00753346">
          <w:rPr>
            <w:rStyle w:val="af2"/>
            <w:rFonts w:asciiTheme="minorEastAsia" w:eastAsiaTheme="minorEastAsia" w:hAnsiTheme="minorEastAsia" w:cstheme="minorEastAsia" w:hint="eastAsia"/>
            <w:i w:val="0"/>
            <w:iCs w:val="0"/>
            <w:smallCaps/>
            <w:sz w:val="24"/>
          </w:rPr>
          <w:tab/>
        </w:r>
        <w:r w:rsidR="00753346">
          <w:rPr>
            <w:rStyle w:val="af2"/>
            <w:rFonts w:asciiTheme="minorEastAsia" w:eastAsiaTheme="minorEastAsia" w:hAnsiTheme="minorEastAsia" w:cstheme="minorEastAsia" w:hint="eastAsia"/>
            <w:i w:val="0"/>
            <w:iCs w:val="0"/>
            <w:smallCaps/>
            <w:sz w:val="24"/>
          </w:rPr>
          <w:fldChar w:fldCharType="begin"/>
        </w:r>
        <w:r w:rsidR="00753346">
          <w:rPr>
            <w:rStyle w:val="af2"/>
            <w:rFonts w:asciiTheme="minorEastAsia" w:eastAsiaTheme="minorEastAsia" w:hAnsiTheme="minorEastAsia" w:cstheme="minorEastAsia" w:hint="eastAsia"/>
            <w:i w:val="0"/>
            <w:iCs w:val="0"/>
            <w:smallCaps/>
            <w:sz w:val="24"/>
          </w:rPr>
          <w:instrText xml:space="preserve"> PAGEREF _Toc169323435 \h </w:instrText>
        </w:r>
        <w:r w:rsidR="00753346">
          <w:rPr>
            <w:rStyle w:val="af2"/>
            <w:rFonts w:asciiTheme="minorEastAsia" w:eastAsiaTheme="minorEastAsia" w:hAnsiTheme="minorEastAsia" w:cstheme="minorEastAsia" w:hint="eastAsia"/>
            <w:i w:val="0"/>
            <w:iCs w:val="0"/>
            <w:smallCaps/>
            <w:sz w:val="24"/>
          </w:rPr>
        </w:r>
        <w:r w:rsidR="00753346">
          <w:rPr>
            <w:rStyle w:val="af2"/>
            <w:rFonts w:asciiTheme="minorEastAsia" w:eastAsiaTheme="minorEastAsia" w:hAnsiTheme="minorEastAsia" w:cstheme="minorEastAsia" w:hint="eastAsia"/>
            <w:i w:val="0"/>
            <w:iCs w:val="0"/>
            <w:smallCaps/>
            <w:sz w:val="24"/>
          </w:rPr>
          <w:fldChar w:fldCharType="separate"/>
        </w:r>
        <w:r w:rsidR="00753346">
          <w:rPr>
            <w:rStyle w:val="af2"/>
            <w:rFonts w:asciiTheme="minorEastAsia" w:eastAsiaTheme="minorEastAsia" w:hAnsiTheme="minorEastAsia" w:cstheme="minorEastAsia" w:hint="eastAsia"/>
            <w:i w:val="0"/>
            <w:iCs w:val="0"/>
            <w:smallCaps/>
            <w:sz w:val="24"/>
          </w:rPr>
          <w:t>5</w:t>
        </w:r>
        <w:r w:rsidR="00753346">
          <w:rPr>
            <w:rStyle w:val="af2"/>
            <w:rFonts w:asciiTheme="minorEastAsia" w:eastAsiaTheme="minorEastAsia" w:hAnsiTheme="minorEastAsia" w:cstheme="minorEastAsia" w:hint="eastAsia"/>
            <w:i w:val="0"/>
            <w:iCs w:val="0"/>
            <w:smallCaps/>
            <w:sz w:val="24"/>
          </w:rPr>
          <w:fldChar w:fldCharType="end"/>
        </w:r>
      </w:hyperlink>
    </w:p>
    <w:p w14:paraId="410BD4E0" w14:textId="46E72150" w:rsidR="00B537A7" w:rsidRDefault="00A1741E">
      <w:pPr>
        <w:pStyle w:val="11"/>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37" w:history="1">
        <w:r w:rsidR="00B537A7">
          <w:rPr>
            <w:rStyle w:val="af2"/>
            <w:rFonts w:asciiTheme="minorEastAsia" w:eastAsiaTheme="minorEastAsia" w:hAnsiTheme="minorEastAsia" w:cstheme="minorEastAsia" w:hint="eastAsia"/>
            <w:bCs w:val="0"/>
            <w:sz w:val="24"/>
          </w:rPr>
          <w:t>第3章  系统设计</w:t>
        </w:r>
        <w:r w:rsidR="006B3933">
          <w:rPr>
            <w:rStyle w:val="af2"/>
            <w:rFonts w:asciiTheme="minorEastAsia" w:eastAsiaTheme="minorEastAsia" w:hAnsiTheme="minorEastAsia" w:cstheme="minorEastAsia" w:hint="eastAsia"/>
            <w:bCs w:val="0"/>
            <w:sz w:val="24"/>
          </w:rPr>
          <w:t>与实现</w:t>
        </w:r>
        <w:r w:rsidR="00B537A7">
          <w:rPr>
            <w:rFonts w:asciiTheme="minorEastAsia" w:eastAsiaTheme="minorEastAsia" w:hAnsiTheme="minorEastAsia" w:cstheme="minorEastAsia" w:hint="eastAsia"/>
            <w:bCs w:val="0"/>
            <w:sz w:val="24"/>
            <w:u w:val="single"/>
          </w:rPr>
          <w:tab/>
        </w:r>
        <w:r w:rsidR="00B537A7">
          <w:rPr>
            <w:rFonts w:asciiTheme="minorEastAsia" w:eastAsiaTheme="minorEastAsia" w:hAnsiTheme="minorEastAsia" w:cstheme="minorEastAsia" w:hint="eastAsia"/>
            <w:bCs w:val="0"/>
            <w:sz w:val="24"/>
            <w:u w:val="single"/>
          </w:rPr>
          <w:fldChar w:fldCharType="begin"/>
        </w:r>
        <w:r w:rsidR="00B537A7">
          <w:rPr>
            <w:rFonts w:asciiTheme="minorEastAsia" w:eastAsiaTheme="minorEastAsia" w:hAnsiTheme="minorEastAsia" w:cstheme="minorEastAsia" w:hint="eastAsia"/>
            <w:bCs w:val="0"/>
            <w:sz w:val="24"/>
            <w:u w:val="single"/>
          </w:rPr>
          <w:instrText xml:space="preserve"> PAGEREF _Toc169323437 \h </w:instrText>
        </w:r>
        <w:r w:rsidR="00B537A7">
          <w:rPr>
            <w:rFonts w:asciiTheme="minorEastAsia" w:eastAsiaTheme="minorEastAsia" w:hAnsiTheme="minorEastAsia" w:cstheme="minorEastAsia" w:hint="eastAsia"/>
            <w:bCs w:val="0"/>
            <w:sz w:val="24"/>
            <w:u w:val="single"/>
          </w:rPr>
        </w:r>
        <w:r w:rsidR="00B537A7">
          <w:rPr>
            <w:rFonts w:asciiTheme="minorEastAsia" w:eastAsiaTheme="minorEastAsia" w:hAnsiTheme="minorEastAsia" w:cstheme="minorEastAsia" w:hint="eastAsia"/>
            <w:bCs w:val="0"/>
            <w:sz w:val="24"/>
            <w:u w:val="single"/>
          </w:rPr>
          <w:fldChar w:fldCharType="separate"/>
        </w:r>
        <w:r w:rsidR="00B537A7">
          <w:rPr>
            <w:rFonts w:asciiTheme="minorEastAsia" w:eastAsiaTheme="minorEastAsia" w:hAnsiTheme="minorEastAsia" w:cstheme="minorEastAsia" w:hint="eastAsia"/>
            <w:bCs w:val="0"/>
            <w:sz w:val="24"/>
            <w:u w:val="single"/>
          </w:rPr>
          <w:t>9</w:t>
        </w:r>
        <w:r w:rsidR="00B537A7">
          <w:rPr>
            <w:rFonts w:asciiTheme="minorEastAsia" w:eastAsiaTheme="minorEastAsia" w:hAnsiTheme="minorEastAsia" w:cstheme="minorEastAsia" w:hint="eastAsia"/>
            <w:bCs w:val="0"/>
            <w:sz w:val="24"/>
            <w:u w:val="single"/>
          </w:rPr>
          <w:fldChar w:fldCharType="end"/>
        </w:r>
      </w:hyperlink>
    </w:p>
    <w:p w14:paraId="7DF27F65" w14:textId="77777777" w:rsidR="00B537A7" w:rsidRDefault="00A1741E">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8" w:history="1">
        <w:r w:rsidR="00B537A7">
          <w:rPr>
            <w:rStyle w:val="af2"/>
            <w:rFonts w:asciiTheme="minorEastAsia" w:eastAsiaTheme="minorEastAsia" w:hAnsiTheme="minorEastAsia" w:cstheme="minorEastAsia" w:hint="eastAsia"/>
            <w:sz w:val="24"/>
          </w:rPr>
          <w:t>3.1引言</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_Toc169323438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9</w:t>
        </w:r>
        <w:r w:rsidR="00B537A7">
          <w:rPr>
            <w:rStyle w:val="af2"/>
            <w:rFonts w:asciiTheme="minorEastAsia" w:eastAsiaTheme="minorEastAsia" w:hAnsiTheme="minorEastAsia" w:cstheme="minorEastAsia" w:hint="eastAsia"/>
            <w:sz w:val="24"/>
          </w:rPr>
          <w:fldChar w:fldCharType="end"/>
        </w:r>
      </w:hyperlink>
    </w:p>
    <w:p w14:paraId="5B0E46B7" w14:textId="77777777" w:rsidR="00B537A7" w:rsidRDefault="00A1741E">
      <w:pPr>
        <w:pStyle w:val="21"/>
        <w:tabs>
          <w:tab w:val="right" w:leader="dot" w:pos="8721"/>
        </w:tabs>
        <w:spacing w:line="440" w:lineRule="exact"/>
        <w:rPr>
          <w:smallCaps w:val="0"/>
          <w:sz w:val="24"/>
        </w:rPr>
      </w:pPr>
      <w:hyperlink w:anchor="_Toc169323438" w:history="1">
        <w:r w:rsidR="00B537A7">
          <w:rPr>
            <w:rStyle w:val="af2"/>
            <w:rFonts w:asciiTheme="minorEastAsia" w:eastAsiaTheme="minorEastAsia" w:hAnsiTheme="minorEastAsia" w:cstheme="minorEastAsia" w:hint="eastAsia"/>
            <w:sz w:val="24"/>
          </w:rPr>
          <w:t>3.2 系统总体设计</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_Toc169323438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9</w:t>
        </w:r>
        <w:r w:rsidR="00B537A7">
          <w:rPr>
            <w:rStyle w:val="af2"/>
            <w:rFonts w:asciiTheme="minorEastAsia" w:eastAsiaTheme="minorEastAsia" w:hAnsiTheme="minorEastAsia" w:cstheme="minorEastAsia" w:hint="eastAsia"/>
            <w:sz w:val="24"/>
          </w:rPr>
          <w:fldChar w:fldCharType="end"/>
        </w:r>
      </w:hyperlink>
    </w:p>
    <w:p w14:paraId="4DBBD297" w14:textId="77777777" w:rsidR="00B537A7" w:rsidRDefault="00A1741E">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9" w:history="1">
        <w:r w:rsidR="00B537A7">
          <w:rPr>
            <w:rStyle w:val="af2"/>
            <w:rFonts w:asciiTheme="minorEastAsia" w:eastAsiaTheme="minorEastAsia" w:hAnsiTheme="minorEastAsia" w:cstheme="minorEastAsia" w:hint="eastAsia"/>
            <w:i w:val="0"/>
            <w:iCs w:val="0"/>
            <w:smallCaps/>
            <w:sz w:val="24"/>
          </w:rPr>
          <w:t>3.2.1 技术路线与设计原则</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_Toc169323439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9</w:t>
        </w:r>
        <w:r w:rsidR="00B537A7">
          <w:rPr>
            <w:rStyle w:val="af2"/>
            <w:rFonts w:asciiTheme="minorEastAsia" w:eastAsiaTheme="minorEastAsia" w:hAnsiTheme="minorEastAsia" w:cstheme="minorEastAsia" w:hint="eastAsia"/>
            <w:i w:val="0"/>
            <w:iCs w:val="0"/>
            <w:smallCaps/>
            <w:sz w:val="24"/>
          </w:rPr>
          <w:fldChar w:fldCharType="end"/>
        </w:r>
      </w:hyperlink>
    </w:p>
    <w:p w14:paraId="398ACB37" w14:textId="77777777" w:rsidR="00B537A7" w:rsidRDefault="00A1741E">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0" w:history="1">
        <w:r w:rsidR="00B537A7">
          <w:rPr>
            <w:rStyle w:val="af2"/>
            <w:rFonts w:asciiTheme="minorEastAsia" w:eastAsiaTheme="minorEastAsia" w:hAnsiTheme="minorEastAsia" w:cstheme="minorEastAsia" w:hint="eastAsia"/>
            <w:i w:val="0"/>
            <w:iCs w:val="0"/>
            <w:smallCaps/>
            <w:sz w:val="24"/>
          </w:rPr>
          <w:t>3.</w:t>
        </w:r>
        <w:r w:rsidR="00B537A7">
          <w:rPr>
            <w:rStyle w:val="af2"/>
            <w:rFonts w:asciiTheme="minorEastAsia" w:eastAsiaTheme="minorEastAsia" w:hAnsiTheme="minorEastAsia" w:cstheme="minorEastAsia"/>
            <w:i w:val="0"/>
            <w:iCs w:val="0"/>
            <w:smallCaps/>
            <w:sz w:val="24"/>
          </w:rPr>
          <w:t>2</w:t>
        </w:r>
        <w:r w:rsidR="00B537A7">
          <w:rPr>
            <w:rStyle w:val="af2"/>
            <w:rFonts w:asciiTheme="minorEastAsia" w:eastAsiaTheme="minorEastAsia" w:hAnsiTheme="minorEastAsia" w:cstheme="minorEastAsia" w:hint="eastAsia"/>
            <w:i w:val="0"/>
            <w:iCs w:val="0"/>
            <w:smallCaps/>
            <w:sz w:val="24"/>
          </w:rPr>
          <w:t>.2 目标与功能需求</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_Toc169323440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10</w:t>
        </w:r>
        <w:r w:rsidR="00B537A7">
          <w:rPr>
            <w:rStyle w:val="af2"/>
            <w:rFonts w:asciiTheme="minorEastAsia" w:eastAsiaTheme="minorEastAsia" w:hAnsiTheme="minorEastAsia" w:cstheme="minorEastAsia" w:hint="eastAsia"/>
            <w:i w:val="0"/>
            <w:iCs w:val="0"/>
            <w:smallCaps/>
            <w:sz w:val="24"/>
          </w:rPr>
          <w:fldChar w:fldCharType="end"/>
        </w:r>
      </w:hyperlink>
    </w:p>
    <w:p w14:paraId="366A27F9" w14:textId="77777777" w:rsidR="003A161A" w:rsidRDefault="00A1741E" w:rsidP="003A161A">
      <w:pPr>
        <w:pStyle w:val="30"/>
        <w:tabs>
          <w:tab w:val="right" w:leader="dot" w:pos="8721"/>
        </w:tabs>
        <w:spacing w:line="440" w:lineRule="exact"/>
        <w:rPr>
          <w:i w:val="0"/>
          <w:iCs w:val="0"/>
          <w:sz w:val="24"/>
        </w:rPr>
      </w:pPr>
      <w:hyperlink w:anchor="_Toc169323441" w:history="1">
        <w:r w:rsidR="003A161A">
          <w:rPr>
            <w:rStyle w:val="af2"/>
            <w:rFonts w:asciiTheme="minorEastAsia" w:eastAsiaTheme="minorEastAsia" w:hAnsiTheme="minorEastAsia" w:cstheme="minorEastAsia" w:hint="eastAsia"/>
            <w:i w:val="0"/>
            <w:iCs w:val="0"/>
            <w:smallCaps/>
            <w:sz w:val="24"/>
          </w:rPr>
          <w:t>3.</w:t>
        </w:r>
        <w:r w:rsidR="003A161A">
          <w:rPr>
            <w:rStyle w:val="af2"/>
            <w:rFonts w:asciiTheme="minorEastAsia" w:eastAsiaTheme="minorEastAsia" w:hAnsiTheme="minorEastAsia" w:cstheme="minorEastAsia"/>
            <w:i w:val="0"/>
            <w:iCs w:val="0"/>
            <w:smallCaps/>
            <w:sz w:val="24"/>
          </w:rPr>
          <w:t>2</w:t>
        </w:r>
        <w:r w:rsidR="003A161A">
          <w:rPr>
            <w:rStyle w:val="af2"/>
            <w:rFonts w:asciiTheme="minorEastAsia" w:eastAsiaTheme="minorEastAsia" w:hAnsiTheme="minorEastAsia" w:cstheme="minorEastAsia" w:hint="eastAsia"/>
            <w:i w:val="0"/>
            <w:iCs w:val="0"/>
            <w:smallCaps/>
            <w:sz w:val="24"/>
          </w:rPr>
          <w:t>.3 系统结构</w:t>
        </w:r>
        <w:r w:rsidR="003A161A">
          <w:rPr>
            <w:rStyle w:val="af2"/>
            <w:rFonts w:asciiTheme="minorEastAsia" w:eastAsiaTheme="minorEastAsia" w:hAnsiTheme="minorEastAsia" w:cstheme="minorEastAsia" w:hint="eastAsia"/>
            <w:i w:val="0"/>
            <w:iCs w:val="0"/>
            <w:smallCaps/>
            <w:sz w:val="24"/>
          </w:rPr>
          <w:tab/>
        </w:r>
        <w:r w:rsidR="003A161A">
          <w:rPr>
            <w:rStyle w:val="af2"/>
            <w:rFonts w:asciiTheme="minorEastAsia" w:eastAsiaTheme="minorEastAsia" w:hAnsiTheme="minorEastAsia" w:cstheme="minorEastAsia" w:hint="eastAsia"/>
            <w:i w:val="0"/>
            <w:iCs w:val="0"/>
            <w:smallCaps/>
            <w:sz w:val="24"/>
          </w:rPr>
          <w:fldChar w:fldCharType="begin"/>
        </w:r>
        <w:r w:rsidR="003A161A">
          <w:rPr>
            <w:rStyle w:val="af2"/>
            <w:rFonts w:asciiTheme="minorEastAsia" w:eastAsiaTheme="minorEastAsia" w:hAnsiTheme="minorEastAsia" w:cstheme="minorEastAsia" w:hint="eastAsia"/>
            <w:i w:val="0"/>
            <w:iCs w:val="0"/>
            <w:smallCaps/>
            <w:sz w:val="24"/>
          </w:rPr>
          <w:instrText xml:space="preserve"> PAGEREF _Toc169323441 \h </w:instrText>
        </w:r>
        <w:r w:rsidR="003A161A">
          <w:rPr>
            <w:rStyle w:val="af2"/>
            <w:rFonts w:asciiTheme="minorEastAsia" w:eastAsiaTheme="minorEastAsia" w:hAnsiTheme="minorEastAsia" w:cstheme="minorEastAsia" w:hint="eastAsia"/>
            <w:i w:val="0"/>
            <w:iCs w:val="0"/>
            <w:smallCaps/>
            <w:sz w:val="24"/>
          </w:rPr>
        </w:r>
        <w:r w:rsidR="003A161A">
          <w:rPr>
            <w:rStyle w:val="af2"/>
            <w:rFonts w:asciiTheme="minorEastAsia" w:eastAsiaTheme="minorEastAsia" w:hAnsiTheme="minorEastAsia" w:cstheme="minorEastAsia" w:hint="eastAsia"/>
            <w:i w:val="0"/>
            <w:iCs w:val="0"/>
            <w:smallCaps/>
            <w:sz w:val="24"/>
          </w:rPr>
          <w:fldChar w:fldCharType="separate"/>
        </w:r>
        <w:r w:rsidR="003A161A">
          <w:rPr>
            <w:rStyle w:val="af2"/>
            <w:rFonts w:asciiTheme="minorEastAsia" w:eastAsiaTheme="minorEastAsia" w:hAnsiTheme="minorEastAsia" w:cstheme="minorEastAsia" w:hint="eastAsia"/>
            <w:i w:val="0"/>
            <w:iCs w:val="0"/>
            <w:smallCaps/>
            <w:sz w:val="24"/>
          </w:rPr>
          <w:t>12</w:t>
        </w:r>
        <w:r w:rsidR="003A161A">
          <w:rPr>
            <w:rStyle w:val="af2"/>
            <w:rFonts w:asciiTheme="minorEastAsia" w:eastAsiaTheme="minorEastAsia" w:hAnsiTheme="minorEastAsia" w:cstheme="minorEastAsia" w:hint="eastAsia"/>
            <w:i w:val="0"/>
            <w:iCs w:val="0"/>
            <w:smallCaps/>
            <w:sz w:val="24"/>
          </w:rPr>
          <w:fldChar w:fldCharType="end"/>
        </w:r>
      </w:hyperlink>
    </w:p>
    <w:p w14:paraId="700D3BC4" w14:textId="59FF2BBD" w:rsidR="003A161A" w:rsidRDefault="00A1741E" w:rsidP="003A161A">
      <w:pPr>
        <w:pStyle w:val="30"/>
        <w:tabs>
          <w:tab w:val="right" w:leader="dot" w:pos="8721"/>
        </w:tabs>
        <w:spacing w:line="440" w:lineRule="exact"/>
        <w:rPr>
          <w:i w:val="0"/>
          <w:iCs w:val="0"/>
          <w:sz w:val="24"/>
        </w:rPr>
      </w:pPr>
      <w:hyperlink w:anchor="_Toc169323441" w:history="1">
        <w:r w:rsidR="003A161A">
          <w:rPr>
            <w:rStyle w:val="af2"/>
            <w:rFonts w:asciiTheme="minorEastAsia" w:eastAsiaTheme="minorEastAsia" w:hAnsiTheme="minorEastAsia" w:cstheme="minorEastAsia" w:hint="eastAsia"/>
            <w:i w:val="0"/>
            <w:iCs w:val="0"/>
            <w:smallCaps/>
            <w:sz w:val="24"/>
          </w:rPr>
          <w:t>3.</w:t>
        </w:r>
        <w:r w:rsidR="003A161A">
          <w:rPr>
            <w:rStyle w:val="af2"/>
            <w:rFonts w:asciiTheme="minorEastAsia" w:eastAsiaTheme="minorEastAsia" w:hAnsiTheme="minorEastAsia" w:cstheme="minorEastAsia"/>
            <w:i w:val="0"/>
            <w:iCs w:val="0"/>
            <w:smallCaps/>
            <w:sz w:val="24"/>
          </w:rPr>
          <w:t>2</w:t>
        </w:r>
        <w:r w:rsidR="003A161A">
          <w:rPr>
            <w:rStyle w:val="af2"/>
            <w:rFonts w:asciiTheme="minorEastAsia" w:eastAsiaTheme="minorEastAsia" w:hAnsiTheme="minorEastAsia" w:cstheme="minorEastAsia" w:hint="eastAsia"/>
            <w:i w:val="0"/>
            <w:iCs w:val="0"/>
            <w:smallCaps/>
            <w:sz w:val="24"/>
          </w:rPr>
          <w:t>.</w:t>
        </w:r>
        <w:r w:rsidR="003A161A">
          <w:rPr>
            <w:rStyle w:val="af2"/>
            <w:rFonts w:asciiTheme="minorEastAsia" w:eastAsiaTheme="minorEastAsia" w:hAnsiTheme="minorEastAsia" w:cstheme="minorEastAsia"/>
            <w:i w:val="0"/>
            <w:iCs w:val="0"/>
            <w:smallCaps/>
            <w:sz w:val="24"/>
          </w:rPr>
          <w:t>4</w:t>
        </w:r>
        <w:r w:rsidR="003A161A">
          <w:rPr>
            <w:rStyle w:val="af2"/>
            <w:rFonts w:asciiTheme="minorEastAsia" w:eastAsiaTheme="minorEastAsia" w:hAnsiTheme="minorEastAsia" w:cstheme="minorEastAsia" w:hint="eastAsia"/>
            <w:i w:val="0"/>
            <w:iCs w:val="0"/>
            <w:smallCaps/>
            <w:sz w:val="24"/>
          </w:rPr>
          <w:t xml:space="preserve"> 系统工作流程</w:t>
        </w:r>
        <w:r w:rsidR="003A161A">
          <w:rPr>
            <w:rStyle w:val="af2"/>
            <w:rFonts w:asciiTheme="minorEastAsia" w:eastAsiaTheme="minorEastAsia" w:hAnsiTheme="minorEastAsia" w:cstheme="minorEastAsia" w:hint="eastAsia"/>
            <w:i w:val="0"/>
            <w:iCs w:val="0"/>
            <w:smallCaps/>
            <w:sz w:val="24"/>
          </w:rPr>
          <w:tab/>
        </w:r>
        <w:r w:rsidR="003A161A">
          <w:rPr>
            <w:rStyle w:val="af2"/>
            <w:rFonts w:asciiTheme="minorEastAsia" w:eastAsiaTheme="minorEastAsia" w:hAnsiTheme="minorEastAsia" w:cstheme="minorEastAsia" w:hint="eastAsia"/>
            <w:i w:val="0"/>
            <w:iCs w:val="0"/>
            <w:smallCaps/>
            <w:sz w:val="24"/>
          </w:rPr>
          <w:fldChar w:fldCharType="begin"/>
        </w:r>
        <w:r w:rsidR="003A161A">
          <w:rPr>
            <w:rStyle w:val="af2"/>
            <w:rFonts w:asciiTheme="minorEastAsia" w:eastAsiaTheme="minorEastAsia" w:hAnsiTheme="minorEastAsia" w:cstheme="minorEastAsia" w:hint="eastAsia"/>
            <w:i w:val="0"/>
            <w:iCs w:val="0"/>
            <w:smallCaps/>
            <w:sz w:val="24"/>
          </w:rPr>
          <w:instrText xml:space="preserve"> PAGEREF _Toc169323441 \h </w:instrText>
        </w:r>
        <w:r w:rsidR="003A161A">
          <w:rPr>
            <w:rStyle w:val="af2"/>
            <w:rFonts w:asciiTheme="minorEastAsia" w:eastAsiaTheme="minorEastAsia" w:hAnsiTheme="minorEastAsia" w:cstheme="minorEastAsia" w:hint="eastAsia"/>
            <w:i w:val="0"/>
            <w:iCs w:val="0"/>
            <w:smallCaps/>
            <w:sz w:val="24"/>
          </w:rPr>
        </w:r>
        <w:r w:rsidR="003A161A">
          <w:rPr>
            <w:rStyle w:val="af2"/>
            <w:rFonts w:asciiTheme="minorEastAsia" w:eastAsiaTheme="minorEastAsia" w:hAnsiTheme="minorEastAsia" w:cstheme="minorEastAsia" w:hint="eastAsia"/>
            <w:i w:val="0"/>
            <w:iCs w:val="0"/>
            <w:smallCaps/>
            <w:sz w:val="24"/>
          </w:rPr>
          <w:fldChar w:fldCharType="separate"/>
        </w:r>
        <w:r w:rsidR="003A161A">
          <w:rPr>
            <w:rStyle w:val="af2"/>
            <w:rFonts w:asciiTheme="minorEastAsia" w:eastAsiaTheme="minorEastAsia" w:hAnsiTheme="minorEastAsia" w:cstheme="minorEastAsia" w:hint="eastAsia"/>
            <w:i w:val="0"/>
            <w:iCs w:val="0"/>
            <w:smallCaps/>
            <w:sz w:val="24"/>
          </w:rPr>
          <w:t>12</w:t>
        </w:r>
        <w:r w:rsidR="003A161A">
          <w:rPr>
            <w:rStyle w:val="af2"/>
            <w:rFonts w:asciiTheme="minorEastAsia" w:eastAsiaTheme="minorEastAsia" w:hAnsiTheme="minorEastAsia" w:cstheme="minorEastAsia" w:hint="eastAsia"/>
            <w:i w:val="0"/>
            <w:iCs w:val="0"/>
            <w:smallCaps/>
            <w:sz w:val="24"/>
          </w:rPr>
          <w:fldChar w:fldCharType="end"/>
        </w:r>
      </w:hyperlink>
    </w:p>
    <w:p w14:paraId="2BBC631F" w14:textId="77777777" w:rsidR="00B537A7" w:rsidRDefault="00A1741E">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2" w:history="1">
        <w:r w:rsidR="00B537A7">
          <w:rPr>
            <w:rStyle w:val="af2"/>
            <w:rFonts w:asciiTheme="minorEastAsia" w:eastAsiaTheme="minorEastAsia" w:hAnsiTheme="minorEastAsia" w:cstheme="minorEastAsia" w:hint="eastAsia"/>
            <w:sz w:val="24"/>
          </w:rPr>
          <w:t>3.3 流量监听模块</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_Toc169323442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13</w:t>
        </w:r>
        <w:r w:rsidR="00B537A7">
          <w:rPr>
            <w:rStyle w:val="af2"/>
            <w:rFonts w:asciiTheme="minorEastAsia" w:eastAsiaTheme="minorEastAsia" w:hAnsiTheme="minorEastAsia" w:cstheme="minorEastAsia" w:hint="eastAsia"/>
            <w:sz w:val="24"/>
          </w:rPr>
          <w:fldChar w:fldCharType="end"/>
        </w:r>
      </w:hyperlink>
    </w:p>
    <w:p w14:paraId="753364B7" w14:textId="77777777" w:rsidR="00B537A7" w:rsidRDefault="00A1741E">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3" w:history="1">
        <w:r w:rsidR="00B537A7">
          <w:rPr>
            <w:rStyle w:val="af2"/>
            <w:rFonts w:asciiTheme="minorEastAsia" w:eastAsiaTheme="minorEastAsia" w:hAnsiTheme="minorEastAsia" w:cstheme="minorEastAsia" w:hint="eastAsia"/>
            <w:i w:val="0"/>
            <w:iCs w:val="0"/>
            <w:smallCaps/>
            <w:sz w:val="24"/>
          </w:rPr>
          <w:t>3.</w:t>
        </w:r>
        <w:r w:rsidR="00B537A7">
          <w:rPr>
            <w:rStyle w:val="af2"/>
            <w:rFonts w:asciiTheme="minorEastAsia" w:eastAsiaTheme="minorEastAsia" w:hAnsiTheme="minorEastAsia" w:cstheme="minorEastAsia"/>
            <w:i w:val="0"/>
            <w:iCs w:val="0"/>
            <w:smallCaps/>
            <w:sz w:val="24"/>
          </w:rPr>
          <w:t>3</w:t>
        </w:r>
        <w:r w:rsidR="00B537A7">
          <w:rPr>
            <w:rStyle w:val="af2"/>
            <w:rFonts w:asciiTheme="minorEastAsia" w:eastAsiaTheme="minorEastAsia" w:hAnsiTheme="minorEastAsia" w:cstheme="minorEastAsia" w:hint="eastAsia"/>
            <w:i w:val="0"/>
            <w:iCs w:val="0"/>
            <w:smallCaps/>
            <w:sz w:val="24"/>
          </w:rPr>
          <w:t>.1流量监听模块功能与性能要求</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_Toc169323443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14</w:t>
        </w:r>
        <w:r w:rsidR="00B537A7">
          <w:rPr>
            <w:rStyle w:val="af2"/>
            <w:rFonts w:asciiTheme="minorEastAsia" w:eastAsiaTheme="minorEastAsia" w:hAnsiTheme="minorEastAsia" w:cstheme="minorEastAsia" w:hint="eastAsia"/>
            <w:i w:val="0"/>
            <w:iCs w:val="0"/>
            <w:smallCaps/>
            <w:sz w:val="24"/>
          </w:rPr>
          <w:fldChar w:fldCharType="end"/>
        </w:r>
      </w:hyperlink>
    </w:p>
    <w:p w14:paraId="7C3C2128" w14:textId="77777777" w:rsidR="00C63784" w:rsidRDefault="00A1741E" w:rsidP="00C63784">
      <w:pPr>
        <w:pStyle w:val="30"/>
        <w:tabs>
          <w:tab w:val="right" w:leader="dot" w:pos="8721"/>
        </w:tabs>
        <w:spacing w:line="440" w:lineRule="exact"/>
        <w:rPr>
          <w:i w:val="0"/>
          <w:iCs w:val="0"/>
          <w:sz w:val="24"/>
        </w:rPr>
      </w:pPr>
      <w:hyperlink w:anchor="_Toc169323446" w:history="1">
        <w:r w:rsidR="00C63784">
          <w:rPr>
            <w:rStyle w:val="af2"/>
            <w:rFonts w:asciiTheme="minorEastAsia" w:eastAsiaTheme="minorEastAsia" w:hAnsiTheme="minorEastAsia" w:cstheme="minorEastAsia" w:hint="eastAsia"/>
            <w:i w:val="0"/>
            <w:iCs w:val="0"/>
            <w:smallCaps/>
            <w:sz w:val="24"/>
          </w:rPr>
          <w:t>3.</w:t>
        </w:r>
        <w:r w:rsidR="00C63784">
          <w:rPr>
            <w:rStyle w:val="af2"/>
            <w:rFonts w:asciiTheme="minorEastAsia" w:eastAsiaTheme="minorEastAsia" w:hAnsiTheme="minorEastAsia" w:cstheme="minorEastAsia"/>
            <w:i w:val="0"/>
            <w:iCs w:val="0"/>
            <w:smallCaps/>
            <w:sz w:val="24"/>
          </w:rPr>
          <w:t>3</w:t>
        </w:r>
        <w:r w:rsidR="00C63784">
          <w:rPr>
            <w:rStyle w:val="af2"/>
            <w:rFonts w:asciiTheme="minorEastAsia" w:eastAsiaTheme="minorEastAsia" w:hAnsiTheme="minorEastAsia" w:cstheme="minorEastAsia" w:hint="eastAsia"/>
            <w:i w:val="0"/>
            <w:iCs w:val="0"/>
            <w:smallCaps/>
            <w:sz w:val="24"/>
          </w:rPr>
          <w:t>.2 技术框架选取</w:t>
        </w:r>
        <w:r w:rsidR="00C63784">
          <w:rPr>
            <w:rStyle w:val="af2"/>
            <w:rFonts w:asciiTheme="minorEastAsia" w:eastAsiaTheme="minorEastAsia" w:hAnsiTheme="minorEastAsia" w:cstheme="minorEastAsia" w:hint="eastAsia"/>
            <w:i w:val="0"/>
            <w:iCs w:val="0"/>
            <w:smallCaps/>
            <w:sz w:val="24"/>
          </w:rPr>
          <w:tab/>
        </w:r>
        <w:r w:rsidR="00C63784">
          <w:rPr>
            <w:rStyle w:val="af2"/>
            <w:rFonts w:asciiTheme="minorEastAsia" w:eastAsiaTheme="minorEastAsia" w:hAnsiTheme="minorEastAsia" w:cstheme="minorEastAsia" w:hint="eastAsia"/>
            <w:i w:val="0"/>
            <w:iCs w:val="0"/>
            <w:smallCaps/>
            <w:sz w:val="24"/>
          </w:rPr>
          <w:fldChar w:fldCharType="begin"/>
        </w:r>
        <w:r w:rsidR="00C63784">
          <w:rPr>
            <w:rStyle w:val="af2"/>
            <w:rFonts w:asciiTheme="minorEastAsia" w:eastAsiaTheme="minorEastAsia" w:hAnsiTheme="minorEastAsia" w:cstheme="minorEastAsia" w:hint="eastAsia"/>
            <w:i w:val="0"/>
            <w:iCs w:val="0"/>
            <w:smallCaps/>
            <w:sz w:val="24"/>
          </w:rPr>
          <w:instrText xml:space="preserve"> PAGEREF _Toc169323446 \h </w:instrText>
        </w:r>
        <w:r w:rsidR="00C63784">
          <w:rPr>
            <w:rStyle w:val="af2"/>
            <w:rFonts w:asciiTheme="minorEastAsia" w:eastAsiaTheme="minorEastAsia" w:hAnsiTheme="minorEastAsia" w:cstheme="minorEastAsia" w:hint="eastAsia"/>
            <w:i w:val="0"/>
            <w:iCs w:val="0"/>
            <w:smallCaps/>
            <w:sz w:val="24"/>
          </w:rPr>
        </w:r>
        <w:r w:rsidR="00C63784">
          <w:rPr>
            <w:rStyle w:val="af2"/>
            <w:rFonts w:asciiTheme="minorEastAsia" w:eastAsiaTheme="minorEastAsia" w:hAnsiTheme="minorEastAsia" w:cstheme="minorEastAsia" w:hint="eastAsia"/>
            <w:i w:val="0"/>
            <w:iCs w:val="0"/>
            <w:smallCaps/>
            <w:sz w:val="24"/>
          </w:rPr>
          <w:fldChar w:fldCharType="separate"/>
        </w:r>
        <w:r w:rsidR="00C63784">
          <w:rPr>
            <w:rStyle w:val="af2"/>
            <w:rFonts w:asciiTheme="minorEastAsia" w:eastAsiaTheme="minorEastAsia" w:hAnsiTheme="minorEastAsia" w:cstheme="minorEastAsia" w:hint="eastAsia"/>
            <w:i w:val="0"/>
            <w:iCs w:val="0"/>
            <w:smallCaps/>
            <w:sz w:val="24"/>
          </w:rPr>
          <w:t>26</w:t>
        </w:r>
        <w:r w:rsidR="00C63784">
          <w:rPr>
            <w:rStyle w:val="af2"/>
            <w:rFonts w:asciiTheme="minorEastAsia" w:eastAsiaTheme="minorEastAsia" w:hAnsiTheme="minorEastAsia" w:cstheme="minorEastAsia" w:hint="eastAsia"/>
            <w:i w:val="0"/>
            <w:iCs w:val="0"/>
            <w:smallCaps/>
            <w:sz w:val="24"/>
          </w:rPr>
          <w:fldChar w:fldCharType="end"/>
        </w:r>
      </w:hyperlink>
    </w:p>
    <w:p w14:paraId="2AD2095F" w14:textId="5341E8C8" w:rsidR="00C63784" w:rsidRDefault="00A1741E" w:rsidP="00C63784">
      <w:pPr>
        <w:pStyle w:val="30"/>
        <w:tabs>
          <w:tab w:val="right" w:leader="dot" w:pos="8721"/>
        </w:tabs>
        <w:spacing w:line="440" w:lineRule="exact"/>
        <w:rPr>
          <w:i w:val="0"/>
          <w:iCs w:val="0"/>
          <w:sz w:val="24"/>
        </w:rPr>
      </w:pPr>
      <w:hyperlink w:anchor="_Toc169323446" w:history="1">
        <w:r w:rsidR="00C63784">
          <w:rPr>
            <w:rStyle w:val="af2"/>
            <w:rFonts w:asciiTheme="minorEastAsia" w:eastAsiaTheme="minorEastAsia" w:hAnsiTheme="minorEastAsia" w:cstheme="minorEastAsia" w:hint="eastAsia"/>
            <w:i w:val="0"/>
            <w:iCs w:val="0"/>
            <w:smallCaps/>
            <w:sz w:val="24"/>
          </w:rPr>
          <w:t>3.</w:t>
        </w:r>
        <w:r w:rsidR="00C63784">
          <w:rPr>
            <w:rStyle w:val="af2"/>
            <w:rFonts w:asciiTheme="minorEastAsia" w:eastAsiaTheme="minorEastAsia" w:hAnsiTheme="minorEastAsia" w:cstheme="minorEastAsia"/>
            <w:i w:val="0"/>
            <w:iCs w:val="0"/>
            <w:smallCaps/>
            <w:sz w:val="24"/>
          </w:rPr>
          <w:t>3</w:t>
        </w:r>
        <w:r w:rsidR="00C63784">
          <w:rPr>
            <w:rStyle w:val="af2"/>
            <w:rFonts w:asciiTheme="minorEastAsia" w:eastAsiaTheme="minorEastAsia" w:hAnsiTheme="minorEastAsia" w:cstheme="minorEastAsia" w:hint="eastAsia"/>
            <w:i w:val="0"/>
            <w:iCs w:val="0"/>
            <w:smallCaps/>
            <w:sz w:val="24"/>
          </w:rPr>
          <w:t>.</w:t>
        </w:r>
        <w:r w:rsidR="00C63784">
          <w:rPr>
            <w:rStyle w:val="af2"/>
            <w:rFonts w:asciiTheme="minorEastAsia" w:eastAsiaTheme="minorEastAsia" w:hAnsiTheme="minorEastAsia" w:cstheme="minorEastAsia"/>
            <w:i w:val="0"/>
            <w:iCs w:val="0"/>
            <w:smallCaps/>
            <w:sz w:val="24"/>
          </w:rPr>
          <w:t>3</w:t>
        </w:r>
        <w:r w:rsidR="00C63784">
          <w:rPr>
            <w:rStyle w:val="af2"/>
            <w:rFonts w:asciiTheme="minorEastAsia" w:eastAsiaTheme="minorEastAsia" w:hAnsiTheme="minorEastAsia" w:cstheme="minorEastAsia" w:hint="eastAsia"/>
            <w:i w:val="0"/>
            <w:iCs w:val="0"/>
            <w:smallCaps/>
            <w:sz w:val="24"/>
          </w:rPr>
          <w:t xml:space="preserve"> 流量监听模块的实现</w:t>
        </w:r>
        <w:r w:rsidR="00C63784">
          <w:rPr>
            <w:rStyle w:val="af2"/>
            <w:rFonts w:asciiTheme="minorEastAsia" w:eastAsiaTheme="minorEastAsia" w:hAnsiTheme="minorEastAsia" w:cstheme="minorEastAsia" w:hint="eastAsia"/>
            <w:i w:val="0"/>
            <w:iCs w:val="0"/>
            <w:smallCaps/>
            <w:sz w:val="24"/>
          </w:rPr>
          <w:tab/>
        </w:r>
        <w:r w:rsidR="00C63784">
          <w:rPr>
            <w:rStyle w:val="af2"/>
            <w:rFonts w:asciiTheme="minorEastAsia" w:eastAsiaTheme="minorEastAsia" w:hAnsiTheme="minorEastAsia" w:cstheme="minorEastAsia" w:hint="eastAsia"/>
            <w:i w:val="0"/>
            <w:iCs w:val="0"/>
            <w:smallCaps/>
            <w:sz w:val="24"/>
          </w:rPr>
          <w:fldChar w:fldCharType="begin"/>
        </w:r>
        <w:r w:rsidR="00C63784">
          <w:rPr>
            <w:rStyle w:val="af2"/>
            <w:rFonts w:asciiTheme="minorEastAsia" w:eastAsiaTheme="minorEastAsia" w:hAnsiTheme="minorEastAsia" w:cstheme="minorEastAsia" w:hint="eastAsia"/>
            <w:i w:val="0"/>
            <w:iCs w:val="0"/>
            <w:smallCaps/>
            <w:sz w:val="24"/>
          </w:rPr>
          <w:instrText xml:space="preserve"> PAGEREF _Toc169323446 \h </w:instrText>
        </w:r>
        <w:r w:rsidR="00C63784">
          <w:rPr>
            <w:rStyle w:val="af2"/>
            <w:rFonts w:asciiTheme="minorEastAsia" w:eastAsiaTheme="minorEastAsia" w:hAnsiTheme="minorEastAsia" w:cstheme="minorEastAsia" w:hint="eastAsia"/>
            <w:i w:val="0"/>
            <w:iCs w:val="0"/>
            <w:smallCaps/>
            <w:sz w:val="24"/>
          </w:rPr>
        </w:r>
        <w:r w:rsidR="00C63784">
          <w:rPr>
            <w:rStyle w:val="af2"/>
            <w:rFonts w:asciiTheme="minorEastAsia" w:eastAsiaTheme="minorEastAsia" w:hAnsiTheme="minorEastAsia" w:cstheme="minorEastAsia" w:hint="eastAsia"/>
            <w:i w:val="0"/>
            <w:iCs w:val="0"/>
            <w:smallCaps/>
            <w:sz w:val="24"/>
          </w:rPr>
          <w:fldChar w:fldCharType="separate"/>
        </w:r>
        <w:r w:rsidR="00C63784">
          <w:rPr>
            <w:rStyle w:val="af2"/>
            <w:rFonts w:asciiTheme="minorEastAsia" w:eastAsiaTheme="minorEastAsia" w:hAnsiTheme="minorEastAsia" w:cstheme="minorEastAsia" w:hint="eastAsia"/>
            <w:i w:val="0"/>
            <w:iCs w:val="0"/>
            <w:smallCaps/>
            <w:sz w:val="24"/>
          </w:rPr>
          <w:t>26</w:t>
        </w:r>
        <w:r w:rsidR="00C63784">
          <w:rPr>
            <w:rStyle w:val="af2"/>
            <w:rFonts w:asciiTheme="minorEastAsia" w:eastAsiaTheme="minorEastAsia" w:hAnsiTheme="minorEastAsia" w:cstheme="minorEastAsia" w:hint="eastAsia"/>
            <w:i w:val="0"/>
            <w:iCs w:val="0"/>
            <w:smallCaps/>
            <w:sz w:val="24"/>
          </w:rPr>
          <w:fldChar w:fldCharType="end"/>
        </w:r>
      </w:hyperlink>
    </w:p>
    <w:p w14:paraId="090382CF" w14:textId="77777777" w:rsidR="00B537A7" w:rsidRDefault="00A1741E">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B537A7">
          <w:rPr>
            <w:rStyle w:val="af2"/>
            <w:rFonts w:asciiTheme="minorEastAsia" w:eastAsiaTheme="minorEastAsia" w:hAnsiTheme="minorEastAsia" w:cstheme="minorEastAsia" w:hint="eastAsia"/>
            <w:sz w:val="24"/>
          </w:rPr>
          <w:t>3.4 通信服务器模块</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_Toc169323448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28</w:t>
        </w:r>
        <w:r w:rsidR="00B537A7">
          <w:rPr>
            <w:rStyle w:val="af2"/>
            <w:rFonts w:asciiTheme="minorEastAsia" w:eastAsiaTheme="minorEastAsia" w:hAnsiTheme="minorEastAsia" w:cstheme="minorEastAsia" w:hint="eastAsia"/>
            <w:sz w:val="24"/>
          </w:rPr>
          <w:fldChar w:fldCharType="end"/>
        </w:r>
      </w:hyperlink>
    </w:p>
    <w:p w14:paraId="66BDEACE" w14:textId="77777777" w:rsidR="00B537A7" w:rsidRDefault="00A1741E">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B537A7">
          <w:rPr>
            <w:rStyle w:val="af2"/>
            <w:rFonts w:asciiTheme="minorEastAsia" w:eastAsiaTheme="minorEastAsia" w:hAnsiTheme="minorEastAsia" w:cstheme="minorEastAsia" w:hint="eastAsia"/>
            <w:i w:val="0"/>
            <w:iCs w:val="0"/>
            <w:smallCaps/>
            <w:sz w:val="24"/>
          </w:rPr>
          <w:t>3.4.1 通信服务器功能</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_Toc169323449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28</w:t>
        </w:r>
        <w:r w:rsidR="00B537A7">
          <w:rPr>
            <w:rStyle w:val="af2"/>
            <w:rFonts w:asciiTheme="minorEastAsia" w:eastAsiaTheme="minorEastAsia" w:hAnsiTheme="minorEastAsia" w:cstheme="minorEastAsia" w:hint="eastAsia"/>
            <w:i w:val="0"/>
            <w:iCs w:val="0"/>
            <w:smallCaps/>
            <w:sz w:val="24"/>
          </w:rPr>
          <w:fldChar w:fldCharType="end"/>
        </w:r>
      </w:hyperlink>
    </w:p>
    <w:p w14:paraId="6CB1A631" w14:textId="77777777" w:rsidR="00CC1131" w:rsidRDefault="00A1741E" w:rsidP="00CC113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B537A7">
          <w:rPr>
            <w:rStyle w:val="af2"/>
            <w:rFonts w:asciiTheme="minorEastAsia" w:eastAsiaTheme="minorEastAsia" w:hAnsiTheme="minorEastAsia" w:cstheme="minorEastAsia" w:hint="eastAsia"/>
            <w:i w:val="0"/>
            <w:iCs w:val="0"/>
            <w:smallCaps/>
            <w:sz w:val="24"/>
          </w:rPr>
          <w:t>3.4.2 通信服务器技术框架</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_Toc169323450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28</w:t>
        </w:r>
        <w:r w:rsidR="00B537A7">
          <w:rPr>
            <w:rStyle w:val="af2"/>
            <w:rFonts w:asciiTheme="minorEastAsia" w:eastAsiaTheme="minorEastAsia" w:hAnsiTheme="minorEastAsia" w:cstheme="minorEastAsia" w:hint="eastAsia"/>
            <w:i w:val="0"/>
            <w:iCs w:val="0"/>
            <w:smallCaps/>
            <w:sz w:val="24"/>
          </w:rPr>
          <w:fldChar w:fldCharType="end"/>
        </w:r>
      </w:hyperlink>
    </w:p>
    <w:p w14:paraId="15297888" w14:textId="57AE508E" w:rsidR="00CC1131" w:rsidRDefault="00A1741E" w:rsidP="00CC113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9" w:history="1">
        <w:r w:rsidR="00CC1131">
          <w:rPr>
            <w:rStyle w:val="af2"/>
            <w:rFonts w:asciiTheme="minorEastAsia" w:eastAsiaTheme="minorEastAsia" w:hAnsiTheme="minorEastAsia" w:cstheme="minorEastAsia"/>
            <w:i w:val="0"/>
            <w:iCs w:val="0"/>
            <w:smallCaps/>
            <w:sz w:val="24"/>
          </w:rPr>
          <w:t>3</w:t>
        </w:r>
        <w:r w:rsidR="00CC1131">
          <w:rPr>
            <w:rStyle w:val="af2"/>
            <w:rFonts w:asciiTheme="minorEastAsia" w:eastAsiaTheme="minorEastAsia" w:hAnsiTheme="minorEastAsia" w:cstheme="minorEastAsia" w:hint="eastAsia"/>
            <w:i w:val="0"/>
            <w:iCs w:val="0"/>
            <w:smallCaps/>
            <w:sz w:val="24"/>
          </w:rPr>
          <w:t>.</w:t>
        </w:r>
        <w:r w:rsidR="00CC1131">
          <w:rPr>
            <w:rStyle w:val="af2"/>
            <w:rFonts w:asciiTheme="minorEastAsia" w:eastAsiaTheme="minorEastAsia" w:hAnsiTheme="minorEastAsia" w:cstheme="minorEastAsia"/>
            <w:i w:val="0"/>
            <w:iCs w:val="0"/>
            <w:smallCaps/>
            <w:sz w:val="24"/>
          </w:rPr>
          <w:t>4</w:t>
        </w:r>
        <w:r w:rsidR="00CC1131">
          <w:rPr>
            <w:rStyle w:val="af2"/>
            <w:rFonts w:asciiTheme="minorEastAsia" w:eastAsiaTheme="minorEastAsia" w:hAnsiTheme="minorEastAsia" w:cstheme="minorEastAsia" w:hint="eastAsia"/>
            <w:i w:val="0"/>
            <w:iCs w:val="0"/>
            <w:smallCaps/>
            <w:sz w:val="24"/>
          </w:rPr>
          <w:t>.</w:t>
        </w:r>
        <w:r w:rsidR="00CC1131">
          <w:rPr>
            <w:rStyle w:val="af2"/>
            <w:rFonts w:asciiTheme="minorEastAsia" w:eastAsiaTheme="minorEastAsia" w:hAnsiTheme="minorEastAsia" w:cstheme="minorEastAsia"/>
            <w:i w:val="0"/>
            <w:iCs w:val="0"/>
            <w:smallCaps/>
            <w:sz w:val="24"/>
          </w:rPr>
          <w:t>3</w:t>
        </w:r>
        <w:r w:rsidR="00CC1131">
          <w:rPr>
            <w:rStyle w:val="af2"/>
            <w:rFonts w:asciiTheme="minorEastAsia" w:eastAsiaTheme="minorEastAsia" w:hAnsiTheme="minorEastAsia" w:cstheme="minorEastAsia" w:hint="eastAsia"/>
            <w:i w:val="0"/>
            <w:iCs w:val="0"/>
            <w:smallCaps/>
            <w:sz w:val="24"/>
          </w:rPr>
          <w:t>环境配置</w:t>
        </w:r>
        <w:r w:rsidR="00CC1131">
          <w:rPr>
            <w:rStyle w:val="af2"/>
            <w:rFonts w:asciiTheme="minorEastAsia" w:eastAsiaTheme="minorEastAsia" w:hAnsiTheme="minorEastAsia" w:cstheme="minorEastAsia" w:hint="eastAsia"/>
            <w:i w:val="0"/>
            <w:iCs w:val="0"/>
            <w:smallCaps/>
            <w:sz w:val="24"/>
          </w:rPr>
          <w:tab/>
        </w:r>
        <w:r w:rsidR="00CC1131">
          <w:rPr>
            <w:rStyle w:val="af2"/>
            <w:rFonts w:asciiTheme="minorEastAsia" w:eastAsiaTheme="minorEastAsia" w:hAnsiTheme="minorEastAsia" w:cstheme="minorEastAsia" w:hint="eastAsia"/>
            <w:i w:val="0"/>
            <w:iCs w:val="0"/>
            <w:smallCaps/>
            <w:sz w:val="24"/>
          </w:rPr>
          <w:fldChar w:fldCharType="begin"/>
        </w:r>
        <w:r w:rsidR="00CC1131">
          <w:rPr>
            <w:rStyle w:val="af2"/>
            <w:rFonts w:asciiTheme="minorEastAsia" w:eastAsiaTheme="minorEastAsia" w:hAnsiTheme="minorEastAsia" w:cstheme="minorEastAsia" w:hint="eastAsia"/>
            <w:i w:val="0"/>
            <w:iCs w:val="0"/>
            <w:smallCaps/>
            <w:sz w:val="24"/>
          </w:rPr>
          <w:instrText xml:space="preserve"> PAGEREF _Toc169323459 \h </w:instrText>
        </w:r>
        <w:r w:rsidR="00CC1131">
          <w:rPr>
            <w:rStyle w:val="af2"/>
            <w:rFonts w:asciiTheme="minorEastAsia" w:eastAsiaTheme="minorEastAsia" w:hAnsiTheme="minorEastAsia" w:cstheme="minorEastAsia" w:hint="eastAsia"/>
            <w:i w:val="0"/>
            <w:iCs w:val="0"/>
            <w:smallCaps/>
            <w:sz w:val="24"/>
          </w:rPr>
        </w:r>
        <w:r w:rsidR="00CC1131">
          <w:rPr>
            <w:rStyle w:val="af2"/>
            <w:rFonts w:asciiTheme="minorEastAsia" w:eastAsiaTheme="minorEastAsia" w:hAnsiTheme="minorEastAsia" w:cstheme="minorEastAsia" w:hint="eastAsia"/>
            <w:i w:val="0"/>
            <w:iCs w:val="0"/>
            <w:smallCaps/>
            <w:sz w:val="24"/>
          </w:rPr>
          <w:fldChar w:fldCharType="separate"/>
        </w:r>
        <w:r w:rsidR="00CC1131">
          <w:rPr>
            <w:rStyle w:val="af2"/>
            <w:rFonts w:asciiTheme="minorEastAsia" w:eastAsiaTheme="minorEastAsia" w:hAnsiTheme="minorEastAsia" w:cstheme="minorEastAsia" w:hint="eastAsia"/>
            <w:i w:val="0"/>
            <w:iCs w:val="0"/>
            <w:smallCaps/>
            <w:sz w:val="24"/>
          </w:rPr>
          <w:t>38</w:t>
        </w:r>
        <w:r w:rsidR="00CC1131">
          <w:rPr>
            <w:rStyle w:val="af2"/>
            <w:rFonts w:asciiTheme="minorEastAsia" w:eastAsiaTheme="minorEastAsia" w:hAnsiTheme="minorEastAsia" w:cstheme="minorEastAsia" w:hint="eastAsia"/>
            <w:i w:val="0"/>
            <w:iCs w:val="0"/>
            <w:smallCaps/>
            <w:sz w:val="24"/>
          </w:rPr>
          <w:fldChar w:fldCharType="end"/>
        </w:r>
      </w:hyperlink>
    </w:p>
    <w:p w14:paraId="7301AADB" w14:textId="3FBFFA67" w:rsidR="00CC1131" w:rsidRDefault="00A1741E" w:rsidP="00CC1131">
      <w:pPr>
        <w:pStyle w:val="30"/>
        <w:tabs>
          <w:tab w:val="right" w:leader="dot" w:pos="8721"/>
        </w:tabs>
        <w:spacing w:line="440" w:lineRule="exact"/>
        <w:rPr>
          <w:i w:val="0"/>
          <w:iCs w:val="0"/>
          <w:sz w:val="24"/>
        </w:rPr>
      </w:pPr>
      <w:hyperlink w:anchor="_Toc169323460" w:history="1">
        <w:r w:rsidR="00CC1131">
          <w:rPr>
            <w:rStyle w:val="af2"/>
            <w:rFonts w:asciiTheme="minorEastAsia" w:eastAsiaTheme="minorEastAsia" w:hAnsiTheme="minorEastAsia" w:cstheme="minorEastAsia"/>
            <w:i w:val="0"/>
            <w:iCs w:val="0"/>
            <w:smallCaps/>
            <w:sz w:val="24"/>
          </w:rPr>
          <w:t>3</w:t>
        </w:r>
        <w:r w:rsidR="00CC1131">
          <w:rPr>
            <w:rStyle w:val="af2"/>
            <w:rFonts w:asciiTheme="minorEastAsia" w:eastAsiaTheme="minorEastAsia" w:hAnsiTheme="minorEastAsia" w:cstheme="minorEastAsia" w:hint="eastAsia"/>
            <w:i w:val="0"/>
            <w:iCs w:val="0"/>
            <w:smallCaps/>
            <w:sz w:val="24"/>
          </w:rPr>
          <w:t>.</w:t>
        </w:r>
        <w:r w:rsidR="00CC1131">
          <w:rPr>
            <w:rStyle w:val="af2"/>
            <w:rFonts w:asciiTheme="minorEastAsia" w:eastAsiaTheme="minorEastAsia" w:hAnsiTheme="minorEastAsia" w:cstheme="minorEastAsia"/>
            <w:i w:val="0"/>
            <w:iCs w:val="0"/>
            <w:smallCaps/>
            <w:sz w:val="24"/>
          </w:rPr>
          <w:t>4</w:t>
        </w:r>
        <w:r w:rsidR="00CC1131">
          <w:rPr>
            <w:rStyle w:val="af2"/>
            <w:rFonts w:asciiTheme="minorEastAsia" w:eastAsiaTheme="minorEastAsia" w:hAnsiTheme="minorEastAsia" w:cstheme="minorEastAsia" w:hint="eastAsia"/>
            <w:i w:val="0"/>
            <w:iCs w:val="0"/>
            <w:smallCaps/>
            <w:sz w:val="24"/>
          </w:rPr>
          <w:t>.</w:t>
        </w:r>
        <w:r w:rsidR="00CC1131">
          <w:rPr>
            <w:rStyle w:val="af2"/>
            <w:rFonts w:asciiTheme="minorEastAsia" w:eastAsiaTheme="minorEastAsia" w:hAnsiTheme="minorEastAsia" w:cstheme="minorEastAsia"/>
            <w:i w:val="0"/>
            <w:iCs w:val="0"/>
            <w:smallCaps/>
            <w:sz w:val="24"/>
          </w:rPr>
          <w:t>4</w:t>
        </w:r>
        <w:r w:rsidR="00CC1131">
          <w:rPr>
            <w:rStyle w:val="af2"/>
            <w:rFonts w:asciiTheme="minorEastAsia" w:eastAsiaTheme="minorEastAsia" w:hAnsiTheme="minorEastAsia" w:cstheme="minorEastAsia" w:hint="eastAsia"/>
            <w:i w:val="0"/>
            <w:iCs w:val="0"/>
            <w:smallCaps/>
            <w:sz w:val="24"/>
          </w:rPr>
          <w:t>数据库</w:t>
        </w:r>
        <w:r w:rsidR="00CC1131">
          <w:rPr>
            <w:rStyle w:val="af2"/>
            <w:rFonts w:asciiTheme="minorEastAsia" w:eastAsiaTheme="minorEastAsia" w:hAnsiTheme="minorEastAsia" w:cstheme="minorEastAsia" w:hint="eastAsia"/>
            <w:i w:val="0"/>
            <w:iCs w:val="0"/>
            <w:smallCaps/>
            <w:sz w:val="24"/>
          </w:rPr>
          <w:tab/>
        </w:r>
        <w:r w:rsidR="00CC1131">
          <w:rPr>
            <w:rStyle w:val="af2"/>
            <w:rFonts w:asciiTheme="minorEastAsia" w:eastAsiaTheme="minorEastAsia" w:hAnsiTheme="minorEastAsia" w:cstheme="minorEastAsia" w:hint="eastAsia"/>
            <w:i w:val="0"/>
            <w:iCs w:val="0"/>
            <w:smallCaps/>
            <w:sz w:val="24"/>
          </w:rPr>
          <w:fldChar w:fldCharType="begin"/>
        </w:r>
        <w:r w:rsidR="00CC1131">
          <w:rPr>
            <w:rStyle w:val="af2"/>
            <w:rFonts w:asciiTheme="minorEastAsia" w:eastAsiaTheme="minorEastAsia" w:hAnsiTheme="minorEastAsia" w:cstheme="minorEastAsia" w:hint="eastAsia"/>
            <w:i w:val="0"/>
            <w:iCs w:val="0"/>
            <w:smallCaps/>
            <w:sz w:val="24"/>
          </w:rPr>
          <w:instrText xml:space="preserve"> PAGEREF _Toc169323460 \h </w:instrText>
        </w:r>
        <w:r w:rsidR="00CC1131">
          <w:rPr>
            <w:rStyle w:val="af2"/>
            <w:rFonts w:asciiTheme="minorEastAsia" w:eastAsiaTheme="minorEastAsia" w:hAnsiTheme="minorEastAsia" w:cstheme="minorEastAsia" w:hint="eastAsia"/>
            <w:i w:val="0"/>
            <w:iCs w:val="0"/>
            <w:smallCaps/>
            <w:sz w:val="24"/>
          </w:rPr>
        </w:r>
        <w:r w:rsidR="00CC1131">
          <w:rPr>
            <w:rStyle w:val="af2"/>
            <w:rFonts w:asciiTheme="minorEastAsia" w:eastAsiaTheme="minorEastAsia" w:hAnsiTheme="minorEastAsia" w:cstheme="minorEastAsia" w:hint="eastAsia"/>
            <w:i w:val="0"/>
            <w:iCs w:val="0"/>
            <w:smallCaps/>
            <w:sz w:val="24"/>
          </w:rPr>
          <w:fldChar w:fldCharType="separate"/>
        </w:r>
        <w:r w:rsidR="00CC1131">
          <w:rPr>
            <w:rStyle w:val="af2"/>
            <w:rFonts w:asciiTheme="minorEastAsia" w:eastAsiaTheme="minorEastAsia" w:hAnsiTheme="minorEastAsia" w:cstheme="minorEastAsia" w:hint="eastAsia"/>
            <w:i w:val="0"/>
            <w:iCs w:val="0"/>
            <w:smallCaps/>
            <w:sz w:val="24"/>
          </w:rPr>
          <w:t>38</w:t>
        </w:r>
        <w:r w:rsidR="00CC1131">
          <w:rPr>
            <w:rStyle w:val="af2"/>
            <w:rFonts w:asciiTheme="minorEastAsia" w:eastAsiaTheme="minorEastAsia" w:hAnsiTheme="minorEastAsia" w:cstheme="minorEastAsia" w:hint="eastAsia"/>
            <w:i w:val="0"/>
            <w:iCs w:val="0"/>
            <w:smallCaps/>
            <w:sz w:val="24"/>
          </w:rPr>
          <w:fldChar w:fldCharType="end"/>
        </w:r>
      </w:hyperlink>
    </w:p>
    <w:p w14:paraId="22048F44" w14:textId="36B749E8" w:rsidR="00CC1131" w:rsidRDefault="00A1741E" w:rsidP="00CC113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CC1131">
          <w:rPr>
            <w:rStyle w:val="af2"/>
            <w:rFonts w:asciiTheme="minorEastAsia" w:eastAsiaTheme="minorEastAsia" w:hAnsiTheme="minorEastAsia" w:cstheme="minorEastAsia"/>
            <w:i w:val="0"/>
            <w:iCs w:val="0"/>
            <w:smallCaps/>
            <w:sz w:val="24"/>
          </w:rPr>
          <w:t>3</w:t>
        </w:r>
        <w:r w:rsidR="00CC1131">
          <w:rPr>
            <w:rStyle w:val="af2"/>
            <w:rFonts w:asciiTheme="minorEastAsia" w:eastAsiaTheme="minorEastAsia" w:hAnsiTheme="minorEastAsia" w:cstheme="minorEastAsia" w:hint="eastAsia"/>
            <w:i w:val="0"/>
            <w:iCs w:val="0"/>
            <w:smallCaps/>
            <w:sz w:val="24"/>
          </w:rPr>
          <w:t>.</w:t>
        </w:r>
        <w:r w:rsidR="00CC1131">
          <w:rPr>
            <w:rStyle w:val="af2"/>
            <w:rFonts w:asciiTheme="minorEastAsia" w:eastAsiaTheme="minorEastAsia" w:hAnsiTheme="minorEastAsia" w:cstheme="minorEastAsia"/>
            <w:i w:val="0"/>
            <w:iCs w:val="0"/>
            <w:smallCaps/>
            <w:sz w:val="24"/>
          </w:rPr>
          <w:t>4</w:t>
        </w:r>
        <w:r w:rsidR="00CC1131">
          <w:rPr>
            <w:rStyle w:val="af2"/>
            <w:rFonts w:asciiTheme="minorEastAsia" w:eastAsiaTheme="minorEastAsia" w:hAnsiTheme="minorEastAsia" w:cstheme="minorEastAsia" w:hint="eastAsia"/>
            <w:i w:val="0"/>
            <w:iCs w:val="0"/>
            <w:smallCaps/>
            <w:sz w:val="24"/>
          </w:rPr>
          <w:t>.</w:t>
        </w:r>
        <w:r w:rsidR="00CC1131">
          <w:rPr>
            <w:rStyle w:val="af2"/>
            <w:rFonts w:asciiTheme="minorEastAsia" w:eastAsiaTheme="minorEastAsia" w:hAnsiTheme="minorEastAsia" w:cstheme="minorEastAsia"/>
            <w:i w:val="0"/>
            <w:iCs w:val="0"/>
            <w:smallCaps/>
            <w:sz w:val="24"/>
          </w:rPr>
          <w:t>5</w:t>
        </w:r>
        <w:r w:rsidR="00CC1131">
          <w:rPr>
            <w:rStyle w:val="af2"/>
            <w:rFonts w:asciiTheme="minorEastAsia" w:eastAsiaTheme="minorEastAsia" w:hAnsiTheme="minorEastAsia" w:cstheme="minorEastAsia" w:hint="eastAsia"/>
            <w:i w:val="0"/>
            <w:iCs w:val="0"/>
            <w:smallCaps/>
            <w:sz w:val="24"/>
          </w:rPr>
          <w:t xml:space="preserve"> WEB应用程序</w:t>
        </w:r>
        <w:r w:rsidR="00CC1131">
          <w:rPr>
            <w:rStyle w:val="af2"/>
            <w:rFonts w:asciiTheme="minorEastAsia" w:eastAsiaTheme="minorEastAsia" w:hAnsiTheme="minorEastAsia" w:cstheme="minorEastAsia" w:hint="eastAsia"/>
            <w:i w:val="0"/>
            <w:iCs w:val="0"/>
            <w:smallCaps/>
            <w:sz w:val="24"/>
          </w:rPr>
          <w:tab/>
        </w:r>
        <w:r w:rsidR="00CC1131">
          <w:rPr>
            <w:rStyle w:val="af2"/>
            <w:rFonts w:asciiTheme="minorEastAsia" w:eastAsiaTheme="minorEastAsia" w:hAnsiTheme="minorEastAsia" w:cstheme="minorEastAsia" w:hint="eastAsia"/>
            <w:i w:val="0"/>
            <w:iCs w:val="0"/>
            <w:smallCaps/>
            <w:sz w:val="24"/>
          </w:rPr>
          <w:fldChar w:fldCharType="begin"/>
        </w:r>
        <w:r w:rsidR="00CC1131">
          <w:rPr>
            <w:rStyle w:val="af2"/>
            <w:rFonts w:asciiTheme="minorEastAsia" w:eastAsiaTheme="minorEastAsia" w:hAnsiTheme="minorEastAsia" w:cstheme="minorEastAsia" w:hint="eastAsia"/>
            <w:i w:val="0"/>
            <w:iCs w:val="0"/>
            <w:smallCaps/>
            <w:sz w:val="24"/>
          </w:rPr>
          <w:instrText xml:space="preserve"> PAGEREF _Toc169323460 \h </w:instrText>
        </w:r>
        <w:r w:rsidR="00CC1131">
          <w:rPr>
            <w:rStyle w:val="af2"/>
            <w:rFonts w:asciiTheme="minorEastAsia" w:eastAsiaTheme="minorEastAsia" w:hAnsiTheme="minorEastAsia" w:cstheme="minorEastAsia" w:hint="eastAsia"/>
            <w:i w:val="0"/>
            <w:iCs w:val="0"/>
            <w:smallCaps/>
            <w:sz w:val="24"/>
          </w:rPr>
        </w:r>
        <w:r w:rsidR="00CC1131">
          <w:rPr>
            <w:rStyle w:val="af2"/>
            <w:rFonts w:asciiTheme="minorEastAsia" w:eastAsiaTheme="minorEastAsia" w:hAnsiTheme="minorEastAsia" w:cstheme="minorEastAsia" w:hint="eastAsia"/>
            <w:i w:val="0"/>
            <w:iCs w:val="0"/>
            <w:smallCaps/>
            <w:sz w:val="24"/>
          </w:rPr>
          <w:fldChar w:fldCharType="separate"/>
        </w:r>
        <w:r w:rsidR="00CC1131">
          <w:rPr>
            <w:rStyle w:val="af2"/>
            <w:rFonts w:asciiTheme="minorEastAsia" w:eastAsiaTheme="minorEastAsia" w:hAnsiTheme="minorEastAsia" w:cstheme="minorEastAsia" w:hint="eastAsia"/>
            <w:i w:val="0"/>
            <w:iCs w:val="0"/>
            <w:smallCaps/>
            <w:sz w:val="24"/>
          </w:rPr>
          <w:t>38</w:t>
        </w:r>
        <w:r w:rsidR="00CC1131">
          <w:rPr>
            <w:rStyle w:val="af2"/>
            <w:rFonts w:asciiTheme="minorEastAsia" w:eastAsiaTheme="minorEastAsia" w:hAnsiTheme="minorEastAsia" w:cstheme="minorEastAsia" w:hint="eastAsia"/>
            <w:i w:val="0"/>
            <w:iCs w:val="0"/>
            <w:smallCaps/>
            <w:sz w:val="24"/>
          </w:rPr>
          <w:fldChar w:fldCharType="end"/>
        </w:r>
      </w:hyperlink>
    </w:p>
    <w:p w14:paraId="23F8F959" w14:textId="01088B67" w:rsidR="00CC1131" w:rsidRDefault="00A1741E" w:rsidP="00CC113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CC1131">
          <w:rPr>
            <w:rStyle w:val="af2"/>
            <w:rFonts w:asciiTheme="minorEastAsia" w:eastAsiaTheme="minorEastAsia" w:hAnsiTheme="minorEastAsia" w:cstheme="minorEastAsia"/>
            <w:i w:val="0"/>
            <w:iCs w:val="0"/>
            <w:smallCaps/>
            <w:sz w:val="24"/>
          </w:rPr>
          <w:t>3</w:t>
        </w:r>
        <w:r w:rsidR="00CC1131">
          <w:rPr>
            <w:rStyle w:val="af2"/>
            <w:rFonts w:asciiTheme="minorEastAsia" w:eastAsiaTheme="minorEastAsia" w:hAnsiTheme="minorEastAsia" w:cstheme="minorEastAsia" w:hint="eastAsia"/>
            <w:i w:val="0"/>
            <w:iCs w:val="0"/>
            <w:smallCaps/>
            <w:sz w:val="24"/>
          </w:rPr>
          <w:t>.</w:t>
        </w:r>
        <w:r w:rsidR="00CC1131">
          <w:rPr>
            <w:rStyle w:val="af2"/>
            <w:rFonts w:asciiTheme="minorEastAsia" w:eastAsiaTheme="minorEastAsia" w:hAnsiTheme="minorEastAsia" w:cstheme="minorEastAsia"/>
            <w:i w:val="0"/>
            <w:iCs w:val="0"/>
            <w:smallCaps/>
            <w:sz w:val="24"/>
          </w:rPr>
          <w:t>4</w:t>
        </w:r>
        <w:r w:rsidR="00CC1131">
          <w:rPr>
            <w:rStyle w:val="af2"/>
            <w:rFonts w:asciiTheme="minorEastAsia" w:eastAsiaTheme="minorEastAsia" w:hAnsiTheme="minorEastAsia" w:cstheme="minorEastAsia" w:hint="eastAsia"/>
            <w:i w:val="0"/>
            <w:iCs w:val="0"/>
            <w:smallCaps/>
            <w:sz w:val="24"/>
          </w:rPr>
          <w:t>.</w:t>
        </w:r>
        <w:r w:rsidR="00CC1131">
          <w:rPr>
            <w:rStyle w:val="af2"/>
            <w:rFonts w:asciiTheme="minorEastAsia" w:eastAsiaTheme="minorEastAsia" w:hAnsiTheme="minorEastAsia" w:cstheme="minorEastAsia"/>
            <w:i w:val="0"/>
            <w:iCs w:val="0"/>
            <w:smallCaps/>
            <w:sz w:val="24"/>
          </w:rPr>
          <w:t>6</w:t>
        </w:r>
        <w:r w:rsidR="00CC1131">
          <w:rPr>
            <w:rStyle w:val="af2"/>
            <w:rFonts w:asciiTheme="minorEastAsia" w:eastAsiaTheme="minorEastAsia" w:hAnsiTheme="minorEastAsia" w:cstheme="minorEastAsia" w:hint="eastAsia"/>
            <w:i w:val="0"/>
            <w:iCs w:val="0"/>
            <w:smallCaps/>
            <w:sz w:val="24"/>
          </w:rPr>
          <w:t xml:space="preserve"> 数据展示模块</w:t>
        </w:r>
        <w:r w:rsidR="00CC1131" w:rsidRPr="008523E4">
          <w:rPr>
            <w:rStyle w:val="af2"/>
            <w:rFonts w:asciiTheme="minorEastAsia" w:eastAsiaTheme="minorEastAsia" w:hAnsiTheme="minorEastAsia" w:cstheme="minorEastAsia" w:hint="eastAsia"/>
            <w:i w:val="0"/>
            <w:iCs w:val="0"/>
            <w:smallCaps/>
            <w:sz w:val="24"/>
          </w:rPr>
          <w:t>功能需求分析</w:t>
        </w:r>
        <w:r w:rsidR="00CC1131">
          <w:rPr>
            <w:rStyle w:val="af2"/>
            <w:rFonts w:asciiTheme="minorEastAsia" w:eastAsiaTheme="minorEastAsia" w:hAnsiTheme="minorEastAsia" w:cstheme="minorEastAsia" w:hint="eastAsia"/>
            <w:i w:val="0"/>
            <w:iCs w:val="0"/>
            <w:smallCaps/>
            <w:sz w:val="24"/>
          </w:rPr>
          <w:tab/>
        </w:r>
        <w:r w:rsidR="00CC1131">
          <w:rPr>
            <w:rStyle w:val="af2"/>
            <w:rFonts w:asciiTheme="minorEastAsia" w:eastAsiaTheme="minorEastAsia" w:hAnsiTheme="minorEastAsia" w:cstheme="minorEastAsia" w:hint="eastAsia"/>
            <w:i w:val="0"/>
            <w:iCs w:val="0"/>
            <w:smallCaps/>
            <w:sz w:val="24"/>
          </w:rPr>
          <w:fldChar w:fldCharType="begin"/>
        </w:r>
        <w:r w:rsidR="00CC1131">
          <w:rPr>
            <w:rStyle w:val="af2"/>
            <w:rFonts w:asciiTheme="minorEastAsia" w:eastAsiaTheme="minorEastAsia" w:hAnsiTheme="minorEastAsia" w:cstheme="minorEastAsia" w:hint="eastAsia"/>
            <w:i w:val="0"/>
            <w:iCs w:val="0"/>
            <w:smallCaps/>
            <w:sz w:val="24"/>
          </w:rPr>
          <w:instrText xml:space="preserve"> PAGEREF _Toc169323460 \h </w:instrText>
        </w:r>
        <w:r w:rsidR="00CC1131">
          <w:rPr>
            <w:rStyle w:val="af2"/>
            <w:rFonts w:asciiTheme="minorEastAsia" w:eastAsiaTheme="minorEastAsia" w:hAnsiTheme="minorEastAsia" w:cstheme="minorEastAsia" w:hint="eastAsia"/>
            <w:i w:val="0"/>
            <w:iCs w:val="0"/>
            <w:smallCaps/>
            <w:sz w:val="24"/>
          </w:rPr>
        </w:r>
        <w:r w:rsidR="00CC1131">
          <w:rPr>
            <w:rStyle w:val="af2"/>
            <w:rFonts w:asciiTheme="minorEastAsia" w:eastAsiaTheme="minorEastAsia" w:hAnsiTheme="minorEastAsia" w:cstheme="minorEastAsia" w:hint="eastAsia"/>
            <w:i w:val="0"/>
            <w:iCs w:val="0"/>
            <w:smallCaps/>
            <w:sz w:val="24"/>
          </w:rPr>
          <w:fldChar w:fldCharType="separate"/>
        </w:r>
        <w:r w:rsidR="00CC1131">
          <w:rPr>
            <w:rStyle w:val="af2"/>
            <w:rFonts w:asciiTheme="minorEastAsia" w:eastAsiaTheme="minorEastAsia" w:hAnsiTheme="minorEastAsia" w:cstheme="minorEastAsia" w:hint="eastAsia"/>
            <w:i w:val="0"/>
            <w:iCs w:val="0"/>
            <w:smallCaps/>
            <w:sz w:val="24"/>
          </w:rPr>
          <w:t>38</w:t>
        </w:r>
        <w:r w:rsidR="00CC1131">
          <w:rPr>
            <w:rStyle w:val="af2"/>
            <w:rFonts w:asciiTheme="minorEastAsia" w:eastAsiaTheme="minorEastAsia" w:hAnsiTheme="minorEastAsia" w:cstheme="minorEastAsia" w:hint="eastAsia"/>
            <w:i w:val="0"/>
            <w:iCs w:val="0"/>
            <w:smallCaps/>
            <w:sz w:val="24"/>
          </w:rPr>
          <w:fldChar w:fldCharType="end"/>
        </w:r>
      </w:hyperlink>
    </w:p>
    <w:p w14:paraId="1EE5D61A" w14:textId="336FE992" w:rsidR="00B537A7" w:rsidRPr="004834F8" w:rsidRDefault="00A1741E" w:rsidP="004834F8">
      <w:pPr>
        <w:pStyle w:val="30"/>
        <w:tabs>
          <w:tab w:val="right" w:leader="dot" w:pos="8721"/>
        </w:tabs>
        <w:spacing w:line="440" w:lineRule="exact"/>
        <w:rPr>
          <w:rStyle w:val="af2"/>
          <w:color w:val="auto"/>
          <w:u w:val="none"/>
        </w:rPr>
      </w:pPr>
      <w:hyperlink w:anchor="_Toc169323460" w:history="1">
        <w:r w:rsidR="00CC1131">
          <w:rPr>
            <w:rStyle w:val="af2"/>
            <w:rFonts w:asciiTheme="minorEastAsia" w:eastAsiaTheme="minorEastAsia" w:hAnsiTheme="minorEastAsia" w:cstheme="minorEastAsia"/>
            <w:i w:val="0"/>
            <w:iCs w:val="0"/>
            <w:smallCaps/>
            <w:sz w:val="24"/>
          </w:rPr>
          <w:t>3</w:t>
        </w:r>
        <w:r w:rsidR="00CC1131">
          <w:rPr>
            <w:rStyle w:val="af2"/>
            <w:rFonts w:asciiTheme="minorEastAsia" w:eastAsiaTheme="minorEastAsia" w:hAnsiTheme="minorEastAsia" w:cstheme="minorEastAsia" w:hint="eastAsia"/>
            <w:i w:val="0"/>
            <w:iCs w:val="0"/>
            <w:smallCaps/>
            <w:sz w:val="24"/>
          </w:rPr>
          <w:t>.</w:t>
        </w:r>
        <w:r w:rsidR="00CC1131">
          <w:rPr>
            <w:rStyle w:val="af2"/>
            <w:rFonts w:asciiTheme="minorEastAsia" w:eastAsiaTheme="minorEastAsia" w:hAnsiTheme="minorEastAsia" w:cstheme="minorEastAsia"/>
            <w:i w:val="0"/>
            <w:iCs w:val="0"/>
            <w:smallCaps/>
            <w:sz w:val="24"/>
          </w:rPr>
          <w:t>4</w:t>
        </w:r>
        <w:r w:rsidR="00CC1131">
          <w:rPr>
            <w:rStyle w:val="af2"/>
            <w:rFonts w:asciiTheme="minorEastAsia" w:eastAsiaTheme="minorEastAsia" w:hAnsiTheme="minorEastAsia" w:cstheme="minorEastAsia" w:hint="eastAsia"/>
            <w:i w:val="0"/>
            <w:iCs w:val="0"/>
            <w:smallCaps/>
            <w:sz w:val="24"/>
          </w:rPr>
          <w:t>.</w:t>
        </w:r>
        <w:r w:rsidR="00CC1131">
          <w:rPr>
            <w:rStyle w:val="af2"/>
            <w:rFonts w:asciiTheme="minorEastAsia" w:eastAsiaTheme="minorEastAsia" w:hAnsiTheme="minorEastAsia" w:cstheme="minorEastAsia"/>
            <w:i w:val="0"/>
            <w:iCs w:val="0"/>
            <w:smallCaps/>
            <w:sz w:val="24"/>
          </w:rPr>
          <w:t>7</w:t>
        </w:r>
        <w:r w:rsidR="00CC1131">
          <w:rPr>
            <w:rStyle w:val="af2"/>
            <w:rFonts w:asciiTheme="minorEastAsia" w:eastAsiaTheme="minorEastAsia" w:hAnsiTheme="minorEastAsia" w:cstheme="minorEastAsia" w:hint="eastAsia"/>
            <w:i w:val="0"/>
            <w:iCs w:val="0"/>
            <w:smallCaps/>
            <w:sz w:val="24"/>
          </w:rPr>
          <w:t xml:space="preserve"> 数据展示模块</w:t>
        </w:r>
        <w:r w:rsidR="00CC1131" w:rsidRPr="008523E4">
          <w:rPr>
            <w:rStyle w:val="af2"/>
            <w:rFonts w:asciiTheme="minorEastAsia" w:eastAsiaTheme="minorEastAsia" w:hAnsiTheme="minorEastAsia" w:cstheme="minorEastAsia" w:hint="eastAsia"/>
            <w:i w:val="0"/>
            <w:iCs w:val="0"/>
            <w:smallCaps/>
            <w:sz w:val="24"/>
          </w:rPr>
          <w:t>的逻辑实现</w:t>
        </w:r>
        <w:r w:rsidR="00CC1131">
          <w:rPr>
            <w:rStyle w:val="af2"/>
            <w:rFonts w:asciiTheme="minorEastAsia" w:eastAsiaTheme="minorEastAsia" w:hAnsiTheme="minorEastAsia" w:cstheme="minorEastAsia" w:hint="eastAsia"/>
            <w:i w:val="0"/>
            <w:iCs w:val="0"/>
            <w:smallCaps/>
            <w:sz w:val="24"/>
          </w:rPr>
          <w:tab/>
        </w:r>
        <w:r w:rsidR="00CC1131">
          <w:rPr>
            <w:rStyle w:val="af2"/>
            <w:rFonts w:asciiTheme="minorEastAsia" w:eastAsiaTheme="minorEastAsia" w:hAnsiTheme="minorEastAsia" w:cstheme="minorEastAsia" w:hint="eastAsia"/>
            <w:i w:val="0"/>
            <w:iCs w:val="0"/>
            <w:smallCaps/>
            <w:sz w:val="24"/>
          </w:rPr>
          <w:fldChar w:fldCharType="begin"/>
        </w:r>
        <w:r w:rsidR="00CC1131">
          <w:rPr>
            <w:rStyle w:val="af2"/>
            <w:rFonts w:asciiTheme="minorEastAsia" w:eastAsiaTheme="minorEastAsia" w:hAnsiTheme="minorEastAsia" w:cstheme="minorEastAsia" w:hint="eastAsia"/>
            <w:i w:val="0"/>
            <w:iCs w:val="0"/>
            <w:smallCaps/>
            <w:sz w:val="24"/>
          </w:rPr>
          <w:instrText xml:space="preserve"> PAGEREF _Toc169323460 \h </w:instrText>
        </w:r>
        <w:r w:rsidR="00CC1131">
          <w:rPr>
            <w:rStyle w:val="af2"/>
            <w:rFonts w:asciiTheme="minorEastAsia" w:eastAsiaTheme="minorEastAsia" w:hAnsiTheme="minorEastAsia" w:cstheme="minorEastAsia" w:hint="eastAsia"/>
            <w:i w:val="0"/>
            <w:iCs w:val="0"/>
            <w:smallCaps/>
            <w:sz w:val="24"/>
          </w:rPr>
        </w:r>
        <w:r w:rsidR="00CC1131">
          <w:rPr>
            <w:rStyle w:val="af2"/>
            <w:rFonts w:asciiTheme="minorEastAsia" w:eastAsiaTheme="minorEastAsia" w:hAnsiTheme="minorEastAsia" w:cstheme="minorEastAsia" w:hint="eastAsia"/>
            <w:i w:val="0"/>
            <w:iCs w:val="0"/>
            <w:smallCaps/>
            <w:sz w:val="24"/>
          </w:rPr>
          <w:fldChar w:fldCharType="separate"/>
        </w:r>
        <w:r w:rsidR="00CC1131">
          <w:rPr>
            <w:rStyle w:val="af2"/>
            <w:rFonts w:asciiTheme="minorEastAsia" w:eastAsiaTheme="minorEastAsia" w:hAnsiTheme="minorEastAsia" w:cstheme="minorEastAsia" w:hint="eastAsia"/>
            <w:i w:val="0"/>
            <w:iCs w:val="0"/>
            <w:smallCaps/>
            <w:sz w:val="24"/>
          </w:rPr>
          <w:t>38</w:t>
        </w:r>
        <w:r w:rsidR="00CC1131">
          <w:rPr>
            <w:rStyle w:val="af2"/>
            <w:rFonts w:asciiTheme="minorEastAsia" w:eastAsiaTheme="minorEastAsia" w:hAnsiTheme="minorEastAsia" w:cstheme="minorEastAsia" w:hint="eastAsia"/>
            <w:i w:val="0"/>
            <w:iCs w:val="0"/>
            <w:smallCaps/>
            <w:sz w:val="24"/>
          </w:rPr>
          <w:fldChar w:fldCharType="end"/>
        </w:r>
      </w:hyperlink>
    </w:p>
    <w:p w14:paraId="03C43BB1" w14:textId="174A70C9" w:rsidR="00B537A7" w:rsidRDefault="00A1741E">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E33151">
          <w:rPr>
            <w:rStyle w:val="af2"/>
            <w:rFonts w:asciiTheme="minorEastAsia" w:eastAsiaTheme="minorEastAsia" w:hAnsiTheme="minorEastAsia" w:cstheme="minorEastAsia" w:hint="eastAsia"/>
            <w:sz w:val="24"/>
          </w:rPr>
          <w:t>3.6</w:t>
        </w:r>
        <w:r w:rsidR="00B537A7">
          <w:rPr>
            <w:rStyle w:val="af2"/>
            <w:rFonts w:asciiTheme="minorEastAsia" w:eastAsiaTheme="minorEastAsia" w:hAnsiTheme="minorEastAsia" w:cstheme="minorEastAsia" w:hint="eastAsia"/>
            <w:sz w:val="24"/>
          </w:rPr>
          <w:t xml:space="preserve"> </w:t>
        </w:r>
        <w:r w:rsidR="00374D40">
          <w:rPr>
            <w:rStyle w:val="af2"/>
            <w:rFonts w:asciiTheme="minorEastAsia" w:eastAsiaTheme="minorEastAsia" w:hAnsiTheme="minorEastAsia" w:cstheme="minorEastAsia" w:hint="eastAsia"/>
            <w:sz w:val="24"/>
          </w:rPr>
          <w:t>数据可视化展示</w:t>
        </w:r>
        <w:r w:rsidR="00B537A7">
          <w:rPr>
            <w:rStyle w:val="af2"/>
            <w:rFonts w:asciiTheme="minorEastAsia" w:eastAsiaTheme="minorEastAsia" w:hAnsiTheme="minorEastAsia" w:cstheme="minorEastAsia" w:hint="eastAsia"/>
            <w:sz w:val="24"/>
          </w:rPr>
          <w:t>模块</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_Toc169323448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28</w:t>
        </w:r>
        <w:r w:rsidR="00B537A7">
          <w:rPr>
            <w:rStyle w:val="af2"/>
            <w:rFonts w:asciiTheme="minorEastAsia" w:eastAsiaTheme="minorEastAsia" w:hAnsiTheme="minorEastAsia" w:cstheme="minorEastAsia" w:hint="eastAsia"/>
            <w:sz w:val="24"/>
          </w:rPr>
          <w:fldChar w:fldCharType="end"/>
        </w:r>
      </w:hyperlink>
    </w:p>
    <w:p w14:paraId="1A32B345" w14:textId="261960FD" w:rsidR="00B537A7" w:rsidRDefault="00A1741E">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E33151">
          <w:rPr>
            <w:rStyle w:val="af2"/>
            <w:rFonts w:asciiTheme="minorEastAsia" w:eastAsiaTheme="minorEastAsia" w:hAnsiTheme="minorEastAsia" w:cstheme="minorEastAsia" w:hint="eastAsia"/>
            <w:i w:val="0"/>
            <w:iCs w:val="0"/>
            <w:smallCaps/>
            <w:sz w:val="24"/>
          </w:rPr>
          <w:t>3.6</w:t>
        </w:r>
        <w:r w:rsidR="00B537A7">
          <w:rPr>
            <w:rStyle w:val="af2"/>
            <w:rFonts w:asciiTheme="minorEastAsia" w:eastAsiaTheme="minorEastAsia" w:hAnsiTheme="minorEastAsia" w:cstheme="minorEastAsia" w:hint="eastAsia"/>
            <w:i w:val="0"/>
            <w:iCs w:val="0"/>
            <w:smallCaps/>
            <w:sz w:val="24"/>
          </w:rPr>
          <w:t>.1 数据展示要求</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_Toc169323449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28</w:t>
        </w:r>
        <w:r w:rsidR="00B537A7">
          <w:rPr>
            <w:rStyle w:val="af2"/>
            <w:rFonts w:asciiTheme="minorEastAsia" w:eastAsiaTheme="minorEastAsia" w:hAnsiTheme="minorEastAsia" w:cstheme="minorEastAsia" w:hint="eastAsia"/>
            <w:i w:val="0"/>
            <w:iCs w:val="0"/>
            <w:smallCaps/>
            <w:sz w:val="24"/>
          </w:rPr>
          <w:fldChar w:fldCharType="end"/>
        </w:r>
      </w:hyperlink>
    </w:p>
    <w:p w14:paraId="4645B9A3" w14:textId="0976D79A" w:rsidR="00374D40" w:rsidRDefault="00A1741E" w:rsidP="00374D4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374D40">
          <w:rPr>
            <w:rStyle w:val="af2"/>
            <w:rFonts w:asciiTheme="minorEastAsia" w:eastAsiaTheme="minorEastAsia" w:hAnsiTheme="minorEastAsia" w:cstheme="minorEastAsia" w:hint="eastAsia"/>
            <w:i w:val="0"/>
            <w:iCs w:val="0"/>
            <w:smallCaps/>
            <w:sz w:val="24"/>
          </w:rPr>
          <w:t>3.6.2 数据</w:t>
        </w:r>
        <w:r w:rsidR="00374D40" w:rsidRPr="00374D40">
          <w:rPr>
            <w:rStyle w:val="af2"/>
            <w:rFonts w:asciiTheme="minorEastAsia" w:eastAsiaTheme="minorEastAsia" w:hAnsiTheme="minorEastAsia" w:cstheme="minorEastAsia" w:hint="eastAsia"/>
            <w:i w:val="0"/>
            <w:iCs w:val="0"/>
            <w:smallCaps/>
            <w:sz w:val="24"/>
          </w:rPr>
          <w:t>可视化</w:t>
        </w:r>
        <w:r w:rsidR="00374D40">
          <w:rPr>
            <w:rStyle w:val="af2"/>
            <w:rFonts w:asciiTheme="minorEastAsia" w:eastAsiaTheme="minorEastAsia" w:hAnsiTheme="minorEastAsia" w:cstheme="minorEastAsia" w:hint="eastAsia"/>
            <w:i w:val="0"/>
            <w:iCs w:val="0"/>
            <w:smallCaps/>
            <w:sz w:val="24"/>
          </w:rPr>
          <w:t>展示技术架构</w:t>
        </w:r>
        <w:r w:rsidR="00374D40">
          <w:rPr>
            <w:rStyle w:val="af2"/>
            <w:rFonts w:asciiTheme="minorEastAsia" w:eastAsiaTheme="minorEastAsia" w:hAnsiTheme="minorEastAsia" w:cstheme="minorEastAsia" w:hint="eastAsia"/>
            <w:i w:val="0"/>
            <w:iCs w:val="0"/>
            <w:smallCaps/>
            <w:sz w:val="24"/>
          </w:rPr>
          <w:tab/>
        </w:r>
        <w:r w:rsidR="00374D40">
          <w:rPr>
            <w:rStyle w:val="af2"/>
            <w:rFonts w:asciiTheme="minorEastAsia" w:eastAsiaTheme="minorEastAsia" w:hAnsiTheme="minorEastAsia" w:cstheme="minorEastAsia" w:hint="eastAsia"/>
            <w:i w:val="0"/>
            <w:iCs w:val="0"/>
            <w:smallCaps/>
            <w:sz w:val="24"/>
          </w:rPr>
          <w:fldChar w:fldCharType="begin"/>
        </w:r>
        <w:r w:rsidR="00374D40">
          <w:rPr>
            <w:rStyle w:val="af2"/>
            <w:rFonts w:asciiTheme="minorEastAsia" w:eastAsiaTheme="minorEastAsia" w:hAnsiTheme="minorEastAsia" w:cstheme="minorEastAsia" w:hint="eastAsia"/>
            <w:i w:val="0"/>
            <w:iCs w:val="0"/>
            <w:smallCaps/>
            <w:sz w:val="24"/>
          </w:rPr>
          <w:instrText xml:space="preserve"> PAGEREF _Toc169323450 \h </w:instrText>
        </w:r>
        <w:r w:rsidR="00374D40">
          <w:rPr>
            <w:rStyle w:val="af2"/>
            <w:rFonts w:asciiTheme="minorEastAsia" w:eastAsiaTheme="minorEastAsia" w:hAnsiTheme="minorEastAsia" w:cstheme="minorEastAsia" w:hint="eastAsia"/>
            <w:i w:val="0"/>
            <w:iCs w:val="0"/>
            <w:smallCaps/>
            <w:sz w:val="24"/>
          </w:rPr>
        </w:r>
        <w:r w:rsidR="00374D40">
          <w:rPr>
            <w:rStyle w:val="af2"/>
            <w:rFonts w:asciiTheme="minorEastAsia" w:eastAsiaTheme="minorEastAsia" w:hAnsiTheme="minorEastAsia" w:cstheme="minorEastAsia" w:hint="eastAsia"/>
            <w:i w:val="0"/>
            <w:iCs w:val="0"/>
            <w:smallCaps/>
            <w:sz w:val="24"/>
          </w:rPr>
          <w:fldChar w:fldCharType="separate"/>
        </w:r>
        <w:r w:rsidR="00374D40">
          <w:rPr>
            <w:rStyle w:val="af2"/>
            <w:rFonts w:asciiTheme="minorEastAsia" w:eastAsiaTheme="minorEastAsia" w:hAnsiTheme="minorEastAsia" w:cstheme="minorEastAsia" w:hint="eastAsia"/>
            <w:i w:val="0"/>
            <w:iCs w:val="0"/>
            <w:smallCaps/>
            <w:sz w:val="24"/>
          </w:rPr>
          <w:t>28</w:t>
        </w:r>
        <w:r w:rsidR="00374D40">
          <w:rPr>
            <w:rStyle w:val="af2"/>
            <w:rFonts w:asciiTheme="minorEastAsia" w:eastAsiaTheme="minorEastAsia" w:hAnsiTheme="minorEastAsia" w:cstheme="minorEastAsia" w:hint="eastAsia"/>
            <w:i w:val="0"/>
            <w:iCs w:val="0"/>
            <w:smallCaps/>
            <w:sz w:val="24"/>
          </w:rPr>
          <w:fldChar w:fldCharType="end"/>
        </w:r>
      </w:hyperlink>
    </w:p>
    <w:p w14:paraId="45CC71C9" w14:textId="02C283EB" w:rsidR="00374D40" w:rsidRDefault="00A1741E" w:rsidP="00374D40">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374D40">
          <w:rPr>
            <w:rStyle w:val="af2"/>
            <w:rFonts w:asciiTheme="minorEastAsia" w:eastAsiaTheme="minorEastAsia" w:hAnsiTheme="minorEastAsia" w:cstheme="minorEastAsia" w:hint="eastAsia"/>
            <w:i w:val="0"/>
            <w:iCs w:val="0"/>
            <w:smallCaps/>
            <w:sz w:val="24"/>
          </w:rPr>
          <w:t>3.6.</w:t>
        </w:r>
        <w:r w:rsidR="00374D40">
          <w:rPr>
            <w:rStyle w:val="af2"/>
            <w:rFonts w:asciiTheme="minorEastAsia" w:eastAsiaTheme="minorEastAsia" w:hAnsiTheme="minorEastAsia" w:cstheme="minorEastAsia"/>
            <w:i w:val="0"/>
            <w:iCs w:val="0"/>
            <w:smallCaps/>
            <w:sz w:val="24"/>
          </w:rPr>
          <w:t>3</w:t>
        </w:r>
        <w:r w:rsidR="00374D40">
          <w:rPr>
            <w:rStyle w:val="af2"/>
            <w:rFonts w:asciiTheme="minorEastAsia" w:eastAsiaTheme="minorEastAsia" w:hAnsiTheme="minorEastAsia" w:cstheme="minorEastAsia" w:hint="eastAsia"/>
            <w:i w:val="0"/>
            <w:iCs w:val="0"/>
            <w:smallCaps/>
            <w:sz w:val="24"/>
          </w:rPr>
          <w:t xml:space="preserve"> 数据可视化展示模块实现</w:t>
        </w:r>
        <w:r w:rsidR="00374D40">
          <w:rPr>
            <w:rStyle w:val="af2"/>
            <w:rFonts w:asciiTheme="minorEastAsia" w:eastAsiaTheme="minorEastAsia" w:hAnsiTheme="minorEastAsia" w:cstheme="minorEastAsia" w:hint="eastAsia"/>
            <w:i w:val="0"/>
            <w:iCs w:val="0"/>
            <w:smallCaps/>
            <w:sz w:val="24"/>
          </w:rPr>
          <w:tab/>
        </w:r>
        <w:r w:rsidR="00374D40">
          <w:rPr>
            <w:rStyle w:val="af2"/>
            <w:rFonts w:asciiTheme="minorEastAsia" w:eastAsiaTheme="minorEastAsia" w:hAnsiTheme="minorEastAsia" w:cstheme="minorEastAsia" w:hint="eastAsia"/>
            <w:i w:val="0"/>
            <w:iCs w:val="0"/>
            <w:smallCaps/>
            <w:sz w:val="24"/>
          </w:rPr>
          <w:fldChar w:fldCharType="begin"/>
        </w:r>
        <w:r w:rsidR="00374D40">
          <w:rPr>
            <w:rStyle w:val="af2"/>
            <w:rFonts w:asciiTheme="minorEastAsia" w:eastAsiaTheme="minorEastAsia" w:hAnsiTheme="minorEastAsia" w:cstheme="minorEastAsia" w:hint="eastAsia"/>
            <w:i w:val="0"/>
            <w:iCs w:val="0"/>
            <w:smallCaps/>
            <w:sz w:val="24"/>
          </w:rPr>
          <w:instrText xml:space="preserve"> PAGEREF _Toc169323450 \h </w:instrText>
        </w:r>
        <w:r w:rsidR="00374D40">
          <w:rPr>
            <w:rStyle w:val="af2"/>
            <w:rFonts w:asciiTheme="minorEastAsia" w:eastAsiaTheme="minorEastAsia" w:hAnsiTheme="minorEastAsia" w:cstheme="minorEastAsia" w:hint="eastAsia"/>
            <w:i w:val="0"/>
            <w:iCs w:val="0"/>
            <w:smallCaps/>
            <w:sz w:val="24"/>
          </w:rPr>
        </w:r>
        <w:r w:rsidR="00374D40">
          <w:rPr>
            <w:rStyle w:val="af2"/>
            <w:rFonts w:asciiTheme="minorEastAsia" w:eastAsiaTheme="minorEastAsia" w:hAnsiTheme="minorEastAsia" w:cstheme="minorEastAsia" w:hint="eastAsia"/>
            <w:i w:val="0"/>
            <w:iCs w:val="0"/>
            <w:smallCaps/>
            <w:sz w:val="24"/>
          </w:rPr>
          <w:fldChar w:fldCharType="separate"/>
        </w:r>
        <w:r w:rsidR="00374D40">
          <w:rPr>
            <w:rStyle w:val="af2"/>
            <w:rFonts w:asciiTheme="minorEastAsia" w:eastAsiaTheme="minorEastAsia" w:hAnsiTheme="minorEastAsia" w:cstheme="minorEastAsia" w:hint="eastAsia"/>
            <w:i w:val="0"/>
            <w:iCs w:val="0"/>
            <w:smallCaps/>
            <w:sz w:val="24"/>
          </w:rPr>
          <w:t>28</w:t>
        </w:r>
        <w:r w:rsidR="00374D40">
          <w:rPr>
            <w:rStyle w:val="af2"/>
            <w:rFonts w:asciiTheme="minorEastAsia" w:eastAsiaTheme="minorEastAsia" w:hAnsiTheme="minorEastAsia" w:cstheme="minorEastAsia" w:hint="eastAsia"/>
            <w:i w:val="0"/>
            <w:iCs w:val="0"/>
            <w:smallCaps/>
            <w:sz w:val="24"/>
          </w:rPr>
          <w:fldChar w:fldCharType="end"/>
        </w:r>
      </w:hyperlink>
    </w:p>
    <w:p w14:paraId="59A8BFBA" w14:textId="2575264F" w:rsidR="004834F8" w:rsidRDefault="00A1741E" w:rsidP="004834F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4834F8">
          <w:rPr>
            <w:rStyle w:val="af2"/>
            <w:rFonts w:asciiTheme="minorEastAsia" w:eastAsiaTheme="minorEastAsia" w:hAnsiTheme="minorEastAsia" w:cstheme="minorEastAsia" w:hint="eastAsia"/>
            <w:sz w:val="24"/>
          </w:rPr>
          <w:t>3.</w:t>
        </w:r>
        <w:r w:rsidR="00E84B7A">
          <w:rPr>
            <w:rStyle w:val="af2"/>
            <w:rFonts w:asciiTheme="minorEastAsia" w:eastAsiaTheme="minorEastAsia" w:hAnsiTheme="minorEastAsia" w:cstheme="minorEastAsia"/>
            <w:sz w:val="24"/>
          </w:rPr>
          <w:t>7</w:t>
        </w:r>
        <w:r w:rsidR="004834F8">
          <w:rPr>
            <w:rStyle w:val="af2"/>
            <w:rFonts w:asciiTheme="minorEastAsia" w:eastAsiaTheme="minorEastAsia" w:hAnsiTheme="minorEastAsia" w:cstheme="minorEastAsia" w:hint="eastAsia"/>
            <w:sz w:val="24"/>
          </w:rPr>
          <w:t xml:space="preserve"> </w:t>
        </w:r>
        <w:r w:rsidR="00D44514">
          <w:rPr>
            <w:rStyle w:val="af2"/>
            <w:rFonts w:asciiTheme="minorEastAsia" w:eastAsiaTheme="minorEastAsia" w:hAnsiTheme="minorEastAsia" w:cstheme="minorEastAsia" w:hint="eastAsia"/>
            <w:sz w:val="24"/>
          </w:rPr>
          <w:t>系统测试</w:t>
        </w:r>
        <w:r w:rsidR="004834F8">
          <w:rPr>
            <w:rStyle w:val="af2"/>
            <w:rFonts w:asciiTheme="minorEastAsia" w:eastAsiaTheme="minorEastAsia" w:hAnsiTheme="minorEastAsia" w:cstheme="minorEastAsia" w:hint="eastAsia"/>
            <w:sz w:val="24"/>
          </w:rPr>
          <w:tab/>
        </w:r>
        <w:r w:rsidR="004834F8">
          <w:rPr>
            <w:rStyle w:val="af2"/>
            <w:rFonts w:asciiTheme="minorEastAsia" w:eastAsiaTheme="minorEastAsia" w:hAnsiTheme="minorEastAsia" w:cstheme="minorEastAsia" w:hint="eastAsia"/>
            <w:sz w:val="24"/>
          </w:rPr>
          <w:fldChar w:fldCharType="begin"/>
        </w:r>
        <w:r w:rsidR="004834F8">
          <w:rPr>
            <w:rStyle w:val="af2"/>
            <w:rFonts w:asciiTheme="minorEastAsia" w:eastAsiaTheme="minorEastAsia" w:hAnsiTheme="minorEastAsia" w:cstheme="minorEastAsia" w:hint="eastAsia"/>
            <w:sz w:val="24"/>
          </w:rPr>
          <w:instrText xml:space="preserve"> PAGEREF _Toc169323448 \h </w:instrText>
        </w:r>
        <w:r w:rsidR="004834F8">
          <w:rPr>
            <w:rStyle w:val="af2"/>
            <w:rFonts w:asciiTheme="minorEastAsia" w:eastAsiaTheme="minorEastAsia" w:hAnsiTheme="minorEastAsia" w:cstheme="minorEastAsia" w:hint="eastAsia"/>
            <w:sz w:val="24"/>
          </w:rPr>
        </w:r>
        <w:r w:rsidR="004834F8">
          <w:rPr>
            <w:rStyle w:val="af2"/>
            <w:rFonts w:asciiTheme="minorEastAsia" w:eastAsiaTheme="minorEastAsia" w:hAnsiTheme="minorEastAsia" w:cstheme="minorEastAsia" w:hint="eastAsia"/>
            <w:sz w:val="24"/>
          </w:rPr>
          <w:fldChar w:fldCharType="separate"/>
        </w:r>
        <w:r w:rsidR="004834F8">
          <w:rPr>
            <w:rStyle w:val="af2"/>
            <w:rFonts w:asciiTheme="minorEastAsia" w:eastAsiaTheme="minorEastAsia" w:hAnsiTheme="minorEastAsia" w:cstheme="minorEastAsia" w:hint="eastAsia"/>
            <w:sz w:val="24"/>
          </w:rPr>
          <w:t>28</w:t>
        </w:r>
        <w:r w:rsidR="004834F8">
          <w:rPr>
            <w:rStyle w:val="af2"/>
            <w:rFonts w:asciiTheme="minorEastAsia" w:eastAsiaTheme="minorEastAsia" w:hAnsiTheme="minorEastAsia" w:cstheme="minorEastAsia" w:hint="eastAsia"/>
            <w:sz w:val="24"/>
          </w:rPr>
          <w:fldChar w:fldCharType="end"/>
        </w:r>
      </w:hyperlink>
    </w:p>
    <w:p w14:paraId="4CA83941" w14:textId="224D1CD5" w:rsidR="004834F8" w:rsidRDefault="00A1741E" w:rsidP="004834F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4834F8">
          <w:rPr>
            <w:rStyle w:val="af2"/>
            <w:rFonts w:asciiTheme="minorEastAsia" w:eastAsiaTheme="minorEastAsia" w:hAnsiTheme="minorEastAsia" w:cstheme="minorEastAsia" w:hint="eastAsia"/>
            <w:i w:val="0"/>
            <w:iCs w:val="0"/>
            <w:smallCaps/>
            <w:sz w:val="24"/>
          </w:rPr>
          <w:t>3.</w:t>
        </w:r>
        <w:r w:rsidR="00E84B7A">
          <w:rPr>
            <w:rStyle w:val="af2"/>
            <w:rFonts w:asciiTheme="minorEastAsia" w:eastAsiaTheme="minorEastAsia" w:hAnsiTheme="minorEastAsia" w:cstheme="minorEastAsia"/>
            <w:i w:val="0"/>
            <w:iCs w:val="0"/>
            <w:smallCaps/>
            <w:sz w:val="24"/>
          </w:rPr>
          <w:t>7</w:t>
        </w:r>
        <w:r w:rsidR="004834F8">
          <w:rPr>
            <w:rStyle w:val="af2"/>
            <w:rFonts w:asciiTheme="minorEastAsia" w:eastAsiaTheme="minorEastAsia" w:hAnsiTheme="minorEastAsia" w:cstheme="minorEastAsia" w:hint="eastAsia"/>
            <w:i w:val="0"/>
            <w:iCs w:val="0"/>
            <w:smallCaps/>
            <w:sz w:val="24"/>
          </w:rPr>
          <w:t>.1 测试环境和条件</w:t>
        </w:r>
        <w:r w:rsidR="004834F8">
          <w:rPr>
            <w:rStyle w:val="af2"/>
            <w:rFonts w:asciiTheme="minorEastAsia" w:eastAsiaTheme="minorEastAsia" w:hAnsiTheme="minorEastAsia" w:cstheme="minorEastAsia" w:hint="eastAsia"/>
            <w:i w:val="0"/>
            <w:iCs w:val="0"/>
            <w:smallCaps/>
            <w:sz w:val="24"/>
          </w:rPr>
          <w:tab/>
        </w:r>
        <w:r w:rsidR="004834F8">
          <w:rPr>
            <w:rStyle w:val="af2"/>
            <w:rFonts w:asciiTheme="minorEastAsia" w:eastAsiaTheme="minorEastAsia" w:hAnsiTheme="minorEastAsia" w:cstheme="minorEastAsia" w:hint="eastAsia"/>
            <w:i w:val="0"/>
            <w:iCs w:val="0"/>
            <w:smallCaps/>
            <w:sz w:val="24"/>
          </w:rPr>
          <w:fldChar w:fldCharType="begin"/>
        </w:r>
        <w:r w:rsidR="004834F8">
          <w:rPr>
            <w:rStyle w:val="af2"/>
            <w:rFonts w:asciiTheme="minorEastAsia" w:eastAsiaTheme="minorEastAsia" w:hAnsiTheme="minorEastAsia" w:cstheme="minorEastAsia" w:hint="eastAsia"/>
            <w:i w:val="0"/>
            <w:iCs w:val="0"/>
            <w:smallCaps/>
            <w:sz w:val="24"/>
          </w:rPr>
          <w:instrText xml:space="preserve"> PAGEREF _Toc169323460 \h </w:instrText>
        </w:r>
        <w:r w:rsidR="004834F8">
          <w:rPr>
            <w:rStyle w:val="af2"/>
            <w:rFonts w:asciiTheme="minorEastAsia" w:eastAsiaTheme="minorEastAsia" w:hAnsiTheme="minorEastAsia" w:cstheme="minorEastAsia" w:hint="eastAsia"/>
            <w:i w:val="0"/>
            <w:iCs w:val="0"/>
            <w:smallCaps/>
            <w:sz w:val="24"/>
          </w:rPr>
        </w:r>
        <w:r w:rsidR="004834F8">
          <w:rPr>
            <w:rStyle w:val="af2"/>
            <w:rFonts w:asciiTheme="minorEastAsia" w:eastAsiaTheme="minorEastAsia" w:hAnsiTheme="minorEastAsia" w:cstheme="minorEastAsia" w:hint="eastAsia"/>
            <w:i w:val="0"/>
            <w:iCs w:val="0"/>
            <w:smallCaps/>
            <w:sz w:val="24"/>
          </w:rPr>
          <w:fldChar w:fldCharType="separate"/>
        </w:r>
        <w:r w:rsidR="004834F8">
          <w:rPr>
            <w:rStyle w:val="af2"/>
            <w:rFonts w:asciiTheme="minorEastAsia" w:eastAsiaTheme="minorEastAsia" w:hAnsiTheme="minorEastAsia" w:cstheme="minorEastAsia" w:hint="eastAsia"/>
            <w:i w:val="0"/>
            <w:iCs w:val="0"/>
            <w:smallCaps/>
            <w:sz w:val="24"/>
          </w:rPr>
          <w:t>38</w:t>
        </w:r>
        <w:r w:rsidR="004834F8">
          <w:rPr>
            <w:rStyle w:val="af2"/>
            <w:rFonts w:asciiTheme="minorEastAsia" w:eastAsiaTheme="minorEastAsia" w:hAnsiTheme="minorEastAsia" w:cstheme="minorEastAsia" w:hint="eastAsia"/>
            <w:i w:val="0"/>
            <w:iCs w:val="0"/>
            <w:smallCaps/>
            <w:sz w:val="24"/>
          </w:rPr>
          <w:fldChar w:fldCharType="end"/>
        </w:r>
      </w:hyperlink>
    </w:p>
    <w:p w14:paraId="6CA9610E" w14:textId="021E2BFB" w:rsidR="004834F8" w:rsidRDefault="00A1741E" w:rsidP="004834F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4834F8">
          <w:rPr>
            <w:rStyle w:val="af2"/>
            <w:rFonts w:asciiTheme="minorEastAsia" w:eastAsiaTheme="minorEastAsia" w:hAnsiTheme="minorEastAsia" w:cstheme="minorEastAsia" w:hint="eastAsia"/>
            <w:i w:val="0"/>
            <w:iCs w:val="0"/>
            <w:smallCaps/>
            <w:sz w:val="24"/>
          </w:rPr>
          <w:t>3.</w:t>
        </w:r>
        <w:r w:rsidR="00E84B7A">
          <w:rPr>
            <w:rStyle w:val="af2"/>
            <w:rFonts w:asciiTheme="minorEastAsia" w:eastAsiaTheme="minorEastAsia" w:hAnsiTheme="minorEastAsia" w:cstheme="minorEastAsia"/>
            <w:i w:val="0"/>
            <w:iCs w:val="0"/>
            <w:smallCaps/>
            <w:sz w:val="24"/>
          </w:rPr>
          <w:t>7</w:t>
        </w:r>
        <w:r w:rsidR="004834F8">
          <w:rPr>
            <w:rStyle w:val="af2"/>
            <w:rFonts w:asciiTheme="minorEastAsia" w:eastAsiaTheme="minorEastAsia" w:hAnsiTheme="minorEastAsia" w:cstheme="minorEastAsia" w:hint="eastAsia"/>
            <w:i w:val="0"/>
            <w:iCs w:val="0"/>
            <w:smallCaps/>
            <w:sz w:val="24"/>
          </w:rPr>
          <w:t xml:space="preserve">.2 </w:t>
        </w:r>
        <w:r w:rsidR="004834F8" w:rsidRPr="002B21D1">
          <w:rPr>
            <w:rStyle w:val="af2"/>
            <w:rFonts w:asciiTheme="minorEastAsia" w:eastAsiaTheme="minorEastAsia" w:hAnsiTheme="minorEastAsia" w:cstheme="minorEastAsia" w:hint="eastAsia"/>
            <w:i w:val="0"/>
            <w:iCs w:val="0"/>
            <w:smallCaps/>
            <w:sz w:val="24"/>
          </w:rPr>
          <w:t>评价方法</w:t>
        </w:r>
        <w:r w:rsidR="004834F8">
          <w:rPr>
            <w:rStyle w:val="af2"/>
            <w:rFonts w:asciiTheme="minorEastAsia" w:eastAsiaTheme="minorEastAsia" w:hAnsiTheme="minorEastAsia" w:cstheme="minorEastAsia" w:hint="eastAsia"/>
            <w:i w:val="0"/>
            <w:iCs w:val="0"/>
            <w:smallCaps/>
            <w:sz w:val="24"/>
          </w:rPr>
          <w:tab/>
        </w:r>
        <w:r w:rsidR="004834F8">
          <w:rPr>
            <w:rStyle w:val="af2"/>
            <w:rFonts w:asciiTheme="minorEastAsia" w:eastAsiaTheme="minorEastAsia" w:hAnsiTheme="minorEastAsia" w:cstheme="minorEastAsia" w:hint="eastAsia"/>
            <w:i w:val="0"/>
            <w:iCs w:val="0"/>
            <w:smallCaps/>
            <w:sz w:val="24"/>
          </w:rPr>
          <w:fldChar w:fldCharType="begin"/>
        </w:r>
        <w:r w:rsidR="004834F8">
          <w:rPr>
            <w:rStyle w:val="af2"/>
            <w:rFonts w:asciiTheme="minorEastAsia" w:eastAsiaTheme="minorEastAsia" w:hAnsiTheme="minorEastAsia" w:cstheme="minorEastAsia" w:hint="eastAsia"/>
            <w:i w:val="0"/>
            <w:iCs w:val="0"/>
            <w:smallCaps/>
            <w:sz w:val="24"/>
          </w:rPr>
          <w:instrText xml:space="preserve"> PAGEREF _Toc169323460 \h </w:instrText>
        </w:r>
        <w:r w:rsidR="004834F8">
          <w:rPr>
            <w:rStyle w:val="af2"/>
            <w:rFonts w:asciiTheme="minorEastAsia" w:eastAsiaTheme="minorEastAsia" w:hAnsiTheme="minorEastAsia" w:cstheme="minorEastAsia" w:hint="eastAsia"/>
            <w:i w:val="0"/>
            <w:iCs w:val="0"/>
            <w:smallCaps/>
            <w:sz w:val="24"/>
          </w:rPr>
        </w:r>
        <w:r w:rsidR="004834F8">
          <w:rPr>
            <w:rStyle w:val="af2"/>
            <w:rFonts w:asciiTheme="minorEastAsia" w:eastAsiaTheme="minorEastAsia" w:hAnsiTheme="minorEastAsia" w:cstheme="minorEastAsia" w:hint="eastAsia"/>
            <w:i w:val="0"/>
            <w:iCs w:val="0"/>
            <w:smallCaps/>
            <w:sz w:val="24"/>
          </w:rPr>
          <w:fldChar w:fldCharType="separate"/>
        </w:r>
        <w:r w:rsidR="004834F8">
          <w:rPr>
            <w:rStyle w:val="af2"/>
            <w:rFonts w:asciiTheme="minorEastAsia" w:eastAsiaTheme="minorEastAsia" w:hAnsiTheme="minorEastAsia" w:cstheme="minorEastAsia" w:hint="eastAsia"/>
            <w:i w:val="0"/>
            <w:iCs w:val="0"/>
            <w:smallCaps/>
            <w:sz w:val="24"/>
          </w:rPr>
          <w:t>38</w:t>
        </w:r>
        <w:r w:rsidR="004834F8">
          <w:rPr>
            <w:rStyle w:val="af2"/>
            <w:rFonts w:asciiTheme="minorEastAsia" w:eastAsiaTheme="minorEastAsia" w:hAnsiTheme="minorEastAsia" w:cstheme="minorEastAsia" w:hint="eastAsia"/>
            <w:i w:val="0"/>
            <w:iCs w:val="0"/>
            <w:smallCaps/>
            <w:sz w:val="24"/>
          </w:rPr>
          <w:fldChar w:fldCharType="end"/>
        </w:r>
      </w:hyperlink>
    </w:p>
    <w:p w14:paraId="38FD4C40" w14:textId="0B92A8D3" w:rsidR="004834F8" w:rsidRDefault="00A1741E" w:rsidP="004834F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4834F8">
          <w:rPr>
            <w:rStyle w:val="af2"/>
            <w:rFonts w:asciiTheme="minorEastAsia" w:eastAsiaTheme="minorEastAsia" w:hAnsiTheme="minorEastAsia" w:cstheme="minorEastAsia" w:hint="eastAsia"/>
            <w:i w:val="0"/>
            <w:iCs w:val="0"/>
            <w:smallCaps/>
            <w:sz w:val="24"/>
          </w:rPr>
          <w:t>3.</w:t>
        </w:r>
        <w:r w:rsidR="00E84B7A">
          <w:rPr>
            <w:rStyle w:val="af2"/>
            <w:rFonts w:asciiTheme="minorEastAsia" w:eastAsiaTheme="minorEastAsia" w:hAnsiTheme="minorEastAsia" w:cstheme="minorEastAsia"/>
            <w:i w:val="0"/>
            <w:iCs w:val="0"/>
            <w:smallCaps/>
            <w:sz w:val="24"/>
          </w:rPr>
          <w:t>7</w:t>
        </w:r>
        <w:r w:rsidR="004834F8">
          <w:rPr>
            <w:rStyle w:val="af2"/>
            <w:rFonts w:asciiTheme="minorEastAsia" w:eastAsiaTheme="minorEastAsia" w:hAnsiTheme="minorEastAsia" w:cstheme="minorEastAsia" w:hint="eastAsia"/>
            <w:i w:val="0"/>
            <w:iCs w:val="0"/>
            <w:smallCaps/>
            <w:sz w:val="24"/>
          </w:rPr>
          <w:t>.3 测试过程</w:t>
        </w:r>
        <w:r w:rsidR="004834F8">
          <w:rPr>
            <w:rStyle w:val="af2"/>
            <w:rFonts w:asciiTheme="minorEastAsia" w:eastAsiaTheme="minorEastAsia" w:hAnsiTheme="minorEastAsia" w:cstheme="minorEastAsia" w:hint="eastAsia"/>
            <w:i w:val="0"/>
            <w:iCs w:val="0"/>
            <w:smallCaps/>
            <w:sz w:val="24"/>
          </w:rPr>
          <w:tab/>
        </w:r>
        <w:r w:rsidR="004834F8">
          <w:rPr>
            <w:rStyle w:val="af2"/>
            <w:rFonts w:asciiTheme="minorEastAsia" w:eastAsiaTheme="minorEastAsia" w:hAnsiTheme="minorEastAsia" w:cstheme="minorEastAsia" w:hint="eastAsia"/>
            <w:i w:val="0"/>
            <w:iCs w:val="0"/>
            <w:smallCaps/>
            <w:sz w:val="24"/>
          </w:rPr>
          <w:fldChar w:fldCharType="begin"/>
        </w:r>
        <w:r w:rsidR="004834F8">
          <w:rPr>
            <w:rStyle w:val="af2"/>
            <w:rFonts w:asciiTheme="minorEastAsia" w:eastAsiaTheme="minorEastAsia" w:hAnsiTheme="minorEastAsia" w:cstheme="minorEastAsia" w:hint="eastAsia"/>
            <w:i w:val="0"/>
            <w:iCs w:val="0"/>
            <w:smallCaps/>
            <w:sz w:val="24"/>
          </w:rPr>
          <w:instrText xml:space="preserve"> PAGEREF _Toc169323460 \h </w:instrText>
        </w:r>
        <w:r w:rsidR="004834F8">
          <w:rPr>
            <w:rStyle w:val="af2"/>
            <w:rFonts w:asciiTheme="minorEastAsia" w:eastAsiaTheme="minorEastAsia" w:hAnsiTheme="minorEastAsia" w:cstheme="minorEastAsia" w:hint="eastAsia"/>
            <w:i w:val="0"/>
            <w:iCs w:val="0"/>
            <w:smallCaps/>
            <w:sz w:val="24"/>
          </w:rPr>
        </w:r>
        <w:r w:rsidR="004834F8">
          <w:rPr>
            <w:rStyle w:val="af2"/>
            <w:rFonts w:asciiTheme="minorEastAsia" w:eastAsiaTheme="minorEastAsia" w:hAnsiTheme="minorEastAsia" w:cstheme="minorEastAsia" w:hint="eastAsia"/>
            <w:i w:val="0"/>
            <w:iCs w:val="0"/>
            <w:smallCaps/>
            <w:sz w:val="24"/>
          </w:rPr>
          <w:fldChar w:fldCharType="separate"/>
        </w:r>
        <w:r w:rsidR="004834F8">
          <w:rPr>
            <w:rStyle w:val="af2"/>
            <w:rFonts w:asciiTheme="minorEastAsia" w:eastAsiaTheme="minorEastAsia" w:hAnsiTheme="minorEastAsia" w:cstheme="minorEastAsia" w:hint="eastAsia"/>
            <w:i w:val="0"/>
            <w:iCs w:val="0"/>
            <w:smallCaps/>
            <w:sz w:val="24"/>
          </w:rPr>
          <w:t>38</w:t>
        </w:r>
        <w:r w:rsidR="004834F8">
          <w:rPr>
            <w:rStyle w:val="af2"/>
            <w:rFonts w:asciiTheme="minorEastAsia" w:eastAsiaTheme="minorEastAsia" w:hAnsiTheme="minorEastAsia" w:cstheme="minorEastAsia" w:hint="eastAsia"/>
            <w:i w:val="0"/>
            <w:iCs w:val="0"/>
            <w:smallCaps/>
            <w:sz w:val="24"/>
          </w:rPr>
          <w:fldChar w:fldCharType="end"/>
        </w:r>
      </w:hyperlink>
    </w:p>
    <w:p w14:paraId="6862F7F5" w14:textId="132DE6AE" w:rsidR="004834F8" w:rsidRDefault="00A1741E" w:rsidP="004834F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44514">
          <w:rPr>
            <w:rStyle w:val="af2"/>
            <w:rFonts w:asciiTheme="minorEastAsia" w:eastAsiaTheme="minorEastAsia" w:hAnsiTheme="minorEastAsia" w:cstheme="minorEastAsia" w:hint="eastAsia"/>
            <w:i w:val="0"/>
            <w:iCs w:val="0"/>
            <w:smallCaps/>
            <w:sz w:val="24"/>
          </w:rPr>
          <w:t>3</w:t>
        </w:r>
        <w:r w:rsidR="004834F8">
          <w:rPr>
            <w:rStyle w:val="af2"/>
            <w:rFonts w:asciiTheme="minorEastAsia" w:eastAsiaTheme="minorEastAsia" w:hAnsiTheme="minorEastAsia" w:cstheme="minorEastAsia" w:hint="eastAsia"/>
            <w:i w:val="0"/>
            <w:iCs w:val="0"/>
            <w:smallCaps/>
            <w:sz w:val="24"/>
          </w:rPr>
          <w:t>.</w:t>
        </w:r>
        <w:r w:rsidR="00E84B7A">
          <w:rPr>
            <w:rStyle w:val="af2"/>
            <w:rFonts w:asciiTheme="minorEastAsia" w:eastAsiaTheme="minorEastAsia" w:hAnsiTheme="minorEastAsia" w:cstheme="minorEastAsia"/>
            <w:i w:val="0"/>
            <w:iCs w:val="0"/>
            <w:smallCaps/>
            <w:sz w:val="24"/>
          </w:rPr>
          <w:t>7</w:t>
        </w:r>
        <w:r w:rsidR="004834F8">
          <w:rPr>
            <w:rStyle w:val="af2"/>
            <w:rFonts w:asciiTheme="minorEastAsia" w:eastAsiaTheme="minorEastAsia" w:hAnsiTheme="minorEastAsia" w:cstheme="minorEastAsia" w:hint="eastAsia"/>
            <w:i w:val="0"/>
            <w:iCs w:val="0"/>
            <w:smallCaps/>
            <w:sz w:val="24"/>
          </w:rPr>
          <w:t>.4 测试结果</w:t>
        </w:r>
        <w:r w:rsidR="004834F8">
          <w:rPr>
            <w:rStyle w:val="af2"/>
            <w:rFonts w:asciiTheme="minorEastAsia" w:eastAsiaTheme="minorEastAsia" w:hAnsiTheme="minorEastAsia" w:cstheme="minorEastAsia" w:hint="eastAsia"/>
            <w:i w:val="0"/>
            <w:iCs w:val="0"/>
            <w:smallCaps/>
            <w:sz w:val="24"/>
          </w:rPr>
          <w:tab/>
        </w:r>
        <w:r w:rsidR="004834F8">
          <w:rPr>
            <w:rStyle w:val="af2"/>
            <w:rFonts w:asciiTheme="minorEastAsia" w:eastAsiaTheme="minorEastAsia" w:hAnsiTheme="minorEastAsia" w:cstheme="minorEastAsia" w:hint="eastAsia"/>
            <w:i w:val="0"/>
            <w:iCs w:val="0"/>
            <w:smallCaps/>
            <w:sz w:val="24"/>
          </w:rPr>
          <w:fldChar w:fldCharType="begin"/>
        </w:r>
        <w:r w:rsidR="004834F8">
          <w:rPr>
            <w:rStyle w:val="af2"/>
            <w:rFonts w:asciiTheme="minorEastAsia" w:eastAsiaTheme="minorEastAsia" w:hAnsiTheme="minorEastAsia" w:cstheme="minorEastAsia" w:hint="eastAsia"/>
            <w:i w:val="0"/>
            <w:iCs w:val="0"/>
            <w:smallCaps/>
            <w:sz w:val="24"/>
          </w:rPr>
          <w:instrText xml:space="preserve"> PAGEREF _Toc169323460 \h </w:instrText>
        </w:r>
        <w:r w:rsidR="004834F8">
          <w:rPr>
            <w:rStyle w:val="af2"/>
            <w:rFonts w:asciiTheme="minorEastAsia" w:eastAsiaTheme="minorEastAsia" w:hAnsiTheme="minorEastAsia" w:cstheme="minorEastAsia" w:hint="eastAsia"/>
            <w:i w:val="0"/>
            <w:iCs w:val="0"/>
            <w:smallCaps/>
            <w:sz w:val="24"/>
          </w:rPr>
        </w:r>
        <w:r w:rsidR="004834F8">
          <w:rPr>
            <w:rStyle w:val="af2"/>
            <w:rFonts w:asciiTheme="minorEastAsia" w:eastAsiaTheme="minorEastAsia" w:hAnsiTheme="minorEastAsia" w:cstheme="minorEastAsia" w:hint="eastAsia"/>
            <w:i w:val="0"/>
            <w:iCs w:val="0"/>
            <w:smallCaps/>
            <w:sz w:val="24"/>
          </w:rPr>
          <w:fldChar w:fldCharType="separate"/>
        </w:r>
        <w:r w:rsidR="004834F8">
          <w:rPr>
            <w:rStyle w:val="af2"/>
            <w:rFonts w:asciiTheme="minorEastAsia" w:eastAsiaTheme="minorEastAsia" w:hAnsiTheme="minorEastAsia" w:cstheme="minorEastAsia" w:hint="eastAsia"/>
            <w:i w:val="0"/>
            <w:iCs w:val="0"/>
            <w:smallCaps/>
            <w:sz w:val="24"/>
          </w:rPr>
          <w:t>38</w:t>
        </w:r>
        <w:r w:rsidR="004834F8">
          <w:rPr>
            <w:rStyle w:val="af2"/>
            <w:rFonts w:asciiTheme="minorEastAsia" w:eastAsiaTheme="minorEastAsia" w:hAnsiTheme="minorEastAsia" w:cstheme="minorEastAsia" w:hint="eastAsia"/>
            <w:i w:val="0"/>
            <w:iCs w:val="0"/>
            <w:smallCaps/>
            <w:sz w:val="24"/>
          </w:rPr>
          <w:fldChar w:fldCharType="end"/>
        </w:r>
      </w:hyperlink>
    </w:p>
    <w:p w14:paraId="78CA018A" w14:textId="25A64710" w:rsidR="00460246" w:rsidRDefault="00A1741E" w:rsidP="00517A4D">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517A4D">
          <w:rPr>
            <w:rStyle w:val="af2"/>
            <w:rFonts w:asciiTheme="minorEastAsia" w:eastAsiaTheme="minorEastAsia" w:hAnsiTheme="minorEastAsia" w:cstheme="minorEastAsia" w:hint="eastAsia"/>
            <w:sz w:val="24"/>
          </w:rPr>
          <w:t>3.</w:t>
        </w:r>
        <w:r w:rsidR="00E84B7A">
          <w:rPr>
            <w:rStyle w:val="af2"/>
            <w:rFonts w:asciiTheme="minorEastAsia" w:eastAsiaTheme="minorEastAsia" w:hAnsiTheme="minorEastAsia" w:cstheme="minorEastAsia"/>
            <w:sz w:val="24"/>
          </w:rPr>
          <w:t>8</w:t>
        </w:r>
        <w:r w:rsidR="00517A4D">
          <w:rPr>
            <w:rStyle w:val="af2"/>
            <w:rFonts w:asciiTheme="minorEastAsia" w:eastAsiaTheme="minorEastAsia" w:hAnsiTheme="minorEastAsia" w:cstheme="minorEastAsia" w:hint="eastAsia"/>
            <w:sz w:val="24"/>
          </w:rPr>
          <w:t xml:space="preserve"> 小结</w:t>
        </w:r>
        <w:r w:rsidR="00517A4D">
          <w:rPr>
            <w:rStyle w:val="af2"/>
            <w:rFonts w:asciiTheme="minorEastAsia" w:eastAsiaTheme="minorEastAsia" w:hAnsiTheme="minorEastAsia" w:cstheme="minorEastAsia" w:hint="eastAsia"/>
            <w:sz w:val="24"/>
          </w:rPr>
          <w:tab/>
        </w:r>
        <w:r w:rsidR="00517A4D">
          <w:rPr>
            <w:rStyle w:val="af2"/>
            <w:rFonts w:asciiTheme="minorEastAsia" w:eastAsiaTheme="minorEastAsia" w:hAnsiTheme="minorEastAsia" w:cstheme="minorEastAsia" w:hint="eastAsia"/>
            <w:sz w:val="24"/>
          </w:rPr>
          <w:fldChar w:fldCharType="begin"/>
        </w:r>
        <w:r w:rsidR="00517A4D">
          <w:rPr>
            <w:rStyle w:val="af2"/>
            <w:rFonts w:asciiTheme="minorEastAsia" w:eastAsiaTheme="minorEastAsia" w:hAnsiTheme="minorEastAsia" w:cstheme="minorEastAsia" w:hint="eastAsia"/>
            <w:sz w:val="24"/>
          </w:rPr>
          <w:instrText xml:space="preserve"> PAGEREF _Toc169323462 \h </w:instrText>
        </w:r>
        <w:r w:rsidR="00517A4D">
          <w:rPr>
            <w:rStyle w:val="af2"/>
            <w:rFonts w:asciiTheme="minorEastAsia" w:eastAsiaTheme="minorEastAsia" w:hAnsiTheme="minorEastAsia" w:cstheme="minorEastAsia" w:hint="eastAsia"/>
            <w:sz w:val="24"/>
          </w:rPr>
        </w:r>
        <w:r w:rsidR="00517A4D">
          <w:rPr>
            <w:rStyle w:val="af2"/>
            <w:rFonts w:asciiTheme="minorEastAsia" w:eastAsiaTheme="minorEastAsia" w:hAnsiTheme="minorEastAsia" w:cstheme="minorEastAsia" w:hint="eastAsia"/>
            <w:sz w:val="24"/>
          </w:rPr>
          <w:fldChar w:fldCharType="separate"/>
        </w:r>
        <w:r w:rsidR="00517A4D">
          <w:rPr>
            <w:rStyle w:val="af2"/>
            <w:rFonts w:asciiTheme="minorEastAsia" w:eastAsiaTheme="minorEastAsia" w:hAnsiTheme="minorEastAsia" w:cstheme="minorEastAsia" w:hint="eastAsia"/>
            <w:sz w:val="24"/>
          </w:rPr>
          <w:t>43</w:t>
        </w:r>
        <w:r w:rsidR="00517A4D">
          <w:rPr>
            <w:rStyle w:val="af2"/>
            <w:rFonts w:asciiTheme="minorEastAsia" w:eastAsiaTheme="minorEastAsia" w:hAnsiTheme="minorEastAsia" w:cstheme="minorEastAsia" w:hint="eastAsia"/>
            <w:sz w:val="24"/>
          </w:rPr>
          <w:fldChar w:fldCharType="end"/>
        </w:r>
      </w:hyperlink>
    </w:p>
    <w:p w14:paraId="5F96D2B6" w14:textId="0B6F3714" w:rsidR="00B537A7" w:rsidRDefault="00A1741E">
      <w:pPr>
        <w:pStyle w:val="11"/>
        <w:tabs>
          <w:tab w:val="right" w:leader="dot" w:pos="8721"/>
        </w:tabs>
        <w:spacing w:line="440" w:lineRule="exact"/>
        <w:rPr>
          <w:rStyle w:val="af2"/>
          <w:rFonts w:asciiTheme="minorEastAsia" w:eastAsiaTheme="minorEastAsia" w:hAnsiTheme="minorEastAsia" w:cstheme="minorEastAsia"/>
          <w:bCs w:val="0"/>
          <w:sz w:val="24"/>
        </w:rPr>
      </w:pPr>
      <w:hyperlink w:anchor="_Toc169323463" w:history="1">
        <w:r w:rsidR="00B537A7">
          <w:rPr>
            <w:rStyle w:val="af2"/>
            <w:rFonts w:asciiTheme="minorEastAsia" w:eastAsiaTheme="minorEastAsia" w:hAnsiTheme="minorEastAsia" w:cstheme="minorEastAsia" w:hint="eastAsia"/>
            <w:bCs w:val="0"/>
            <w:sz w:val="24"/>
          </w:rPr>
          <w:t>第</w:t>
        </w:r>
        <w:r w:rsidR="00517A4D">
          <w:rPr>
            <w:rStyle w:val="af2"/>
            <w:rFonts w:asciiTheme="minorEastAsia" w:eastAsiaTheme="minorEastAsia" w:hAnsiTheme="minorEastAsia" w:cstheme="minorEastAsia" w:hint="eastAsia"/>
            <w:bCs w:val="0"/>
            <w:sz w:val="24"/>
          </w:rPr>
          <w:t>4</w:t>
        </w:r>
        <w:r w:rsidR="00B537A7">
          <w:rPr>
            <w:rStyle w:val="af2"/>
            <w:rFonts w:asciiTheme="minorEastAsia" w:eastAsiaTheme="minorEastAsia" w:hAnsiTheme="minorEastAsia" w:cstheme="minorEastAsia" w:hint="eastAsia"/>
            <w:bCs w:val="0"/>
            <w:sz w:val="24"/>
          </w:rPr>
          <w:t>章  结束语</w:t>
        </w:r>
        <w:r w:rsidR="00B537A7">
          <w:rPr>
            <w:rFonts w:asciiTheme="minorEastAsia" w:eastAsiaTheme="minorEastAsia" w:hAnsiTheme="minorEastAsia" w:cstheme="minorEastAsia" w:hint="eastAsia"/>
            <w:bCs w:val="0"/>
            <w:sz w:val="24"/>
            <w:u w:val="single"/>
          </w:rPr>
          <w:tab/>
        </w:r>
        <w:r w:rsidR="00B537A7">
          <w:rPr>
            <w:rFonts w:asciiTheme="minorEastAsia" w:eastAsiaTheme="minorEastAsia" w:hAnsiTheme="minorEastAsia" w:cstheme="minorEastAsia" w:hint="eastAsia"/>
            <w:bCs w:val="0"/>
            <w:sz w:val="24"/>
            <w:u w:val="single"/>
          </w:rPr>
          <w:fldChar w:fldCharType="begin"/>
        </w:r>
        <w:r w:rsidR="00B537A7">
          <w:rPr>
            <w:rFonts w:asciiTheme="minorEastAsia" w:eastAsiaTheme="minorEastAsia" w:hAnsiTheme="minorEastAsia" w:cstheme="minorEastAsia" w:hint="eastAsia"/>
            <w:bCs w:val="0"/>
            <w:sz w:val="24"/>
            <w:u w:val="single"/>
          </w:rPr>
          <w:instrText xml:space="preserve"> PAGEREF _Toc169323463 \h </w:instrText>
        </w:r>
        <w:r w:rsidR="00B537A7">
          <w:rPr>
            <w:rFonts w:asciiTheme="minorEastAsia" w:eastAsiaTheme="minorEastAsia" w:hAnsiTheme="minorEastAsia" w:cstheme="minorEastAsia" w:hint="eastAsia"/>
            <w:bCs w:val="0"/>
            <w:sz w:val="24"/>
            <w:u w:val="single"/>
          </w:rPr>
        </w:r>
        <w:r w:rsidR="00B537A7">
          <w:rPr>
            <w:rFonts w:asciiTheme="minorEastAsia" w:eastAsiaTheme="minorEastAsia" w:hAnsiTheme="minorEastAsia" w:cstheme="minorEastAsia" w:hint="eastAsia"/>
            <w:bCs w:val="0"/>
            <w:sz w:val="24"/>
            <w:u w:val="single"/>
          </w:rPr>
          <w:fldChar w:fldCharType="separate"/>
        </w:r>
        <w:r w:rsidR="00B537A7">
          <w:rPr>
            <w:rFonts w:asciiTheme="minorEastAsia" w:eastAsiaTheme="minorEastAsia" w:hAnsiTheme="minorEastAsia" w:cstheme="minorEastAsia" w:hint="eastAsia"/>
            <w:bCs w:val="0"/>
            <w:sz w:val="24"/>
            <w:u w:val="single"/>
          </w:rPr>
          <w:t>48</w:t>
        </w:r>
        <w:r w:rsidR="00B537A7">
          <w:rPr>
            <w:rFonts w:asciiTheme="minorEastAsia" w:eastAsiaTheme="minorEastAsia" w:hAnsiTheme="minorEastAsia" w:cstheme="minorEastAsia" w:hint="eastAsia"/>
            <w:bCs w:val="0"/>
            <w:sz w:val="24"/>
            <w:u w:val="single"/>
          </w:rPr>
          <w:fldChar w:fldCharType="end"/>
        </w:r>
      </w:hyperlink>
    </w:p>
    <w:p w14:paraId="381E84C8" w14:textId="15039EED" w:rsidR="00B537A7" w:rsidRDefault="00A1741E">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517A4D">
          <w:rPr>
            <w:rStyle w:val="af2"/>
            <w:rFonts w:asciiTheme="minorEastAsia" w:eastAsiaTheme="minorEastAsia" w:hAnsiTheme="minorEastAsia" w:cstheme="minorEastAsia" w:hint="eastAsia"/>
            <w:sz w:val="24"/>
          </w:rPr>
          <w:t>4</w:t>
        </w:r>
        <w:r w:rsidR="00B537A7">
          <w:rPr>
            <w:rStyle w:val="af2"/>
            <w:rFonts w:asciiTheme="minorEastAsia" w:eastAsiaTheme="minorEastAsia" w:hAnsiTheme="minorEastAsia" w:cstheme="minorEastAsia" w:hint="eastAsia"/>
            <w:sz w:val="24"/>
          </w:rPr>
          <w:t>.1 全文总结</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_Toc169323462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43</w:t>
        </w:r>
        <w:r w:rsidR="00B537A7">
          <w:rPr>
            <w:rStyle w:val="af2"/>
            <w:rFonts w:asciiTheme="minorEastAsia" w:eastAsiaTheme="minorEastAsia" w:hAnsiTheme="minorEastAsia" w:cstheme="minorEastAsia" w:hint="eastAsia"/>
            <w:sz w:val="24"/>
          </w:rPr>
          <w:fldChar w:fldCharType="end"/>
        </w:r>
      </w:hyperlink>
    </w:p>
    <w:p w14:paraId="05D8BF62" w14:textId="396C460E" w:rsidR="00B537A7" w:rsidRDefault="00A1741E">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517A4D">
          <w:rPr>
            <w:rStyle w:val="af2"/>
            <w:rFonts w:asciiTheme="minorEastAsia" w:eastAsiaTheme="minorEastAsia" w:hAnsiTheme="minorEastAsia" w:cstheme="minorEastAsia" w:hint="eastAsia"/>
            <w:sz w:val="24"/>
          </w:rPr>
          <w:t>4</w:t>
        </w:r>
        <w:r w:rsidR="00B537A7">
          <w:rPr>
            <w:rStyle w:val="af2"/>
            <w:rFonts w:asciiTheme="minorEastAsia" w:eastAsiaTheme="minorEastAsia" w:hAnsiTheme="minorEastAsia" w:cstheme="minorEastAsia" w:hint="eastAsia"/>
            <w:sz w:val="24"/>
          </w:rPr>
          <w:t>.2 工作展望</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_Toc169323462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43</w:t>
        </w:r>
        <w:r w:rsidR="00B537A7">
          <w:rPr>
            <w:rStyle w:val="af2"/>
            <w:rFonts w:asciiTheme="minorEastAsia" w:eastAsiaTheme="minorEastAsia" w:hAnsiTheme="minorEastAsia" w:cstheme="minorEastAsia" w:hint="eastAsia"/>
            <w:sz w:val="24"/>
          </w:rPr>
          <w:fldChar w:fldCharType="end"/>
        </w:r>
      </w:hyperlink>
    </w:p>
    <w:p w14:paraId="6732B418" w14:textId="77777777" w:rsidR="00B537A7" w:rsidRDefault="00A1741E">
      <w:pPr>
        <w:pStyle w:val="11"/>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4" w:history="1">
        <w:r w:rsidR="00B537A7">
          <w:rPr>
            <w:rStyle w:val="af2"/>
            <w:rFonts w:asciiTheme="minorEastAsia" w:eastAsiaTheme="minorEastAsia" w:hAnsiTheme="minorEastAsia" w:cstheme="minorEastAsia" w:hint="eastAsia"/>
            <w:bCs w:val="0"/>
            <w:sz w:val="24"/>
          </w:rPr>
          <w:t>致   谢</w:t>
        </w:r>
        <w:r w:rsidR="00B537A7">
          <w:rPr>
            <w:rFonts w:asciiTheme="minorEastAsia" w:eastAsiaTheme="minorEastAsia" w:hAnsiTheme="minorEastAsia" w:cstheme="minorEastAsia" w:hint="eastAsia"/>
            <w:bCs w:val="0"/>
            <w:sz w:val="24"/>
            <w:u w:val="single"/>
          </w:rPr>
          <w:tab/>
        </w:r>
        <w:r w:rsidR="00B537A7">
          <w:rPr>
            <w:rFonts w:asciiTheme="minorEastAsia" w:eastAsiaTheme="minorEastAsia" w:hAnsiTheme="minorEastAsia" w:cstheme="minorEastAsia" w:hint="eastAsia"/>
            <w:bCs w:val="0"/>
            <w:sz w:val="24"/>
            <w:u w:val="single"/>
          </w:rPr>
          <w:fldChar w:fldCharType="begin"/>
        </w:r>
        <w:r w:rsidR="00B537A7">
          <w:rPr>
            <w:rFonts w:asciiTheme="minorEastAsia" w:eastAsiaTheme="minorEastAsia" w:hAnsiTheme="minorEastAsia" w:cstheme="minorEastAsia" w:hint="eastAsia"/>
            <w:bCs w:val="0"/>
            <w:sz w:val="24"/>
            <w:u w:val="single"/>
          </w:rPr>
          <w:instrText xml:space="preserve"> PAGEREF _Toc169323464 \h </w:instrText>
        </w:r>
        <w:r w:rsidR="00B537A7">
          <w:rPr>
            <w:rFonts w:asciiTheme="minorEastAsia" w:eastAsiaTheme="minorEastAsia" w:hAnsiTheme="minorEastAsia" w:cstheme="minorEastAsia" w:hint="eastAsia"/>
            <w:bCs w:val="0"/>
            <w:sz w:val="24"/>
            <w:u w:val="single"/>
          </w:rPr>
        </w:r>
        <w:r w:rsidR="00B537A7">
          <w:rPr>
            <w:rFonts w:asciiTheme="minorEastAsia" w:eastAsiaTheme="minorEastAsia" w:hAnsiTheme="minorEastAsia" w:cstheme="minorEastAsia" w:hint="eastAsia"/>
            <w:bCs w:val="0"/>
            <w:sz w:val="24"/>
            <w:u w:val="single"/>
          </w:rPr>
          <w:fldChar w:fldCharType="separate"/>
        </w:r>
        <w:r w:rsidR="00B537A7">
          <w:rPr>
            <w:rFonts w:asciiTheme="minorEastAsia" w:eastAsiaTheme="minorEastAsia" w:hAnsiTheme="minorEastAsia" w:cstheme="minorEastAsia" w:hint="eastAsia"/>
            <w:bCs w:val="0"/>
            <w:sz w:val="24"/>
            <w:u w:val="single"/>
          </w:rPr>
          <w:t>49</w:t>
        </w:r>
        <w:r w:rsidR="00B537A7">
          <w:rPr>
            <w:rFonts w:asciiTheme="minorEastAsia" w:eastAsiaTheme="minorEastAsia" w:hAnsiTheme="minorEastAsia" w:cstheme="minorEastAsia" w:hint="eastAsia"/>
            <w:bCs w:val="0"/>
            <w:sz w:val="24"/>
            <w:u w:val="single"/>
          </w:rPr>
          <w:fldChar w:fldCharType="end"/>
        </w:r>
      </w:hyperlink>
    </w:p>
    <w:p w14:paraId="1F33DDFA" w14:textId="77777777" w:rsidR="00B537A7" w:rsidRDefault="00A1741E">
      <w:pPr>
        <w:pStyle w:val="11"/>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5" w:history="1">
        <w:r w:rsidR="00B537A7">
          <w:rPr>
            <w:rStyle w:val="af2"/>
            <w:rFonts w:asciiTheme="minorEastAsia" w:eastAsiaTheme="minorEastAsia" w:hAnsiTheme="minorEastAsia" w:cstheme="minorEastAsia" w:hint="eastAsia"/>
            <w:bCs w:val="0"/>
            <w:sz w:val="24"/>
          </w:rPr>
          <w:t>参考文献</w:t>
        </w:r>
        <w:r w:rsidR="00B537A7">
          <w:rPr>
            <w:rFonts w:asciiTheme="minorEastAsia" w:eastAsiaTheme="minorEastAsia" w:hAnsiTheme="minorEastAsia" w:cstheme="minorEastAsia" w:hint="eastAsia"/>
            <w:bCs w:val="0"/>
            <w:sz w:val="24"/>
            <w:u w:val="single"/>
          </w:rPr>
          <w:tab/>
        </w:r>
        <w:r w:rsidR="00B537A7">
          <w:rPr>
            <w:rFonts w:asciiTheme="minorEastAsia" w:eastAsiaTheme="minorEastAsia" w:hAnsiTheme="minorEastAsia" w:cstheme="minorEastAsia" w:hint="eastAsia"/>
            <w:bCs w:val="0"/>
            <w:sz w:val="24"/>
            <w:u w:val="single"/>
          </w:rPr>
          <w:fldChar w:fldCharType="begin"/>
        </w:r>
        <w:r w:rsidR="00B537A7">
          <w:rPr>
            <w:rFonts w:asciiTheme="minorEastAsia" w:eastAsiaTheme="minorEastAsia" w:hAnsiTheme="minorEastAsia" w:cstheme="minorEastAsia" w:hint="eastAsia"/>
            <w:bCs w:val="0"/>
            <w:sz w:val="24"/>
            <w:u w:val="single"/>
          </w:rPr>
          <w:instrText xml:space="preserve"> PAGEREF _Toc169323465 \h </w:instrText>
        </w:r>
        <w:r w:rsidR="00B537A7">
          <w:rPr>
            <w:rFonts w:asciiTheme="minorEastAsia" w:eastAsiaTheme="minorEastAsia" w:hAnsiTheme="minorEastAsia" w:cstheme="minorEastAsia" w:hint="eastAsia"/>
            <w:bCs w:val="0"/>
            <w:sz w:val="24"/>
            <w:u w:val="single"/>
          </w:rPr>
        </w:r>
        <w:r w:rsidR="00B537A7">
          <w:rPr>
            <w:rFonts w:asciiTheme="minorEastAsia" w:eastAsiaTheme="minorEastAsia" w:hAnsiTheme="minorEastAsia" w:cstheme="minorEastAsia" w:hint="eastAsia"/>
            <w:bCs w:val="0"/>
            <w:sz w:val="24"/>
            <w:u w:val="single"/>
          </w:rPr>
          <w:fldChar w:fldCharType="separate"/>
        </w:r>
        <w:r w:rsidR="00B537A7">
          <w:rPr>
            <w:rFonts w:asciiTheme="minorEastAsia" w:eastAsiaTheme="minorEastAsia" w:hAnsiTheme="minorEastAsia" w:cstheme="minorEastAsia" w:hint="eastAsia"/>
            <w:bCs w:val="0"/>
            <w:sz w:val="24"/>
            <w:u w:val="single"/>
          </w:rPr>
          <w:t>50</w:t>
        </w:r>
        <w:r w:rsidR="00B537A7">
          <w:rPr>
            <w:rFonts w:asciiTheme="minorEastAsia" w:eastAsiaTheme="minorEastAsia" w:hAnsiTheme="minorEastAsia" w:cstheme="minorEastAsia" w:hint="eastAsia"/>
            <w:bCs w:val="0"/>
            <w:sz w:val="24"/>
            <w:u w:val="single"/>
          </w:rPr>
          <w:fldChar w:fldCharType="end"/>
        </w:r>
      </w:hyperlink>
    </w:p>
    <w:p w14:paraId="23D790D2" w14:textId="77777777" w:rsidR="00B537A7" w:rsidRDefault="00A1741E">
      <w:pPr>
        <w:pStyle w:val="11"/>
        <w:tabs>
          <w:tab w:val="right" w:leader="dot" w:pos="8721"/>
        </w:tabs>
        <w:spacing w:line="440" w:lineRule="exact"/>
        <w:rPr>
          <w:bCs w:val="0"/>
          <w:caps w:val="0"/>
          <w:sz w:val="24"/>
        </w:rPr>
      </w:pPr>
      <w:hyperlink w:anchor="_Toc169323466" w:history="1">
        <w:r w:rsidR="00B537A7">
          <w:rPr>
            <w:rStyle w:val="af2"/>
            <w:rFonts w:asciiTheme="minorEastAsia" w:eastAsiaTheme="minorEastAsia" w:hAnsiTheme="minorEastAsia" w:cstheme="minorEastAsia" w:hint="eastAsia"/>
            <w:bCs w:val="0"/>
            <w:sz w:val="24"/>
          </w:rPr>
          <w:t>附  录</w:t>
        </w:r>
        <w:r w:rsidR="00B537A7">
          <w:rPr>
            <w:rFonts w:asciiTheme="minorEastAsia" w:eastAsiaTheme="minorEastAsia" w:hAnsiTheme="minorEastAsia" w:cstheme="minorEastAsia" w:hint="eastAsia"/>
            <w:bCs w:val="0"/>
            <w:sz w:val="24"/>
            <w:u w:val="single"/>
          </w:rPr>
          <w:tab/>
        </w:r>
        <w:r w:rsidR="00B537A7">
          <w:rPr>
            <w:rFonts w:asciiTheme="minorEastAsia" w:eastAsiaTheme="minorEastAsia" w:hAnsiTheme="minorEastAsia" w:cstheme="minorEastAsia" w:hint="eastAsia"/>
            <w:bCs w:val="0"/>
            <w:sz w:val="24"/>
            <w:u w:val="single"/>
          </w:rPr>
          <w:fldChar w:fldCharType="begin"/>
        </w:r>
        <w:r w:rsidR="00B537A7">
          <w:rPr>
            <w:rFonts w:asciiTheme="minorEastAsia" w:eastAsiaTheme="minorEastAsia" w:hAnsiTheme="minorEastAsia" w:cstheme="minorEastAsia" w:hint="eastAsia"/>
            <w:bCs w:val="0"/>
            <w:sz w:val="24"/>
            <w:u w:val="single"/>
          </w:rPr>
          <w:instrText xml:space="preserve"> PAGEREF _Toc169323466 \h </w:instrText>
        </w:r>
        <w:r w:rsidR="00B537A7">
          <w:rPr>
            <w:rFonts w:asciiTheme="minorEastAsia" w:eastAsiaTheme="minorEastAsia" w:hAnsiTheme="minorEastAsia" w:cstheme="minorEastAsia" w:hint="eastAsia"/>
            <w:bCs w:val="0"/>
            <w:sz w:val="24"/>
            <w:u w:val="single"/>
          </w:rPr>
        </w:r>
        <w:r w:rsidR="00B537A7">
          <w:rPr>
            <w:rFonts w:asciiTheme="minorEastAsia" w:eastAsiaTheme="minorEastAsia" w:hAnsiTheme="minorEastAsia" w:cstheme="minorEastAsia" w:hint="eastAsia"/>
            <w:bCs w:val="0"/>
            <w:sz w:val="24"/>
            <w:u w:val="single"/>
          </w:rPr>
          <w:fldChar w:fldCharType="separate"/>
        </w:r>
        <w:r w:rsidR="00B537A7">
          <w:rPr>
            <w:rFonts w:asciiTheme="minorEastAsia" w:eastAsiaTheme="minorEastAsia" w:hAnsiTheme="minorEastAsia" w:cstheme="minorEastAsia" w:hint="eastAsia"/>
            <w:bCs w:val="0"/>
            <w:sz w:val="24"/>
            <w:u w:val="single"/>
          </w:rPr>
          <w:t>51</w:t>
        </w:r>
        <w:r w:rsidR="00B537A7">
          <w:rPr>
            <w:rFonts w:asciiTheme="minorEastAsia" w:eastAsiaTheme="minorEastAsia" w:hAnsiTheme="minorEastAsia" w:cstheme="minorEastAsia" w:hint="eastAsia"/>
            <w:bCs w:val="0"/>
            <w:sz w:val="24"/>
            <w:u w:val="single"/>
          </w:rPr>
          <w:fldChar w:fldCharType="end"/>
        </w:r>
      </w:hyperlink>
    </w:p>
    <w:p w14:paraId="2841A886" w14:textId="2BE0B58C" w:rsidR="004A18F2" w:rsidRPr="00CC365B" w:rsidRDefault="00B537A7" w:rsidP="00CC365B">
      <w:pPr>
        <w:pStyle w:val="11"/>
        <w:spacing w:line="440" w:lineRule="exact"/>
        <w:rPr>
          <w:color w:val="000000"/>
          <w:sz w:val="24"/>
        </w:rPr>
        <w:sectPr w:rsidR="004A18F2" w:rsidRPr="00CC365B" w:rsidSect="00D567E3">
          <w:endnotePr>
            <w:numFmt w:val="decimal"/>
          </w:endnotePr>
          <w:pgSz w:w="11906" w:h="16838"/>
          <w:pgMar w:top="1985" w:right="1474" w:bottom="1474" w:left="1701" w:header="1361" w:footer="1134" w:gutter="0"/>
          <w:pgNumType w:fmt="upperRoman" w:start="1"/>
          <w:cols w:space="425"/>
          <w:docGrid w:type="lines" w:linePitch="312"/>
        </w:sectPr>
      </w:pPr>
      <w:r>
        <w:rPr>
          <w:b w:val="0"/>
          <w:sz w:val="24"/>
        </w:rPr>
        <w:fldChar w:fldCharType="end"/>
      </w:r>
      <w:bookmarkEnd w:id="30"/>
    </w:p>
    <w:p w14:paraId="5F6116C1" w14:textId="3C7A2168" w:rsidR="00D567E3" w:rsidRDefault="00CC365B" w:rsidP="00CC365B">
      <w:pPr>
        <w:widowControl/>
        <w:spacing w:line="240" w:lineRule="auto"/>
        <w:jc w:val="left"/>
      </w:pPr>
      <w:r>
        <w:lastRenderedPageBreak/>
        <w:br w:type="page"/>
      </w:r>
    </w:p>
    <w:p w14:paraId="5D025E7F" w14:textId="77777777" w:rsidR="00D567E3" w:rsidRPr="00E742B3" w:rsidRDefault="00D567E3" w:rsidP="00D567E3">
      <w:pPr>
        <w:pStyle w:val="1"/>
        <w:widowControl w:val="0"/>
        <w:ind w:left="431"/>
        <w:rPr>
          <w:rFonts w:ascii="Times New Roman" w:eastAsiaTheme="minorEastAsia" w:hAnsi="Times New Roman"/>
          <w:spacing w:val="0"/>
        </w:rPr>
      </w:pPr>
      <w:bookmarkStart w:id="33" w:name="_Toc419978118"/>
      <w:bookmarkStart w:id="34" w:name="_Toc420055370"/>
      <w:bookmarkStart w:id="35" w:name="_Toc420508293"/>
      <w:bookmarkStart w:id="36" w:name="_Toc420652289"/>
      <w:bookmarkStart w:id="37" w:name="_Toc420788246"/>
      <w:bookmarkStart w:id="38" w:name="_Toc420952181"/>
      <w:r w:rsidRPr="00E742B3">
        <w:rPr>
          <w:rFonts w:ascii="Times New Roman" w:eastAsiaTheme="minorEastAsia" w:hAnsi="Times New Roman"/>
          <w:spacing w:val="0"/>
        </w:rPr>
        <w:lastRenderedPageBreak/>
        <w:t>图表索引</w:t>
      </w:r>
      <w:bookmarkEnd w:id="33"/>
      <w:bookmarkEnd w:id="34"/>
      <w:bookmarkEnd w:id="35"/>
      <w:bookmarkEnd w:id="36"/>
      <w:bookmarkEnd w:id="37"/>
      <w:bookmarkEnd w:id="38"/>
    </w:p>
    <w:p w14:paraId="3EF01F94" w14:textId="77777777" w:rsidR="00D567E3" w:rsidRDefault="00D567E3" w:rsidP="00D567E3">
      <w:pPr>
        <w:pStyle w:val="aff3"/>
        <w:tabs>
          <w:tab w:val="right" w:leader="dot" w:pos="8721"/>
        </w:tabs>
        <w:ind w:left="1060" w:hanging="640"/>
        <w:rPr>
          <w:rFonts w:asciiTheme="minorHAnsi" w:eastAsiaTheme="minorEastAsia" w:hAnsiTheme="minorHAnsi" w:cstheme="minorBidi"/>
          <w:noProof/>
          <w:spacing w:val="0"/>
          <w:sz w:val="21"/>
          <w:szCs w:val="22"/>
        </w:rPr>
      </w:pPr>
      <w:r w:rsidRPr="00B94008">
        <w:rPr>
          <w:sz w:val="32"/>
          <w:szCs w:val="32"/>
        </w:rPr>
        <w:fldChar w:fldCharType="begin"/>
      </w:r>
      <w:r w:rsidRPr="00B94008">
        <w:rPr>
          <w:sz w:val="32"/>
          <w:szCs w:val="32"/>
        </w:rPr>
        <w:instrText xml:space="preserve"> TOC \h \z \c "</w:instrText>
      </w:r>
      <w:r w:rsidRPr="00B94008">
        <w:rPr>
          <w:rFonts w:hint="eastAsia"/>
          <w:sz w:val="32"/>
          <w:szCs w:val="32"/>
        </w:rPr>
        <w:instrText>图</w:instrText>
      </w:r>
      <w:r w:rsidRPr="00B94008">
        <w:rPr>
          <w:sz w:val="32"/>
          <w:szCs w:val="32"/>
        </w:rPr>
        <w:instrText xml:space="preserve">" </w:instrText>
      </w:r>
      <w:r w:rsidRPr="00B94008">
        <w:rPr>
          <w:sz w:val="32"/>
          <w:szCs w:val="32"/>
        </w:rPr>
        <w:fldChar w:fldCharType="separate"/>
      </w:r>
      <w:hyperlink w:anchor="_Toc422040704" w:history="1">
        <w:r w:rsidRPr="00640AD7">
          <w:rPr>
            <w:rStyle w:val="af2"/>
            <w:rFonts w:hint="eastAsia"/>
          </w:rPr>
          <w:t>图</w:t>
        </w:r>
        <w:r w:rsidRPr="00640AD7">
          <w:rPr>
            <w:rStyle w:val="af2"/>
          </w:rPr>
          <w:t xml:space="preserve"> 2</w:t>
        </w:r>
        <w:r w:rsidRPr="00640AD7">
          <w:rPr>
            <w:rStyle w:val="af2"/>
          </w:rPr>
          <w:noBreakHyphen/>
          <w:t xml:space="preserve">1 </w:t>
        </w:r>
        <w:r>
          <w:rPr>
            <w:rStyle w:val="af2"/>
            <w:rFonts w:hint="eastAsia"/>
          </w:rPr>
          <w:t>虚拟网络拓扑图</w:t>
        </w:r>
        <w:r>
          <w:rPr>
            <w:noProof/>
            <w:webHidden/>
          </w:rPr>
          <w:tab/>
          <w:t>8</w:t>
        </w:r>
      </w:hyperlink>
    </w:p>
    <w:p w14:paraId="1CF84AC2" w14:textId="77777777" w:rsidR="00D567E3" w:rsidRDefault="00A1741E"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05" w:history="1">
        <w:r w:rsidR="00D567E3" w:rsidRPr="00640AD7">
          <w:rPr>
            <w:rStyle w:val="af2"/>
            <w:rFonts w:hint="eastAsia"/>
          </w:rPr>
          <w:t>图</w:t>
        </w:r>
        <w:r w:rsidR="00D567E3" w:rsidRPr="00640AD7">
          <w:rPr>
            <w:rStyle w:val="af2"/>
          </w:rPr>
          <w:t xml:space="preserve"> 2</w:t>
        </w:r>
        <w:r w:rsidR="00D567E3" w:rsidRPr="00640AD7">
          <w:rPr>
            <w:rStyle w:val="af2"/>
          </w:rPr>
          <w:noBreakHyphen/>
          <w:t xml:space="preserve">2 </w:t>
        </w:r>
        <w:r w:rsidR="00D567E3" w:rsidRPr="00C76B66">
          <w:rPr>
            <w:rStyle w:val="af2"/>
          </w:rPr>
          <w:t>MVC</w:t>
        </w:r>
        <w:r w:rsidR="00D567E3" w:rsidRPr="00C76B66">
          <w:rPr>
            <w:rStyle w:val="af2"/>
            <w:rFonts w:hint="eastAsia"/>
          </w:rPr>
          <w:t>部件关系图</w:t>
        </w:r>
        <w:r w:rsidR="00D567E3">
          <w:rPr>
            <w:noProof/>
            <w:webHidden/>
          </w:rPr>
          <w:tab/>
        </w:r>
        <w:r w:rsidR="00D567E3">
          <w:rPr>
            <w:noProof/>
            <w:webHidden/>
          </w:rPr>
          <w:fldChar w:fldCharType="begin"/>
        </w:r>
        <w:r w:rsidR="00D567E3">
          <w:rPr>
            <w:noProof/>
            <w:webHidden/>
          </w:rPr>
          <w:instrText xml:space="preserve"> PAGEREF _Toc422040705 \h </w:instrText>
        </w:r>
        <w:r w:rsidR="00D567E3">
          <w:rPr>
            <w:noProof/>
            <w:webHidden/>
          </w:rPr>
        </w:r>
        <w:r w:rsidR="00D567E3">
          <w:rPr>
            <w:noProof/>
            <w:webHidden/>
          </w:rPr>
          <w:fldChar w:fldCharType="separate"/>
        </w:r>
        <w:r w:rsidR="00D567E3">
          <w:rPr>
            <w:noProof/>
            <w:webHidden/>
          </w:rPr>
          <w:t>14</w:t>
        </w:r>
        <w:r w:rsidR="00D567E3">
          <w:rPr>
            <w:noProof/>
            <w:webHidden/>
          </w:rPr>
          <w:fldChar w:fldCharType="end"/>
        </w:r>
      </w:hyperlink>
    </w:p>
    <w:p w14:paraId="7C58ADB8" w14:textId="77777777" w:rsidR="00D567E3" w:rsidRDefault="00A1741E"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06" w:history="1">
        <w:r w:rsidR="00D567E3" w:rsidRPr="00640AD7">
          <w:rPr>
            <w:rStyle w:val="af2"/>
            <w:rFonts w:hint="eastAsia"/>
          </w:rPr>
          <w:t>图</w:t>
        </w:r>
        <w:r w:rsidR="00D567E3" w:rsidRPr="00640AD7">
          <w:rPr>
            <w:rStyle w:val="af2"/>
          </w:rPr>
          <w:t xml:space="preserve"> 2</w:t>
        </w:r>
        <w:r w:rsidR="00D567E3" w:rsidRPr="00640AD7">
          <w:rPr>
            <w:rStyle w:val="af2"/>
          </w:rPr>
          <w:noBreakHyphen/>
          <w:t xml:space="preserve">3 </w:t>
        </w:r>
        <w:r w:rsidR="00D567E3" w:rsidRPr="00030C67">
          <w:rPr>
            <w:rFonts w:hint="eastAsia"/>
          </w:rPr>
          <w:t>Redis</w:t>
        </w:r>
        <w:r w:rsidR="00D567E3" w:rsidRPr="00030C67">
          <w:rPr>
            <w:rFonts w:hint="eastAsia"/>
          </w:rPr>
          <w:t>的</w:t>
        </w:r>
        <w:r w:rsidR="00D567E3" w:rsidRPr="00030C67">
          <w:rPr>
            <w:rFonts w:hint="eastAsia"/>
          </w:rPr>
          <w:t>Pub</w:t>
        </w:r>
        <w:r w:rsidR="00D567E3" w:rsidRPr="00030C67">
          <w:t>/</w:t>
        </w:r>
        <w:r w:rsidR="00D567E3" w:rsidRPr="00030C67">
          <w:rPr>
            <w:rFonts w:hint="eastAsia"/>
          </w:rPr>
          <w:t>Sub</w:t>
        </w:r>
        <w:r w:rsidR="00D567E3" w:rsidRPr="00030C67">
          <w:rPr>
            <w:rFonts w:hint="eastAsia"/>
          </w:rPr>
          <w:t>模型图</w:t>
        </w:r>
        <w:r w:rsidR="00D567E3">
          <w:rPr>
            <w:noProof/>
            <w:webHidden/>
          </w:rPr>
          <w:tab/>
        </w:r>
        <w:r w:rsidR="00D567E3">
          <w:rPr>
            <w:noProof/>
            <w:webHidden/>
          </w:rPr>
          <w:fldChar w:fldCharType="begin"/>
        </w:r>
        <w:r w:rsidR="00D567E3">
          <w:rPr>
            <w:noProof/>
            <w:webHidden/>
          </w:rPr>
          <w:instrText xml:space="preserve"> PAGEREF _Toc422040706 \h </w:instrText>
        </w:r>
        <w:r w:rsidR="00D567E3">
          <w:rPr>
            <w:noProof/>
            <w:webHidden/>
          </w:rPr>
        </w:r>
        <w:r w:rsidR="00D567E3">
          <w:rPr>
            <w:noProof/>
            <w:webHidden/>
          </w:rPr>
          <w:fldChar w:fldCharType="separate"/>
        </w:r>
        <w:r w:rsidR="00D567E3">
          <w:rPr>
            <w:noProof/>
            <w:webHidden/>
          </w:rPr>
          <w:t>16</w:t>
        </w:r>
        <w:r w:rsidR="00D567E3">
          <w:rPr>
            <w:noProof/>
            <w:webHidden/>
          </w:rPr>
          <w:fldChar w:fldCharType="end"/>
        </w:r>
      </w:hyperlink>
    </w:p>
    <w:p w14:paraId="710D635A" w14:textId="77777777" w:rsidR="00D567E3" w:rsidRDefault="00A1741E"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07" w:history="1">
        <w:r w:rsidR="00D567E3" w:rsidRPr="00640AD7">
          <w:rPr>
            <w:rStyle w:val="af2"/>
            <w:rFonts w:hint="eastAsia"/>
          </w:rPr>
          <w:t>图</w:t>
        </w:r>
        <w:r w:rsidR="00D567E3" w:rsidRPr="00640AD7">
          <w:rPr>
            <w:rStyle w:val="af2"/>
          </w:rPr>
          <w:t xml:space="preserve"> 2</w:t>
        </w:r>
        <w:r w:rsidR="00D567E3" w:rsidRPr="00640AD7">
          <w:rPr>
            <w:rStyle w:val="af2"/>
          </w:rPr>
          <w:noBreakHyphen/>
          <w:t>4</w:t>
        </w:r>
        <w:r w:rsidR="00D567E3">
          <w:rPr>
            <w:rFonts w:hint="eastAsia"/>
          </w:rPr>
          <w:t>系统总体架构示意图</w:t>
        </w:r>
        <w:r w:rsidR="00D567E3">
          <w:rPr>
            <w:noProof/>
            <w:webHidden/>
          </w:rPr>
          <w:tab/>
          <w:t>20</w:t>
        </w:r>
      </w:hyperlink>
    </w:p>
    <w:p w14:paraId="29A9691C" w14:textId="77777777" w:rsidR="00D567E3" w:rsidRDefault="00A1741E"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08" w:history="1">
        <w:r w:rsidR="00D567E3" w:rsidRPr="00640AD7">
          <w:rPr>
            <w:rStyle w:val="af2"/>
            <w:rFonts w:hint="eastAsia"/>
          </w:rPr>
          <w:t>图</w:t>
        </w:r>
        <w:r w:rsidR="00D567E3" w:rsidRPr="00640AD7">
          <w:rPr>
            <w:rStyle w:val="af2"/>
          </w:rPr>
          <w:t xml:space="preserve"> </w:t>
        </w:r>
        <w:r w:rsidR="00D567E3">
          <w:rPr>
            <w:rStyle w:val="af2"/>
          </w:rPr>
          <w:t>2</w:t>
        </w:r>
        <w:r w:rsidR="00D567E3" w:rsidRPr="00640AD7">
          <w:rPr>
            <w:rStyle w:val="af2"/>
          </w:rPr>
          <w:noBreakHyphen/>
        </w:r>
        <w:r w:rsidR="00D567E3">
          <w:rPr>
            <w:rStyle w:val="af2"/>
          </w:rPr>
          <w:t>5</w:t>
        </w:r>
        <w:r w:rsidR="00D567E3">
          <w:rPr>
            <w:rFonts w:hint="eastAsia"/>
          </w:rPr>
          <w:t>通信服务器的结构图</w:t>
        </w:r>
        <w:r w:rsidR="00D567E3">
          <w:rPr>
            <w:noProof/>
            <w:webHidden/>
          </w:rPr>
          <w:tab/>
        </w:r>
        <w:r w:rsidR="00D567E3">
          <w:rPr>
            <w:noProof/>
            <w:webHidden/>
          </w:rPr>
          <w:fldChar w:fldCharType="begin"/>
        </w:r>
        <w:r w:rsidR="00D567E3">
          <w:rPr>
            <w:noProof/>
            <w:webHidden/>
          </w:rPr>
          <w:instrText xml:space="preserve"> PAGEREF _Toc422040708 \h </w:instrText>
        </w:r>
        <w:r w:rsidR="00D567E3">
          <w:rPr>
            <w:noProof/>
            <w:webHidden/>
          </w:rPr>
        </w:r>
        <w:r w:rsidR="00D567E3">
          <w:rPr>
            <w:noProof/>
            <w:webHidden/>
          </w:rPr>
          <w:fldChar w:fldCharType="separate"/>
        </w:r>
        <w:r w:rsidR="00D567E3">
          <w:rPr>
            <w:noProof/>
            <w:webHidden/>
          </w:rPr>
          <w:t>22</w:t>
        </w:r>
        <w:r w:rsidR="00D567E3">
          <w:rPr>
            <w:noProof/>
            <w:webHidden/>
          </w:rPr>
          <w:fldChar w:fldCharType="end"/>
        </w:r>
      </w:hyperlink>
    </w:p>
    <w:p w14:paraId="633222EC" w14:textId="7AEAA83F" w:rsidR="00D567E3" w:rsidRDefault="00A1741E"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09" w:history="1">
        <w:r w:rsidR="00D567E3" w:rsidRPr="00640AD7">
          <w:rPr>
            <w:rStyle w:val="af2"/>
            <w:rFonts w:hint="eastAsia"/>
          </w:rPr>
          <w:t>图</w:t>
        </w:r>
        <w:r w:rsidR="00D567E3" w:rsidRPr="00640AD7">
          <w:rPr>
            <w:rStyle w:val="af2"/>
          </w:rPr>
          <w:t xml:space="preserve"> </w:t>
        </w:r>
        <w:r w:rsidR="00F3000A">
          <w:rPr>
            <w:rStyle w:val="af2"/>
          </w:rPr>
          <w:t>3</w:t>
        </w:r>
        <w:r w:rsidR="00D567E3" w:rsidRPr="00640AD7">
          <w:rPr>
            <w:rStyle w:val="af2"/>
          </w:rPr>
          <w:noBreakHyphen/>
        </w:r>
        <w:r w:rsidR="00D567E3">
          <w:rPr>
            <w:rStyle w:val="af2"/>
          </w:rPr>
          <w:t>1</w:t>
        </w:r>
        <w:r w:rsidR="00D567E3" w:rsidRPr="00405B2A">
          <w:t>测试环境拓扑图</w:t>
        </w:r>
        <w:r w:rsidR="00D567E3">
          <w:rPr>
            <w:noProof/>
            <w:webHidden/>
          </w:rPr>
          <w:tab/>
        </w:r>
        <w:r w:rsidR="00D567E3">
          <w:rPr>
            <w:noProof/>
            <w:webHidden/>
          </w:rPr>
          <w:fldChar w:fldCharType="begin"/>
        </w:r>
        <w:r w:rsidR="00D567E3">
          <w:rPr>
            <w:noProof/>
            <w:webHidden/>
          </w:rPr>
          <w:instrText xml:space="preserve"> PAGEREF _Toc422040709 \h </w:instrText>
        </w:r>
        <w:r w:rsidR="00D567E3">
          <w:rPr>
            <w:noProof/>
            <w:webHidden/>
          </w:rPr>
        </w:r>
        <w:r w:rsidR="00D567E3">
          <w:rPr>
            <w:noProof/>
            <w:webHidden/>
          </w:rPr>
          <w:fldChar w:fldCharType="separate"/>
        </w:r>
        <w:r w:rsidR="00D567E3">
          <w:rPr>
            <w:noProof/>
            <w:webHidden/>
          </w:rPr>
          <w:t>29</w:t>
        </w:r>
        <w:r w:rsidR="00D567E3">
          <w:rPr>
            <w:noProof/>
            <w:webHidden/>
          </w:rPr>
          <w:fldChar w:fldCharType="end"/>
        </w:r>
      </w:hyperlink>
    </w:p>
    <w:p w14:paraId="1572AA14" w14:textId="3CCDDA32" w:rsidR="00D567E3" w:rsidRDefault="00D567E3" w:rsidP="00D567E3">
      <w:pPr>
        <w:pStyle w:val="aff3"/>
        <w:tabs>
          <w:tab w:val="right" w:leader="dot" w:pos="8721"/>
        </w:tabs>
        <w:ind w:left="1060" w:hanging="640"/>
        <w:rPr>
          <w:rFonts w:asciiTheme="minorHAnsi" w:eastAsiaTheme="minorEastAsia" w:hAnsiTheme="minorHAnsi" w:cstheme="minorBidi"/>
          <w:noProof/>
          <w:spacing w:val="0"/>
          <w:sz w:val="21"/>
          <w:szCs w:val="22"/>
        </w:rPr>
      </w:pPr>
      <w:r w:rsidRPr="00B94008">
        <w:rPr>
          <w:sz w:val="32"/>
          <w:szCs w:val="32"/>
        </w:rPr>
        <w:fldChar w:fldCharType="end"/>
      </w:r>
      <w:r w:rsidRPr="00B94008">
        <w:rPr>
          <w:sz w:val="32"/>
          <w:szCs w:val="32"/>
        </w:rPr>
        <w:fldChar w:fldCharType="begin"/>
      </w:r>
      <w:r w:rsidRPr="00B94008">
        <w:rPr>
          <w:sz w:val="32"/>
          <w:szCs w:val="32"/>
        </w:rPr>
        <w:instrText xml:space="preserve"> TOC \h \z \c "</w:instrText>
      </w:r>
      <w:r w:rsidRPr="00B94008">
        <w:rPr>
          <w:rFonts w:hint="eastAsia"/>
          <w:sz w:val="32"/>
          <w:szCs w:val="32"/>
        </w:rPr>
        <w:instrText>表</w:instrText>
      </w:r>
      <w:r w:rsidRPr="00B94008">
        <w:rPr>
          <w:sz w:val="32"/>
          <w:szCs w:val="32"/>
        </w:rPr>
        <w:instrText xml:space="preserve">" </w:instrText>
      </w:r>
      <w:r w:rsidRPr="00B94008">
        <w:rPr>
          <w:sz w:val="32"/>
          <w:szCs w:val="32"/>
        </w:rPr>
        <w:fldChar w:fldCharType="separate"/>
      </w:r>
      <w:hyperlink w:anchor="_Toc422040715" w:history="1">
        <w:r w:rsidRPr="00A8310D">
          <w:rPr>
            <w:rStyle w:val="af2"/>
            <w:rFonts w:hint="eastAsia"/>
          </w:rPr>
          <w:t>表</w:t>
        </w:r>
        <w:r>
          <w:rPr>
            <w:rStyle w:val="af2"/>
          </w:rPr>
          <w:t xml:space="preserve"> </w:t>
        </w:r>
        <w:r w:rsidR="00F3000A">
          <w:rPr>
            <w:rStyle w:val="af2"/>
          </w:rPr>
          <w:t>3</w:t>
        </w:r>
        <w:r w:rsidRPr="00A8310D">
          <w:rPr>
            <w:rStyle w:val="af2"/>
          </w:rPr>
          <w:noBreakHyphen/>
          <w:t>1</w:t>
        </w:r>
        <w:r w:rsidRPr="00351580">
          <w:rPr>
            <w:rStyle w:val="af2"/>
            <w:rFonts w:hint="eastAsia"/>
          </w:rPr>
          <w:t>实验环境</w:t>
        </w:r>
        <w:r>
          <w:rPr>
            <w:noProof/>
            <w:webHidden/>
          </w:rPr>
          <w:tab/>
          <w:t>28</w:t>
        </w:r>
      </w:hyperlink>
    </w:p>
    <w:p w14:paraId="6AF37BC8" w14:textId="0EDFE4EC" w:rsidR="00D567E3" w:rsidRDefault="00A1741E"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16" w:history="1">
        <w:r w:rsidR="00D567E3" w:rsidRPr="00A8310D">
          <w:rPr>
            <w:rStyle w:val="af2"/>
            <w:rFonts w:hint="eastAsia"/>
          </w:rPr>
          <w:t>表</w:t>
        </w:r>
        <w:r w:rsidR="00D567E3">
          <w:rPr>
            <w:rStyle w:val="af2"/>
          </w:rPr>
          <w:t xml:space="preserve"> </w:t>
        </w:r>
        <w:r w:rsidR="00F3000A">
          <w:rPr>
            <w:rStyle w:val="af2"/>
          </w:rPr>
          <w:t>3</w:t>
        </w:r>
        <w:r w:rsidR="00D567E3" w:rsidRPr="00A8310D">
          <w:rPr>
            <w:rStyle w:val="af2"/>
          </w:rPr>
          <w:noBreakHyphen/>
          <w:t>2</w:t>
        </w:r>
        <w:r w:rsidR="00D567E3">
          <w:rPr>
            <w:rStyle w:val="af2"/>
            <w:rFonts w:hint="eastAsia"/>
          </w:rPr>
          <w:t>实验软件</w:t>
        </w:r>
        <w:r w:rsidR="00D567E3">
          <w:rPr>
            <w:noProof/>
            <w:webHidden/>
          </w:rPr>
          <w:tab/>
          <w:t>28</w:t>
        </w:r>
      </w:hyperlink>
    </w:p>
    <w:p w14:paraId="19E0A28B" w14:textId="7131C286" w:rsidR="00D567E3" w:rsidRDefault="00A1741E"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17" w:history="1">
        <w:r w:rsidR="00D567E3" w:rsidRPr="00A8310D">
          <w:rPr>
            <w:rStyle w:val="af2"/>
            <w:rFonts w:ascii="黑体" w:hAnsi="黑体" w:hint="eastAsia"/>
          </w:rPr>
          <w:t>表</w:t>
        </w:r>
        <w:r w:rsidR="00D567E3">
          <w:rPr>
            <w:rStyle w:val="af2"/>
            <w:rFonts w:ascii="黑体" w:hAnsi="黑体"/>
          </w:rPr>
          <w:t xml:space="preserve"> </w:t>
        </w:r>
        <w:r w:rsidR="00F3000A">
          <w:rPr>
            <w:rStyle w:val="af2"/>
            <w:rFonts w:ascii="黑体" w:hAnsi="黑体"/>
          </w:rPr>
          <w:t>3</w:t>
        </w:r>
        <w:r w:rsidR="00D567E3">
          <w:rPr>
            <w:rStyle w:val="af2"/>
            <w:rFonts w:ascii="黑体" w:hAnsi="黑体"/>
          </w:rPr>
          <w:noBreakHyphen/>
          <w:t>3</w:t>
        </w:r>
        <w:r w:rsidR="00D567E3" w:rsidRPr="00D17BF9">
          <w:rPr>
            <w:rStyle w:val="af2"/>
            <w:rFonts w:hint="eastAsia"/>
          </w:rPr>
          <w:t>系统部署时间记录系统部署时间记录</w:t>
        </w:r>
        <w:r w:rsidR="00D567E3">
          <w:rPr>
            <w:noProof/>
            <w:webHidden/>
          </w:rPr>
          <w:tab/>
          <w:t>31</w:t>
        </w:r>
      </w:hyperlink>
    </w:p>
    <w:p w14:paraId="59C85DC6" w14:textId="20F3AA4E" w:rsidR="00D567E3" w:rsidRDefault="00A1741E"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18" w:history="1">
        <w:r w:rsidR="00D567E3" w:rsidRPr="00A8310D">
          <w:rPr>
            <w:rStyle w:val="af2"/>
            <w:rFonts w:hint="eastAsia"/>
          </w:rPr>
          <w:t>表</w:t>
        </w:r>
        <w:r w:rsidR="00D567E3">
          <w:rPr>
            <w:rStyle w:val="af2"/>
          </w:rPr>
          <w:t xml:space="preserve"> </w:t>
        </w:r>
        <w:r w:rsidR="00F3000A">
          <w:rPr>
            <w:rStyle w:val="af2"/>
          </w:rPr>
          <w:t>3</w:t>
        </w:r>
        <w:r w:rsidR="00D567E3">
          <w:rPr>
            <w:rStyle w:val="af2"/>
          </w:rPr>
          <w:noBreakHyphen/>
          <w:t>4</w:t>
        </w:r>
        <w:r w:rsidR="00D567E3" w:rsidRPr="00A8310D">
          <w:rPr>
            <w:rStyle w:val="af2"/>
          </w:rPr>
          <w:t xml:space="preserve"> </w:t>
        </w:r>
        <w:r w:rsidR="00D567E3" w:rsidRPr="00CF05C9">
          <w:rPr>
            <w:rStyle w:val="af2"/>
            <w:rFonts w:hint="eastAsia"/>
          </w:rPr>
          <w:t>并发性测试结果</w:t>
        </w:r>
        <w:r w:rsidR="00D567E3">
          <w:rPr>
            <w:noProof/>
            <w:webHidden/>
          </w:rPr>
          <w:tab/>
          <w:t>31</w:t>
        </w:r>
      </w:hyperlink>
    </w:p>
    <w:p w14:paraId="76C2665E" w14:textId="34DC3D34" w:rsidR="00D567E3" w:rsidRPr="005E43D7" w:rsidRDefault="00A1741E" w:rsidP="00D567E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19" w:history="1">
        <w:r w:rsidR="00D567E3" w:rsidRPr="00A8310D">
          <w:rPr>
            <w:rStyle w:val="af2"/>
            <w:rFonts w:hint="eastAsia"/>
          </w:rPr>
          <w:t>表</w:t>
        </w:r>
        <w:r w:rsidR="00D567E3">
          <w:rPr>
            <w:rStyle w:val="af2"/>
          </w:rPr>
          <w:t xml:space="preserve"> </w:t>
        </w:r>
        <w:r w:rsidR="00F3000A">
          <w:rPr>
            <w:rStyle w:val="af2"/>
          </w:rPr>
          <w:t>3</w:t>
        </w:r>
        <w:r w:rsidR="00D567E3">
          <w:rPr>
            <w:rStyle w:val="af2"/>
          </w:rPr>
          <w:noBreakHyphen/>
          <w:t>5</w:t>
        </w:r>
        <w:r w:rsidR="00D567E3" w:rsidRPr="00CF05C9">
          <w:rPr>
            <w:rStyle w:val="af2"/>
            <w:rFonts w:hint="eastAsia"/>
          </w:rPr>
          <w:t>兼容性测试结果</w:t>
        </w:r>
        <w:r w:rsidR="00D567E3">
          <w:rPr>
            <w:noProof/>
            <w:webHidden/>
          </w:rPr>
          <w:tab/>
          <w:t>32</w:t>
        </w:r>
      </w:hyperlink>
      <w:r w:rsidR="00D567E3" w:rsidRPr="00B94008">
        <w:rPr>
          <w:sz w:val="32"/>
          <w:szCs w:val="32"/>
        </w:rPr>
        <w:fldChar w:fldCharType="end"/>
      </w:r>
    </w:p>
    <w:p w14:paraId="1ADE2481" w14:textId="02159F3F" w:rsidR="00D567E3" w:rsidRDefault="00D567E3" w:rsidP="00D567E3">
      <w:pPr>
        <w:widowControl/>
        <w:jc w:val="left"/>
        <w:rPr>
          <w:rFonts w:ascii="Times New Roman" w:eastAsia="宋体" w:hAnsi="Times New Roman"/>
        </w:rPr>
        <w:sectPr w:rsidR="00D567E3" w:rsidSect="00D567E3">
          <w:footerReference w:type="first" r:id="rId13"/>
          <w:endnotePr>
            <w:numFmt w:val="decimal"/>
          </w:endnotePr>
          <w:type w:val="continuous"/>
          <w:pgSz w:w="11906" w:h="16838"/>
          <w:pgMar w:top="1985" w:right="1474" w:bottom="1474" w:left="1701" w:header="1361" w:footer="1134" w:gutter="0"/>
          <w:pgNumType w:fmt="upperRoman"/>
          <w:cols w:space="425"/>
          <w:docGrid w:type="lines" w:linePitch="312"/>
        </w:sectPr>
      </w:pPr>
    </w:p>
    <w:p w14:paraId="667E8EB2" w14:textId="77777777" w:rsidR="00D567E3" w:rsidRPr="00C049B0" w:rsidRDefault="00D567E3" w:rsidP="00C049B0">
      <w:pPr>
        <w:sectPr w:rsidR="00D567E3" w:rsidRPr="00C049B0" w:rsidSect="004A18F2">
          <w:endnotePr>
            <w:numFmt w:val="decimal"/>
          </w:endnotePr>
          <w:type w:val="continuous"/>
          <w:pgSz w:w="11906" w:h="16838"/>
          <w:pgMar w:top="1985" w:right="1474" w:bottom="1474" w:left="1701" w:header="1361" w:footer="1134" w:gutter="0"/>
          <w:pgNumType w:fmt="upperRoman" w:start="1"/>
          <w:cols w:space="425"/>
          <w:docGrid w:type="lines" w:linePitch="312"/>
        </w:sectPr>
      </w:pPr>
    </w:p>
    <w:p w14:paraId="5B887B80" w14:textId="056E31AF" w:rsidR="00B537A7" w:rsidRPr="00511F6A" w:rsidRDefault="00B537A7" w:rsidP="00511F6A">
      <w:pPr>
        <w:pStyle w:val="af"/>
        <w:rPr>
          <w:rStyle w:val="1CharChar"/>
          <w:b/>
        </w:rPr>
      </w:pPr>
      <w:bookmarkStart w:id="39" w:name="_Toc169323422"/>
      <w:bookmarkStart w:id="40" w:name="OLE_LINK2"/>
      <w:r w:rsidRPr="00511F6A">
        <w:rPr>
          <w:rStyle w:val="1CharChar"/>
          <w:rFonts w:hint="eastAsia"/>
          <w:b/>
        </w:rPr>
        <w:lastRenderedPageBreak/>
        <w:t xml:space="preserve">第1章 </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39"/>
      <w:r w:rsidRPr="00511F6A">
        <w:rPr>
          <w:rStyle w:val="1CharChar"/>
          <w:rFonts w:hint="eastAsia"/>
          <w:b/>
        </w:rPr>
        <w:t>绪 论</w:t>
      </w:r>
    </w:p>
    <w:p w14:paraId="60F71B8A" w14:textId="1DF6C787" w:rsidR="00610019" w:rsidRPr="00067262" w:rsidRDefault="00B537A7" w:rsidP="00A82B25">
      <w:pPr>
        <w:pStyle w:val="2"/>
        <w:widowControl w:val="0"/>
        <w:tabs>
          <w:tab w:val="clear" w:pos="720"/>
          <w:tab w:val="clear" w:pos="1854"/>
        </w:tabs>
        <w:ind w:left="578" w:hanging="578"/>
        <w:jc w:val="both"/>
        <w:rPr>
          <w:rFonts w:eastAsia="宋体" w:hAnsi="宋体"/>
        </w:rPr>
      </w:pPr>
      <w:bookmarkStart w:id="41" w:name="_1.1_研究背景和意义"/>
      <w:bookmarkStart w:id="42" w:name="_Toc73467573"/>
      <w:bookmarkStart w:id="43" w:name="_Toc73467699"/>
      <w:bookmarkStart w:id="44" w:name="_Toc73467984"/>
      <w:bookmarkStart w:id="45" w:name="_Toc73468287"/>
      <w:bookmarkStart w:id="46" w:name="_Toc73468447"/>
      <w:bookmarkStart w:id="47" w:name="_Toc73468515"/>
      <w:bookmarkStart w:id="48" w:name="_Toc73468561"/>
      <w:bookmarkStart w:id="49" w:name="_Toc73951027"/>
      <w:bookmarkStart w:id="50" w:name="_Toc74024494"/>
      <w:bookmarkStart w:id="51" w:name="_Toc74025348"/>
      <w:bookmarkStart w:id="52" w:name="_Toc74025644"/>
      <w:bookmarkStart w:id="53" w:name="_Toc74025755"/>
      <w:bookmarkStart w:id="54" w:name="_Toc74025800"/>
      <w:bookmarkStart w:id="55" w:name="_Toc74025845"/>
      <w:bookmarkStart w:id="56" w:name="_Toc74025991"/>
      <w:bookmarkStart w:id="57" w:name="_Toc74030258"/>
      <w:bookmarkStart w:id="58" w:name="_Toc169323423"/>
      <w:bookmarkEnd w:id="40"/>
      <w:bookmarkEnd w:id="41"/>
      <w:r w:rsidRPr="00067262">
        <w:rPr>
          <w:rFonts w:eastAsia="宋体" w:hAnsi="宋体" w:hint="eastAsia"/>
        </w:rPr>
        <w:t>1.1 研究背景</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sidR="00A2144D" w:rsidRPr="00067262">
        <w:rPr>
          <w:rFonts w:eastAsia="宋体" w:hAnsi="宋体" w:hint="eastAsia"/>
        </w:rPr>
        <w:t>和意义</w:t>
      </w:r>
    </w:p>
    <w:p w14:paraId="02E8648A" w14:textId="77777777" w:rsidR="001F634A" w:rsidRPr="001F634A" w:rsidRDefault="001F634A" w:rsidP="00FE4394">
      <w:pPr>
        <w:pStyle w:val="af3"/>
      </w:pPr>
      <w:r w:rsidRPr="001F634A">
        <w:rPr>
          <w:rFonts w:hint="eastAsia"/>
        </w:rPr>
        <w:t>随着信息产业技术的发展，各类计算机和移动终端的使用越来越普遍，而网络应用是其中最主要的应用。所以，</w:t>
      </w:r>
      <w:r w:rsidRPr="001F634A">
        <w:t>当今社会</w:t>
      </w:r>
      <w:r w:rsidRPr="001F634A">
        <w:rPr>
          <w:rFonts w:hint="eastAsia"/>
        </w:rPr>
        <w:t>人们</w:t>
      </w:r>
      <w:r w:rsidRPr="001F634A">
        <w:t>对于网络信息的交流依赖度越来越高，带动了信息数量的增加和传播速度的上升。但与此同时，我们也不得不为此感到担忧，因为伴随着网络的扩张和信息量的增多，必将使网络基础设施负载更高的压力，影响网络性能的稳定性，这些都将会给</w:t>
      </w:r>
      <w:r w:rsidRPr="001F634A">
        <w:rPr>
          <w:rFonts w:hint="eastAsia"/>
        </w:rPr>
        <w:t>人们</w:t>
      </w:r>
      <w:r w:rsidRPr="001F634A">
        <w:t>在网络管理、分析和安全方面带来不小的挑战。</w:t>
      </w:r>
    </w:p>
    <w:p w14:paraId="2865A8B9" w14:textId="5D864CAE" w:rsidR="001F634A" w:rsidRDefault="001F634A" w:rsidP="00FE4394">
      <w:pPr>
        <w:pStyle w:val="af3"/>
      </w:pPr>
      <w:r w:rsidRPr="001F634A">
        <w:t>因此，</w:t>
      </w:r>
      <w:r w:rsidRPr="001F634A">
        <w:rPr>
          <w:rFonts w:hint="eastAsia"/>
        </w:rPr>
        <w:t>网络提供者与相关的管理</w:t>
      </w:r>
      <w:r w:rsidRPr="001F634A">
        <w:t>用户迫切希望能够在不影响网络性能和可靠性的前提下，通过对流量的收集和分析，更好的监测和控制网络。然而，网络</w:t>
      </w:r>
      <w:r w:rsidR="00497C98">
        <w:rPr>
          <w:rFonts w:hint="eastAsia"/>
        </w:rPr>
        <w:t>流量的</w:t>
      </w:r>
      <w:r w:rsidR="00472F32">
        <w:rPr>
          <w:rFonts w:hint="eastAsia"/>
        </w:rPr>
        <w:t>监听与处理</w:t>
      </w:r>
      <w:r w:rsidRPr="001F634A">
        <w:t>是个复杂的</w:t>
      </w:r>
      <w:r w:rsidR="0010098D">
        <w:rPr>
          <w:rFonts w:hint="eastAsia"/>
        </w:rPr>
        <w:t>过</w:t>
      </w:r>
      <w:r w:rsidRPr="001F634A">
        <w:t>程</w:t>
      </w:r>
      <w:r w:rsidR="00472F32">
        <w:rPr>
          <w:rFonts w:hint="eastAsia"/>
        </w:rPr>
        <w:t>。</w:t>
      </w:r>
      <w:r w:rsidRPr="001F634A">
        <w:rPr>
          <w:rFonts w:hint="eastAsia"/>
        </w:rPr>
        <w:t>长久以来，传统的网络流量分析方法一直是</w:t>
      </w:r>
      <w:r w:rsidRPr="001F634A">
        <w:t>通过大规模添加工具与系统，变更以太网</w:t>
      </w:r>
      <w:hyperlink r:id="rId14" w:tgtFrame="_blank" w:history="1">
        <w:r w:rsidRPr="001F634A">
          <w:t>交换机</w:t>
        </w:r>
      </w:hyperlink>
      <w:r w:rsidRPr="001F634A">
        <w:t>的用途，借助镜像端口复制流量，以及通过网络</w:t>
      </w:r>
      <w:r w:rsidRPr="001F634A">
        <w:t>TAP</w:t>
      </w:r>
      <w:r w:rsidRPr="001F634A">
        <w:t>（分路器）分拆流量</w:t>
      </w:r>
      <w:r w:rsidRPr="001F634A">
        <w:rPr>
          <w:rFonts w:hint="eastAsia"/>
        </w:rPr>
        <w:t>。对各种用户</w:t>
      </w:r>
      <w:r w:rsidRPr="001F634A">
        <w:t>来说，一个创新的流量可视化方案是他们亟需渴望的。因为这将为企业用户的</w:t>
      </w:r>
      <w:r w:rsidRPr="001F634A">
        <w:t>IT</w:t>
      </w:r>
      <w:r w:rsidRPr="001F634A">
        <w:t>部门和多种监测分析工具带来智能化的可视性，集中监控、简化运作，优</w:t>
      </w:r>
      <w:hyperlink r:id="rId15" w:tgtFrame="_blank" w:history="1">
        <w:r w:rsidRPr="001F634A">
          <w:t>化工</w:t>
        </w:r>
      </w:hyperlink>
      <w:r w:rsidRPr="001F634A">
        <w:t>具性能，节约成本等实质性的好处。</w:t>
      </w:r>
    </w:p>
    <w:p w14:paraId="4046A141" w14:textId="77777777" w:rsidR="001B45AD" w:rsidRPr="001F634A" w:rsidRDefault="001B45AD" w:rsidP="001F634A">
      <w:pPr>
        <w:pStyle w:val="af3"/>
        <w:rPr>
          <w:rFonts w:asciiTheme="minorEastAsia" w:eastAsiaTheme="minorEastAsia" w:hAnsiTheme="minorEastAsia" w:cs="Arial"/>
          <w:color w:val="000000"/>
          <w:szCs w:val="24"/>
        </w:rPr>
      </w:pPr>
    </w:p>
    <w:p w14:paraId="5F068997" w14:textId="77777777" w:rsidR="001F634A" w:rsidRPr="00067262" w:rsidRDefault="001F634A" w:rsidP="00A82B25">
      <w:pPr>
        <w:pStyle w:val="2"/>
        <w:widowControl w:val="0"/>
        <w:tabs>
          <w:tab w:val="clear" w:pos="720"/>
          <w:tab w:val="clear" w:pos="1854"/>
        </w:tabs>
        <w:ind w:left="578" w:hanging="578"/>
        <w:jc w:val="both"/>
        <w:rPr>
          <w:rFonts w:eastAsia="宋体" w:hAnsi="宋体"/>
        </w:rPr>
      </w:pPr>
      <w:bookmarkStart w:id="59" w:name="OLE_LINK3"/>
      <w:r w:rsidRPr="00067262">
        <w:rPr>
          <w:rFonts w:eastAsia="宋体" w:hAnsi="宋体" w:hint="eastAsia"/>
        </w:rPr>
        <w:t>1</w:t>
      </w:r>
      <w:r w:rsidRPr="00067262">
        <w:rPr>
          <w:rFonts w:eastAsia="宋体" w:hAnsi="宋体"/>
        </w:rPr>
        <w:t xml:space="preserve">.2 </w:t>
      </w:r>
      <w:r w:rsidRPr="00067262">
        <w:rPr>
          <w:rFonts w:eastAsia="宋体" w:hAnsi="宋体" w:hint="eastAsia"/>
        </w:rPr>
        <w:t>研究历史和现状</w:t>
      </w:r>
    </w:p>
    <w:p w14:paraId="18D9422B" w14:textId="77777777" w:rsidR="001F634A" w:rsidRPr="001A1283" w:rsidRDefault="00D20384" w:rsidP="001F634A">
      <w:pPr>
        <w:pStyle w:val="3"/>
        <w:numPr>
          <w:ilvl w:val="0"/>
          <w:numId w:val="0"/>
        </w:numPr>
        <w:tabs>
          <w:tab w:val="clear" w:pos="1854"/>
        </w:tabs>
        <w:rPr>
          <w:rFonts w:ascii="宋体" w:eastAsia="宋体" w:hAnsi="宋体"/>
        </w:rPr>
      </w:pPr>
      <w:bookmarkStart w:id="60" w:name="_Toc73467576"/>
      <w:bookmarkStart w:id="61" w:name="_Toc73467702"/>
      <w:bookmarkStart w:id="62" w:name="_Toc73467987"/>
      <w:bookmarkStart w:id="63" w:name="_Toc73468290"/>
      <w:bookmarkStart w:id="64" w:name="_Toc73468450"/>
      <w:bookmarkStart w:id="65" w:name="_Toc73468518"/>
      <w:bookmarkStart w:id="66" w:name="_Toc73468564"/>
      <w:bookmarkStart w:id="67" w:name="_Toc73951030"/>
      <w:bookmarkStart w:id="68" w:name="_Toc74024497"/>
      <w:bookmarkStart w:id="69" w:name="_Toc74025351"/>
      <w:bookmarkStart w:id="70" w:name="_Toc74025647"/>
      <w:bookmarkStart w:id="71" w:name="_Toc74025758"/>
      <w:bookmarkStart w:id="72" w:name="_Toc74025803"/>
      <w:bookmarkStart w:id="73" w:name="_Toc74025848"/>
      <w:bookmarkStart w:id="74" w:name="_Toc74025994"/>
      <w:bookmarkStart w:id="75" w:name="_Toc74030261"/>
      <w:bookmarkStart w:id="76" w:name="_Toc169323426"/>
      <w:bookmarkStart w:id="77" w:name="OLE_LINK4"/>
      <w:bookmarkEnd w:id="59"/>
      <w:r w:rsidRPr="001A1283">
        <w:rPr>
          <w:rFonts w:ascii="宋体" w:eastAsia="宋体" w:hAnsi="宋体" w:hint="eastAsia"/>
        </w:rPr>
        <w:t>1.2.</w:t>
      </w:r>
      <w:r w:rsidR="001F634A" w:rsidRPr="001A1283">
        <w:rPr>
          <w:rFonts w:ascii="宋体" w:eastAsia="宋体" w:hAnsi="宋体"/>
        </w:rPr>
        <w:t>1</w:t>
      </w:r>
      <w:r w:rsidRPr="001A1283">
        <w:rPr>
          <w:rFonts w:ascii="宋体" w:eastAsia="宋体" w:hAnsi="宋体" w:hint="eastAsia"/>
        </w:rPr>
        <w:t xml:space="preserve"> </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sidR="001F634A" w:rsidRPr="001A1283">
        <w:rPr>
          <w:rFonts w:ascii="宋体" w:eastAsia="宋体" w:hAnsi="宋体" w:hint="eastAsia"/>
        </w:rPr>
        <w:t>发展历史</w:t>
      </w:r>
    </w:p>
    <w:bookmarkEnd w:id="77"/>
    <w:p w14:paraId="61CC3D11" w14:textId="7421D21D" w:rsidR="00D81905" w:rsidRDefault="001F634A" w:rsidP="00FE4394">
      <w:pPr>
        <w:pStyle w:val="af3"/>
      </w:pPr>
      <w:r w:rsidRPr="00C80E3D">
        <w:rPr>
          <w:rStyle w:val="Char"/>
        </w:rPr>
        <w:tab/>
      </w:r>
      <w:r w:rsidRPr="00C80E3D">
        <w:rPr>
          <w:rStyle w:val="Char"/>
          <w:rFonts w:hint="eastAsia"/>
        </w:rPr>
        <w:t>虚拟化技术</w:t>
      </w:r>
      <w:r w:rsidRPr="006C12A8">
        <w:rPr>
          <w:rStyle w:val="Char"/>
          <w:rFonts w:ascii="宋体" w:hAnsi="宋体" w:hint="eastAsia"/>
        </w:rPr>
        <w:t>在</w:t>
      </w:r>
      <w:r w:rsidR="007A5402">
        <w:rPr>
          <w:rStyle w:val="Char"/>
          <w:rFonts w:ascii="宋体" w:hAnsi="宋体" w:hint="eastAsia"/>
        </w:rPr>
        <w:t>上</w:t>
      </w:r>
      <w:r w:rsidRPr="006C12A8">
        <w:rPr>
          <w:rStyle w:val="Char"/>
          <w:rFonts w:ascii="宋体" w:hAnsi="宋体" w:hint="eastAsia"/>
        </w:rPr>
        <w:t>世纪 60 年代首次开发</w:t>
      </w:r>
      <w:r w:rsidR="00B91FA8">
        <w:rPr>
          <w:rStyle w:val="Char"/>
          <w:rFonts w:ascii="宋体" w:hAnsi="宋体" w:hint="eastAsia"/>
        </w:rPr>
        <w:t>出来</w:t>
      </w:r>
      <w:r w:rsidRPr="006C12A8">
        <w:rPr>
          <w:rStyle w:val="Char"/>
          <w:rFonts w:ascii="宋体" w:hAnsi="宋体" w:hint="eastAsia"/>
        </w:rPr>
        <w:t>，当时是为了</w:t>
      </w:r>
      <w:r w:rsidR="006A39E3">
        <w:rPr>
          <w:rStyle w:val="Char"/>
          <w:rFonts w:ascii="宋体" w:hAnsi="宋体" w:hint="eastAsia"/>
        </w:rPr>
        <w:t>提高</w:t>
      </w:r>
      <w:r w:rsidRPr="006C12A8">
        <w:rPr>
          <w:rStyle w:val="Char"/>
          <w:rFonts w:ascii="宋体" w:hAnsi="宋体" w:hint="eastAsia"/>
        </w:rPr>
        <w:t xml:space="preserve">大型机硬件利用率。30 多年前，IBM </w:t>
      </w:r>
      <w:r w:rsidR="00C6674F">
        <w:rPr>
          <w:rStyle w:val="Char"/>
          <w:rFonts w:ascii="宋体" w:hAnsi="宋体" w:hint="eastAsia"/>
        </w:rPr>
        <w:t>率先实施虚拟化，在</w:t>
      </w:r>
      <w:r w:rsidRPr="006C12A8">
        <w:rPr>
          <w:rStyle w:val="Char"/>
          <w:rFonts w:ascii="宋体" w:hAnsi="宋体" w:hint="eastAsia"/>
        </w:rPr>
        <w:t>大型机</w:t>
      </w:r>
      <w:r w:rsidR="00C6674F">
        <w:rPr>
          <w:rStyle w:val="Char"/>
          <w:rFonts w:ascii="宋体" w:hAnsi="宋体" w:hint="eastAsia"/>
        </w:rPr>
        <w:t>建立</w:t>
      </w:r>
      <w:r w:rsidRPr="006C12A8">
        <w:rPr>
          <w:rStyle w:val="Char"/>
          <w:rFonts w:ascii="宋体" w:hAnsi="宋体" w:hint="eastAsia"/>
        </w:rPr>
        <w:t>若干独立</w:t>
      </w:r>
      <w:r w:rsidRPr="00C80E3D">
        <w:rPr>
          <w:rStyle w:val="Char"/>
          <w:rFonts w:hint="eastAsia"/>
        </w:rPr>
        <w:t>虚拟机。这些分区允许大型机进行“多任务处理”：</w:t>
      </w:r>
      <w:r w:rsidRPr="006C12A8">
        <w:rPr>
          <w:rStyle w:val="Char"/>
          <w:rFonts w:ascii="宋体" w:hAnsi="宋体" w:hint="eastAsia"/>
        </w:rPr>
        <w:t>同时运行多个应用程序和进程。在 20 世纪 80 年代和 90 年代，由于</w:t>
      </w:r>
      <w:r w:rsidR="00521FEB">
        <w:rPr>
          <w:rStyle w:val="Char"/>
          <w:rFonts w:ascii="宋体" w:hAnsi="宋体" w:hint="eastAsia"/>
        </w:rPr>
        <w:t>分布式技术的广泛使用</w:t>
      </w:r>
      <w:r w:rsidRPr="006C12A8">
        <w:rPr>
          <w:rFonts w:ascii="宋体" w:hAnsi="宋体" w:hint="eastAsia"/>
        </w:rPr>
        <w:t>，虚拟化实际上已被人们弃用。20 世纪 90 年代 Windows 的广泛使用以及 Linux 作为服务器操作系统的出现奠定了 x86 服务器的行业标准地位。x86 服务器和桌面部署的增长带来了新的 IT 基础架构和运作难题：基础架构利用率低；</w:t>
      </w:r>
      <w:r w:rsidR="00BB60A2" w:rsidRPr="006C12A8">
        <w:rPr>
          <w:rFonts w:ascii="宋体" w:hAnsi="宋体" w:hint="eastAsia"/>
        </w:rPr>
        <w:t xml:space="preserve"> </w:t>
      </w:r>
      <w:r w:rsidRPr="006C12A8">
        <w:rPr>
          <w:rFonts w:ascii="宋体" w:hAnsi="宋体" w:hint="eastAsia"/>
        </w:rPr>
        <w:t>IT 管</w:t>
      </w:r>
      <w:r w:rsidRPr="006C12A8">
        <w:rPr>
          <w:rFonts w:ascii="宋体" w:hAnsi="宋体" w:hint="eastAsia"/>
        </w:rPr>
        <w:lastRenderedPageBreak/>
        <w:t>理成本不断攀升；</w:t>
      </w:r>
      <w:r w:rsidR="00BB60A2">
        <w:rPr>
          <w:rFonts w:ascii="宋体" w:hAnsi="宋体" w:hint="eastAsia"/>
        </w:rPr>
        <w:t>容灾性差</w:t>
      </w:r>
      <w:r w:rsidRPr="00D81905">
        <w:rPr>
          <w:rFonts w:hint="eastAsia"/>
        </w:rPr>
        <w:t>；</w:t>
      </w:r>
      <w:r w:rsidR="002E623F">
        <w:rPr>
          <w:rFonts w:hint="eastAsia"/>
        </w:rPr>
        <w:t>导致</w:t>
      </w:r>
      <w:r w:rsidRPr="00D81905">
        <w:rPr>
          <w:rFonts w:hint="eastAsia"/>
        </w:rPr>
        <w:t>用户维护成本高昂</w:t>
      </w:r>
      <w:r w:rsidR="00AE0D97" w:rsidRPr="00D81905">
        <w:rPr>
          <w:rFonts w:hint="eastAsia"/>
        </w:rPr>
        <w:t>。</w:t>
      </w:r>
    </w:p>
    <w:p w14:paraId="734FA005" w14:textId="5AD09CDA" w:rsidR="001F634A" w:rsidRPr="006C12A8" w:rsidRDefault="005A05A7" w:rsidP="00FE4394">
      <w:pPr>
        <w:pStyle w:val="af3"/>
        <w:rPr>
          <w:rFonts w:ascii="宋体" w:hAnsi="宋体"/>
        </w:rPr>
      </w:pPr>
      <w:r>
        <w:t>20</w:t>
      </w:r>
      <w:r>
        <w:rPr>
          <w:rFonts w:hint="eastAsia"/>
        </w:rPr>
        <w:t>世纪末</w:t>
      </w:r>
      <w:r w:rsidR="00D81905" w:rsidRPr="00D81905">
        <w:rPr>
          <w:rFonts w:hint="eastAsia"/>
        </w:rPr>
        <w:t>，</w:t>
      </w:r>
      <w:r w:rsidR="00614731">
        <w:rPr>
          <w:rFonts w:hint="eastAsia"/>
        </w:rPr>
        <w:t>VMware</w:t>
      </w:r>
      <w:r w:rsidR="00D81905" w:rsidRPr="00D81905">
        <w:rPr>
          <w:rFonts w:hint="eastAsia"/>
        </w:rPr>
        <w:t xml:space="preserve"> </w:t>
      </w:r>
      <w:r w:rsidR="00D81905" w:rsidRPr="00D81905">
        <w:rPr>
          <w:rFonts w:hint="eastAsia"/>
        </w:rPr>
        <w:t>推出了针对</w:t>
      </w:r>
      <w:r w:rsidR="00D81905" w:rsidRPr="00D81905">
        <w:rPr>
          <w:rFonts w:hint="eastAsia"/>
        </w:rPr>
        <w:t xml:space="preserve"> x86 </w:t>
      </w:r>
      <w:r w:rsidR="00D81905" w:rsidRPr="00D81905">
        <w:rPr>
          <w:rFonts w:hint="eastAsia"/>
        </w:rPr>
        <w:t>系统的虚拟化技术，将</w:t>
      </w:r>
      <w:r w:rsidR="00D81905" w:rsidRPr="00D81905">
        <w:rPr>
          <w:rFonts w:hint="eastAsia"/>
        </w:rPr>
        <w:t xml:space="preserve"> x86 </w:t>
      </w:r>
      <w:r w:rsidR="00D81905" w:rsidRPr="00D81905">
        <w:rPr>
          <w:rFonts w:hint="eastAsia"/>
        </w:rPr>
        <w:t>系统转变成通用的共享硬件基础架构，以便使应用程序环境在完全隔离、移动性和操作系统方面有选择的空间。</w:t>
      </w:r>
      <w:r w:rsidR="00D81905" w:rsidRPr="00D81905">
        <w:rPr>
          <w:rFonts w:hint="eastAsia"/>
        </w:rPr>
        <w:t xml:space="preserve">x86 </w:t>
      </w:r>
      <w:r w:rsidR="00D81905" w:rsidRPr="00D81905">
        <w:rPr>
          <w:rFonts w:hint="eastAsia"/>
        </w:rPr>
        <w:t>计算机与大型机不同，它在设计上不支持全面虚拟化，因此必须克服难以解决的难题才能在</w:t>
      </w:r>
      <w:r w:rsidR="00D81905" w:rsidRPr="00D81905">
        <w:rPr>
          <w:rFonts w:hint="eastAsia"/>
        </w:rPr>
        <w:t xml:space="preserve"> x86 </w:t>
      </w:r>
      <w:r w:rsidR="00D81905" w:rsidRPr="00D81905">
        <w:rPr>
          <w:rFonts w:hint="eastAsia"/>
        </w:rPr>
        <w:t>计算机上开发出虚拟机。在大型机和</w:t>
      </w:r>
      <w:r w:rsidR="00D81905" w:rsidRPr="00D81905">
        <w:rPr>
          <w:rFonts w:hint="eastAsia"/>
        </w:rPr>
        <w:t xml:space="preserve"> PC </w:t>
      </w:r>
      <w:r w:rsidR="00D81905" w:rsidRPr="00D81905">
        <w:rPr>
          <w:rFonts w:hint="eastAsia"/>
        </w:rPr>
        <w:t>中，大多数</w:t>
      </w:r>
      <w:r w:rsidR="00D81905" w:rsidRPr="00D81905">
        <w:rPr>
          <w:rFonts w:hint="eastAsia"/>
        </w:rPr>
        <w:t xml:space="preserve"> CPU </w:t>
      </w:r>
      <w:r w:rsidR="00D81905" w:rsidRPr="00D81905">
        <w:rPr>
          <w:rFonts w:hint="eastAsia"/>
        </w:rPr>
        <w:t>的基本功能都是执行一系列存储的指令（即软件程序）。</w:t>
      </w:r>
    </w:p>
    <w:p w14:paraId="50BAE0C4" w14:textId="3FB39E93" w:rsidR="00D81905" w:rsidRPr="006C12A8" w:rsidRDefault="00D81905" w:rsidP="006C12A8">
      <w:pPr>
        <w:pStyle w:val="af3"/>
        <w:rPr>
          <w:rFonts w:ascii="宋体" w:hAnsi="宋体"/>
        </w:rPr>
      </w:pPr>
      <w:r w:rsidRPr="006C12A8">
        <w:rPr>
          <w:rFonts w:hint="eastAsia"/>
        </w:rPr>
        <w:t>在</w:t>
      </w:r>
      <w:r w:rsidR="00614731">
        <w:t>VMware</w:t>
      </w:r>
      <w:r w:rsidRPr="006C12A8">
        <w:t>逐渐在企业级市场中被广泛的接受</w:t>
      </w:r>
      <w:r w:rsidRPr="006C12A8">
        <w:rPr>
          <w:rFonts w:hint="eastAsia"/>
        </w:rPr>
        <w:t>后</w:t>
      </w:r>
      <w:r w:rsidRPr="006C12A8">
        <w:t>，</w:t>
      </w:r>
      <w:r w:rsidRPr="006C12A8">
        <w:t>Xen</w:t>
      </w:r>
      <w:r w:rsidRPr="006C12A8">
        <w:t>也逐渐在互联网领域</w:t>
      </w:r>
      <w:r w:rsidR="00C92D39" w:rsidRPr="006C12A8">
        <w:rPr>
          <w:rFonts w:hint="eastAsia"/>
        </w:rPr>
        <w:t>崭</w:t>
      </w:r>
      <w:r w:rsidRPr="006C12A8">
        <w:t>露头角。</w:t>
      </w:r>
      <w:r w:rsidR="00CA39A4">
        <w:rPr>
          <w:rFonts w:hint="eastAsia"/>
        </w:rPr>
        <w:t>尽管</w:t>
      </w:r>
      <w:r w:rsidRPr="006C12A8">
        <w:t>当时的</w:t>
      </w:r>
      <w:r w:rsidRPr="006C12A8">
        <w:t>Xen</w:t>
      </w:r>
      <w:r w:rsidRPr="006C12A8">
        <w:t>还很不成熟，</w:t>
      </w:r>
      <w:r w:rsidRPr="006C12A8">
        <w:rPr>
          <w:rFonts w:hint="eastAsia"/>
        </w:rPr>
        <w:t>但是在</w:t>
      </w:r>
      <w:r w:rsidRPr="006C12A8">
        <w:rPr>
          <w:rFonts w:hint="eastAsia"/>
        </w:rPr>
        <w:t>2006</w:t>
      </w:r>
      <w:r w:rsidRPr="006C12A8">
        <w:rPr>
          <w:rFonts w:hint="eastAsia"/>
        </w:rPr>
        <w:t>年，</w:t>
      </w:r>
      <w:r w:rsidRPr="006C12A8">
        <w:t>RHEL 5.0</w:t>
      </w:r>
      <w:r w:rsidRPr="006C12A8">
        <w:t>发布的时候，红帽</w:t>
      </w:r>
      <w:r w:rsidRPr="006C12A8">
        <w:rPr>
          <w:rFonts w:hint="eastAsia"/>
        </w:rPr>
        <w:t>公司</w:t>
      </w:r>
      <w:r w:rsidR="002B7E41">
        <w:rPr>
          <w:rFonts w:hint="eastAsia"/>
        </w:rPr>
        <w:t>已经</w:t>
      </w:r>
      <w:r w:rsidR="002B7E41">
        <w:t>决定</w:t>
      </w:r>
      <w:r w:rsidRPr="006C12A8">
        <w:t>将</w:t>
      </w:r>
      <w:r w:rsidRPr="006C12A8">
        <w:t>Xen</w:t>
      </w:r>
      <w:r w:rsidRPr="006C12A8">
        <w:t>加入到自己的默认特性当中</w:t>
      </w:r>
      <w:r w:rsidRPr="006C12A8">
        <w:rPr>
          <w:rFonts w:hint="eastAsia"/>
        </w:rPr>
        <w:t>，一时之间，在</w:t>
      </w:r>
      <w:r w:rsidRPr="006C12A8">
        <w:t>Linux</w:t>
      </w:r>
      <w:r w:rsidRPr="006C12A8">
        <w:t>服务器领域，</w:t>
      </w:r>
      <w:r w:rsidRPr="006C12A8">
        <w:t>Xen</w:t>
      </w:r>
      <w:r w:rsidRPr="006C12A8">
        <w:t>似乎成为了</w:t>
      </w:r>
      <w:r w:rsidR="00614731">
        <w:t>VMware</w:t>
      </w:r>
      <w:r w:rsidRPr="006C12A8">
        <w:t>之外的最佳虚拟化选择</w:t>
      </w:r>
      <w:r w:rsidR="00B240DC" w:rsidRPr="006C12A8">
        <w:rPr>
          <w:rFonts w:hint="eastAsia"/>
        </w:rPr>
        <w:t>。</w:t>
      </w:r>
    </w:p>
    <w:p w14:paraId="3B702494" w14:textId="77777777" w:rsidR="004334A3" w:rsidRDefault="004334A3" w:rsidP="006822A9">
      <w:pPr>
        <w:pStyle w:val="af3"/>
      </w:pPr>
      <w:r w:rsidRPr="004334A3">
        <w:t>2010</w:t>
      </w:r>
      <w:r w:rsidRPr="004334A3">
        <w:t>年，</w:t>
      </w:r>
      <w:r w:rsidRPr="004334A3">
        <w:t>IBM</w:t>
      </w:r>
      <w:r w:rsidRPr="004334A3">
        <w:t>系统软件部市场与销售副总裁，同时也是开放虚拟化联盟委员会成员之一的</w:t>
      </w:r>
      <w:r w:rsidRPr="004334A3">
        <w:t>Inna Kuznetsova</w:t>
      </w:r>
      <w:r>
        <w:rPr>
          <w:rFonts w:hint="eastAsia"/>
        </w:rPr>
        <w:t>公开表示：</w:t>
      </w:r>
      <w:r w:rsidRPr="004334A3">
        <w:t>KVM</w:t>
      </w:r>
      <w:r w:rsidRPr="004334A3">
        <w:t>已经对数据中心做好了准备。</w:t>
      </w:r>
    </w:p>
    <w:p w14:paraId="58380F9D" w14:textId="77777777" w:rsidR="009C5FB3" w:rsidRDefault="009C5FB3" w:rsidP="006C12A8">
      <w:pPr>
        <w:pStyle w:val="af3"/>
      </w:pPr>
      <w:r w:rsidRPr="009C5FB3">
        <w:rPr>
          <w:rFonts w:hint="eastAsia"/>
        </w:rPr>
        <w:t>为了进一步降低桌面虚拟化的投入成本，</w:t>
      </w:r>
      <w:r w:rsidRPr="009C5FB3">
        <w:t>Citrix</w:t>
      </w:r>
      <w:r w:rsidRPr="009C5FB3">
        <w:t>在</w:t>
      </w:r>
      <w:r w:rsidRPr="009C5FB3">
        <w:t>2011</w:t>
      </w:r>
      <w:r w:rsidRPr="009C5FB3">
        <w:t>年</w:t>
      </w:r>
      <w:r w:rsidRPr="009C5FB3">
        <w:t>5</w:t>
      </w:r>
      <w:r w:rsidRPr="009C5FB3">
        <w:t>月发布了</w:t>
      </w:r>
      <w:r w:rsidRPr="009C5FB3">
        <w:t>IntelliCache</w:t>
      </w:r>
      <w:r w:rsidRPr="009C5FB3">
        <w:t>技术。在过去，</w:t>
      </w:r>
      <w:r w:rsidRPr="009C5FB3">
        <w:t>VDI</w:t>
      </w:r>
      <w:r w:rsidRPr="009C5FB3">
        <w:t>项目都是使用共享存储，服务器的本地存储设备被闲置，是一个不小的浪费，</w:t>
      </w:r>
      <w:r w:rsidRPr="009C5FB3">
        <w:t>IntelliCache</w:t>
      </w:r>
      <w:r w:rsidRPr="009C5FB3">
        <w:t>技术可以把虚拟机的主镜像文件传送到服务器的硬盘上，使虚拟机对存储的读写由原来的共享存储，转向对服务器本地存储设备的读写，既节省了共享存储的投入成本，又有效利用了现有的投资，是一个双赢的结果。</w:t>
      </w:r>
    </w:p>
    <w:p w14:paraId="79BBEFAB" w14:textId="77777777" w:rsidR="00550E31" w:rsidRDefault="00550E31" w:rsidP="006C12A8">
      <w:pPr>
        <w:pStyle w:val="af3"/>
      </w:pPr>
      <w:r>
        <w:rPr>
          <w:rFonts w:hint="eastAsia"/>
        </w:rPr>
        <w:t>在虚拟化技术大规模应用于生产之后，</w:t>
      </w:r>
      <w:r w:rsidRPr="00550E31">
        <w:rPr>
          <w:rFonts w:hint="eastAsia"/>
        </w:rPr>
        <w:t>随着科学技术的不断发展</w:t>
      </w:r>
      <w:r w:rsidRPr="00550E31">
        <w:t>,</w:t>
      </w:r>
      <w:r w:rsidRPr="00550E31">
        <w:t>计算机网络技术的应用也日益普及</w:t>
      </w:r>
      <w:r w:rsidRPr="00550E31">
        <w:t>.</w:t>
      </w:r>
      <w:r w:rsidRPr="00550E31">
        <w:t>在目前的计算机网络安全工作中</w:t>
      </w:r>
      <w:r w:rsidRPr="00550E31">
        <w:t>,</w:t>
      </w:r>
      <w:r w:rsidRPr="00550E31">
        <w:t>虚拟网络技术是比较重要的一类</w:t>
      </w:r>
      <w:r w:rsidRPr="00550E31">
        <w:t>,</w:t>
      </w:r>
      <w:r w:rsidRPr="00550E31">
        <w:t>并且在很多方面都发挥了较大的积极作用</w:t>
      </w:r>
      <w:r>
        <w:rPr>
          <w:rFonts w:hint="eastAsia"/>
        </w:rPr>
        <w:t>。从成本、占地空间、硬件资源管理等各个方面来看，</w:t>
      </w:r>
      <w:r w:rsidRPr="00550E31">
        <w:t>虚拟网络技术的应用是必然的路径</w:t>
      </w:r>
      <w:r>
        <w:rPr>
          <w:rFonts w:hint="eastAsia"/>
        </w:rPr>
        <w:t>。</w:t>
      </w:r>
      <w:r w:rsidRPr="00550E31">
        <w:t>考虑到今后的计算机网络拥有较大的空间</w:t>
      </w:r>
      <w:r w:rsidRPr="00550E31">
        <w:t>,</w:t>
      </w:r>
      <w:r w:rsidRPr="00550E31">
        <w:t>在应用虚拟网络技术的过程中</w:t>
      </w:r>
      <w:r w:rsidRPr="00550E31">
        <w:t>,</w:t>
      </w:r>
      <w:r w:rsidRPr="00550E31">
        <w:t>需考虑不同的环境和应用标准</w:t>
      </w:r>
      <w:r w:rsidRPr="00550E31">
        <w:t>,</w:t>
      </w:r>
      <w:r w:rsidRPr="00550E31">
        <w:t>以此来实现计算机网络安全的巩固</w:t>
      </w:r>
      <w:r>
        <w:rPr>
          <w:rFonts w:hint="eastAsia"/>
        </w:rPr>
        <w:t>。</w:t>
      </w:r>
    </w:p>
    <w:p w14:paraId="39E67A11" w14:textId="77777777" w:rsidR="00550E31" w:rsidRPr="00D81905" w:rsidRDefault="00550E31" w:rsidP="006C12A8">
      <w:pPr>
        <w:pStyle w:val="af3"/>
      </w:pPr>
      <w:r>
        <w:rPr>
          <w:rFonts w:hint="eastAsia"/>
        </w:rPr>
        <w:t>然而，在使用方便的同时，软件资源管理的问题也日益突出。</w:t>
      </w:r>
    </w:p>
    <w:p w14:paraId="59E5BD42" w14:textId="6A0F3FD6" w:rsidR="00EA64BF" w:rsidRPr="001A1283" w:rsidRDefault="00D20384" w:rsidP="00EA64BF">
      <w:pPr>
        <w:pStyle w:val="3"/>
        <w:numPr>
          <w:ilvl w:val="0"/>
          <w:numId w:val="0"/>
        </w:numPr>
        <w:tabs>
          <w:tab w:val="clear" w:pos="1854"/>
        </w:tabs>
        <w:rPr>
          <w:rFonts w:ascii="宋体" w:eastAsia="宋体" w:hAnsi="宋体"/>
        </w:rPr>
      </w:pPr>
      <w:bookmarkStart w:id="78" w:name="_Toc73467577"/>
      <w:bookmarkStart w:id="79" w:name="_Toc73467703"/>
      <w:bookmarkStart w:id="80" w:name="_Toc73467988"/>
      <w:bookmarkStart w:id="81" w:name="_Toc73468291"/>
      <w:bookmarkStart w:id="82" w:name="_Toc73468451"/>
      <w:bookmarkStart w:id="83" w:name="_Toc73468519"/>
      <w:bookmarkStart w:id="84" w:name="_Toc73468565"/>
      <w:bookmarkStart w:id="85" w:name="_Toc73951031"/>
      <w:bookmarkStart w:id="86" w:name="_Toc74024498"/>
      <w:bookmarkStart w:id="87" w:name="_Toc74025352"/>
      <w:bookmarkStart w:id="88" w:name="_Toc74025648"/>
      <w:bookmarkStart w:id="89" w:name="_Toc74025759"/>
      <w:bookmarkStart w:id="90" w:name="_Toc74025804"/>
      <w:bookmarkStart w:id="91" w:name="_Toc74025849"/>
      <w:bookmarkStart w:id="92" w:name="_Toc74025995"/>
      <w:bookmarkStart w:id="93" w:name="_Toc74030262"/>
      <w:bookmarkStart w:id="94" w:name="_Toc169323427"/>
      <w:r w:rsidRPr="001A1283">
        <w:rPr>
          <w:rFonts w:ascii="宋体" w:eastAsia="宋体" w:hAnsi="宋体" w:hint="eastAsia"/>
        </w:rPr>
        <w:t>1.2.</w:t>
      </w:r>
      <w:r w:rsidR="001F634A" w:rsidRPr="001A1283">
        <w:rPr>
          <w:rFonts w:ascii="宋体" w:eastAsia="宋体" w:hAnsi="宋体"/>
        </w:rPr>
        <w:t>2</w:t>
      </w:r>
      <w:r w:rsidRPr="001A1283">
        <w:rPr>
          <w:rFonts w:ascii="宋体" w:eastAsia="宋体" w:hAnsi="宋体" w:hint="eastAsia"/>
        </w:rPr>
        <w:t xml:space="preserve"> </w:t>
      </w:r>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r w:rsidR="001F634A" w:rsidRPr="001A1283">
        <w:rPr>
          <w:rFonts w:ascii="宋体" w:eastAsia="宋体" w:hAnsi="宋体" w:hint="eastAsia"/>
        </w:rPr>
        <w:t>研究</w:t>
      </w:r>
      <w:r w:rsidR="00550E31" w:rsidRPr="001A1283">
        <w:rPr>
          <w:rFonts w:ascii="宋体" w:eastAsia="宋体" w:hAnsi="宋体" w:hint="eastAsia"/>
        </w:rPr>
        <w:t>现状</w:t>
      </w:r>
    </w:p>
    <w:p w14:paraId="5D9A7A12" w14:textId="77777777" w:rsidR="00EA64BF" w:rsidRPr="006C12A8" w:rsidRDefault="00867DE9" w:rsidP="006C12A8">
      <w:pPr>
        <w:pStyle w:val="af3"/>
      </w:pPr>
      <w:r w:rsidRPr="006C12A8">
        <w:rPr>
          <w:rFonts w:hint="eastAsia"/>
        </w:rPr>
        <w:t>目前数据可视化的研究主要偏向于统计数据的展示呈现，往往通过新的理念模式或者算法对海量的信息数据进行处理与计算</w:t>
      </w:r>
      <w:r w:rsidR="00B9028D" w:rsidRPr="006C12A8">
        <w:rPr>
          <w:rFonts w:hint="eastAsia"/>
        </w:rPr>
        <w:t>得到统计学结果或者计算</w:t>
      </w:r>
      <w:r w:rsidR="00B9028D" w:rsidRPr="006C12A8">
        <w:rPr>
          <w:rFonts w:hint="eastAsia"/>
        </w:rPr>
        <w:lastRenderedPageBreak/>
        <w:t>出二维乃至多维的数据相关性，再通过图表的形式展现出来。这种可视化技术，注重的是对大数据的分析，注重的是结果</w:t>
      </w:r>
      <w:r w:rsidR="007B0D25" w:rsidRPr="006C12A8">
        <w:rPr>
          <w:rFonts w:hint="eastAsia"/>
        </w:rPr>
        <w:t>，而且可视化技术在该研究中往往属于非主要部分，即展现统计结果。</w:t>
      </w:r>
    </w:p>
    <w:p w14:paraId="0A49F05D" w14:textId="77777777" w:rsidR="007B0D25" w:rsidRDefault="001F634A" w:rsidP="007B0D25">
      <w:pPr>
        <w:pStyle w:val="3"/>
        <w:numPr>
          <w:ilvl w:val="0"/>
          <w:numId w:val="0"/>
        </w:numPr>
        <w:tabs>
          <w:tab w:val="clear" w:pos="1854"/>
        </w:tabs>
      </w:pPr>
      <w:r w:rsidRPr="001A1283">
        <w:rPr>
          <w:rFonts w:ascii="宋体" w:eastAsia="宋体" w:hAnsi="宋体" w:hint="eastAsia"/>
        </w:rPr>
        <w:t>1</w:t>
      </w:r>
      <w:r w:rsidRPr="001A1283">
        <w:rPr>
          <w:rFonts w:ascii="宋体" w:eastAsia="宋体" w:hAnsi="宋体"/>
        </w:rPr>
        <w:t xml:space="preserve">.2.3 </w:t>
      </w:r>
      <w:r w:rsidRPr="001A1283">
        <w:rPr>
          <w:rFonts w:ascii="宋体" w:eastAsia="宋体" w:hAnsi="宋体" w:hint="eastAsia"/>
        </w:rPr>
        <w:t>总结分析</w:t>
      </w:r>
      <w:r w:rsidR="007B0D25">
        <w:rPr>
          <w:rFonts w:hint="eastAsia"/>
        </w:rPr>
        <w:t xml:space="preserve"> </w:t>
      </w:r>
    </w:p>
    <w:p w14:paraId="5196E1DF" w14:textId="77777777" w:rsidR="007B0D25" w:rsidRDefault="007B0D25" w:rsidP="00FE4394">
      <w:pPr>
        <w:pStyle w:val="af3"/>
      </w:pPr>
      <w:r>
        <w:rPr>
          <w:rFonts w:hint="eastAsia"/>
        </w:rPr>
        <w:tab/>
      </w:r>
      <w:r w:rsidRPr="006C12A8">
        <w:rPr>
          <w:rFonts w:cs="Times New Roman" w:hint="eastAsia"/>
          <w:kern w:val="0"/>
          <w:szCs w:val="20"/>
        </w:rPr>
        <w:t>目前的可视化技术主要存在三个问题：</w:t>
      </w:r>
      <w:r w:rsidR="00DE53D2" w:rsidRPr="006C12A8">
        <w:rPr>
          <w:rFonts w:cs="Times New Roman" w:hint="eastAsia"/>
          <w:kern w:val="0"/>
          <w:szCs w:val="20"/>
        </w:rPr>
        <w:t>1</w:t>
      </w:r>
      <w:r w:rsidR="00DE53D2" w:rsidRPr="006C12A8">
        <w:rPr>
          <w:rFonts w:cs="Times New Roman" w:hint="eastAsia"/>
          <w:kern w:val="0"/>
          <w:szCs w:val="20"/>
        </w:rPr>
        <w:t>）</w:t>
      </w:r>
      <w:r w:rsidRPr="006C12A8">
        <w:rPr>
          <w:rFonts w:cs="Times New Roman" w:hint="eastAsia"/>
          <w:kern w:val="0"/>
          <w:szCs w:val="20"/>
        </w:rPr>
        <w:t>展示界面不够友好，由于常规的可视化技术更注重根据数据和算法所获得的计算结果的准确性</w:t>
      </w:r>
      <w:r w:rsidR="0051292A" w:rsidRPr="006C12A8">
        <w:rPr>
          <w:rFonts w:cs="Times New Roman" w:hint="eastAsia"/>
          <w:kern w:val="0"/>
          <w:szCs w:val="20"/>
        </w:rPr>
        <w:t>，所以计算结果通常在命令行中用块儿状或者折线状视图展示</w:t>
      </w:r>
      <w:r w:rsidR="00D72B75" w:rsidRPr="006C12A8">
        <w:rPr>
          <w:rFonts w:cs="Times New Roman" w:hint="eastAsia"/>
          <w:kern w:val="0"/>
          <w:szCs w:val="20"/>
        </w:rPr>
        <w:t>，展示工作不够美观；</w:t>
      </w:r>
      <w:r w:rsidR="00DE53D2" w:rsidRPr="006C12A8">
        <w:rPr>
          <w:rFonts w:cs="Times New Roman" w:hint="eastAsia"/>
          <w:kern w:val="0"/>
          <w:szCs w:val="20"/>
        </w:rPr>
        <w:t>2)</w:t>
      </w:r>
      <w:r w:rsidR="00D72B75" w:rsidRPr="006C12A8">
        <w:rPr>
          <w:rFonts w:cs="Times New Roman" w:hint="eastAsia"/>
          <w:kern w:val="0"/>
          <w:szCs w:val="20"/>
        </w:rPr>
        <w:t>实时性不够高，将可视化技术应用在流量分析工作中，对展示结果往往有着较高的实时性要求，传统的计算方法要花费较长的时间进行离线计算；</w:t>
      </w:r>
      <w:r w:rsidR="00DE53D2" w:rsidRPr="006C12A8">
        <w:rPr>
          <w:rFonts w:cs="Times New Roman" w:hint="eastAsia"/>
          <w:kern w:val="0"/>
          <w:szCs w:val="20"/>
        </w:rPr>
        <w:t>3)</w:t>
      </w:r>
      <w:r w:rsidR="00D72B75" w:rsidRPr="006C12A8">
        <w:rPr>
          <w:rFonts w:cs="Times New Roman" w:hint="eastAsia"/>
          <w:kern w:val="0"/>
          <w:szCs w:val="20"/>
        </w:rPr>
        <w:t>占用过多的系统资源，传统的可视化技术在计算过程中，一方面由于要读取大量的数据，所以有较多的磁盘</w:t>
      </w:r>
      <w:r w:rsidR="00D72B75" w:rsidRPr="006C12A8">
        <w:rPr>
          <w:rFonts w:cs="Times New Roman" w:hint="eastAsia"/>
          <w:kern w:val="0"/>
          <w:szCs w:val="20"/>
        </w:rPr>
        <w:t>I/O</w:t>
      </w:r>
      <w:r w:rsidR="00D72B75" w:rsidRPr="006C12A8">
        <w:rPr>
          <w:rFonts w:cs="Times New Roman" w:hint="eastAsia"/>
          <w:kern w:val="0"/>
          <w:szCs w:val="20"/>
        </w:rPr>
        <w:t>，占用时间，占用内存，妨碍其他程序在服务器上</w:t>
      </w:r>
      <w:r w:rsidR="00D72B75" w:rsidRPr="00D72B75">
        <w:rPr>
          <w:rFonts w:hint="eastAsia"/>
        </w:rPr>
        <w:t>高校运行，另一方面，由于算法大多为计算密集型程序，所以同样会占用较多的</w:t>
      </w:r>
      <w:r w:rsidR="00D72B75" w:rsidRPr="00D72B75">
        <w:rPr>
          <w:rFonts w:hint="eastAsia"/>
        </w:rPr>
        <w:t>CPU</w:t>
      </w:r>
      <w:r w:rsidR="00D72B75" w:rsidRPr="00D72B75">
        <w:rPr>
          <w:rFonts w:hint="eastAsia"/>
        </w:rPr>
        <w:t>资源，耗电，耗费计算节点的计算资源。</w:t>
      </w:r>
    </w:p>
    <w:p w14:paraId="246409CC" w14:textId="64DD2CD2" w:rsidR="00D72B75" w:rsidRDefault="00D72B75" w:rsidP="00FE4394">
      <w:pPr>
        <w:pStyle w:val="af3"/>
      </w:pPr>
      <w:r>
        <w:rPr>
          <w:rFonts w:hint="eastAsia"/>
        </w:rPr>
        <w:t>本文研究的虚拟网络流量可视化技术，</w:t>
      </w:r>
      <w:r w:rsidR="00E35AAF">
        <w:rPr>
          <w:rFonts w:hint="eastAsia"/>
        </w:rPr>
        <w:t>使用开源的前端美化框架，使监控结果看起来更加清楚，更加美观；采用消息队列的机制，保障了系统的实时性；采用了新的通信协议，降低了服务器资源的损耗</w:t>
      </w:r>
      <w:r>
        <w:rPr>
          <w:rFonts w:hint="eastAsia"/>
        </w:rPr>
        <w:t>。</w:t>
      </w:r>
    </w:p>
    <w:p w14:paraId="2CD88C29" w14:textId="77777777" w:rsidR="00D72B75" w:rsidRPr="00067262" w:rsidRDefault="00D72B75" w:rsidP="00067262">
      <w:pPr>
        <w:pStyle w:val="2"/>
        <w:widowControl w:val="0"/>
        <w:tabs>
          <w:tab w:val="clear" w:pos="720"/>
          <w:tab w:val="clear" w:pos="1854"/>
        </w:tabs>
        <w:ind w:left="578" w:hanging="578"/>
        <w:jc w:val="both"/>
        <w:rPr>
          <w:rFonts w:eastAsia="宋体" w:hAnsi="宋体"/>
        </w:rPr>
      </w:pPr>
      <w:r w:rsidRPr="00067262">
        <w:rPr>
          <w:rFonts w:eastAsia="宋体" w:hAnsi="宋体" w:hint="eastAsia"/>
        </w:rPr>
        <w:t>1</w:t>
      </w:r>
      <w:r w:rsidRPr="00067262">
        <w:rPr>
          <w:rFonts w:eastAsia="宋体" w:hAnsi="宋体"/>
        </w:rPr>
        <w:t xml:space="preserve">.3 </w:t>
      </w:r>
      <w:r w:rsidRPr="00067262">
        <w:rPr>
          <w:rFonts w:eastAsia="宋体" w:hAnsi="宋体" w:hint="eastAsia"/>
        </w:rPr>
        <w:t>研究内容和结构安排</w:t>
      </w:r>
    </w:p>
    <w:p w14:paraId="0A85CB74" w14:textId="77777777" w:rsidR="00071F95" w:rsidRPr="001A1283" w:rsidRDefault="00071F95" w:rsidP="00E82638">
      <w:pPr>
        <w:pStyle w:val="3"/>
        <w:numPr>
          <w:ilvl w:val="0"/>
          <w:numId w:val="0"/>
        </w:numPr>
        <w:tabs>
          <w:tab w:val="clear" w:pos="1854"/>
        </w:tabs>
        <w:rPr>
          <w:rFonts w:ascii="宋体" w:eastAsia="宋体" w:hAnsi="宋体"/>
        </w:rPr>
      </w:pPr>
      <w:r w:rsidRPr="001A1283">
        <w:rPr>
          <w:rFonts w:ascii="宋体" w:eastAsia="宋体" w:hAnsi="宋体" w:hint="eastAsia"/>
        </w:rPr>
        <w:t>1.</w:t>
      </w:r>
      <w:r w:rsidRPr="001A1283">
        <w:rPr>
          <w:rFonts w:ascii="宋体" w:eastAsia="宋体" w:hAnsi="宋体"/>
        </w:rPr>
        <w:t>3</w:t>
      </w:r>
      <w:r w:rsidR="00E82638" w:rsidRPr="001A1283">
        <w:rPr>
          <w:rFonts w:ascii="宋体" w:eastAsia="宋体" w:hAnsi="宋体" w:hint="eastAsia"/>
        </w:rPr>
        <w:t>.</w:t>
      </w:r>
      <w:r w:rsidRPr="001A1283">
        <w:rPr>
          <w:rFonts w:ascii="宋体" w:eastAsia="宋体" w:hAnsi="宋体" w:hint="eastAsia"/>
        </w:rPr>
        <w:t>1 研究内容</w:t>
      </w:r>
    </w:p>
    <w:p w14:paraId="49DACA5A" w14:textId="3428DE7D" w:rsidR="00C875E7" w:rsidRDefault="00A30691" w:rsidP="00FE4394">
      <w:pPr>
        <w:pStyle w:val="af3"/>
      </w:pPr>
      <w:r>
        <w:rPr>
          <w:rFonts w:hint="eastAsia"/>
        </w:rPr>
        <w:t>本文</w:t>
      </w:r>
      <w:r w:rsidR="00C875E7" w:rsidRPr="00C875E7">
        <w:rPr>
          <w:rFonts w:hint="eastAsia"/>
        </w:rPr>
        <w:t>介绍了一套高性能、高可靠、高可扩展的虚拟网络流量监控系统。系统分为三个模块，分别为：虚拟网络流量监听</w:t>
      </w:r>
      <w:r w:rsidR="00C875E7">
        <w:rPr>
          <w:rFonts w:hint="eastAsia"/>
        </w:rPr>
        <w:t>及</w:t>
      </w:r>
      <w:r w:rsidR="00C875E7" w:rsidRPr="00C875E7">
        <w:rPr>
          <w:rFonts w:hint="eastAsia"/>
        </w:rPr>
        <w:t>流量处理模块；系统通信服务器模块儿；流量数据可视化展示模块。</w:t>
      </w:r>
    </w:p>
    <w:p w14:paraId="6991B4C9" w14:textId="09996427" w:rsidR="00D72B75" w:rsidRDefault="00C875E7" w:rsidP="00FE4394">
      <w:pPr>
        <w:pStyle w:val="af3"/>
      </w:pPr>
      <w:r>
        <w:rPr>
          <w:rFonts w:hint="eastAsia"/>
        </w:rPr>
        <w:t>其中，虚拟网络流量监听及流量处理模块和系统通信服务器模块的设计架构为</w:t>
      </w:r>
      <w:r>
        <w:rPr>
          <w:rFonts w:hint="eastAsia"/>
        </w:rPr>
        <w:t>C/S</w:t>
      </w:r>
      <w:r>
        <w:rPr>
          <w:rFonts w:hint="eastAsia"/>
        </w:rPr>
        <w:t>架构；流量数据可视化展示模块和系统通信服务器模块的设计架构为</w:t>
      </w:r>
      <w:r>
        <w:rPr>
          <w:rFonts w:hint="eastAsia"/>
        </w:rPr>
        <w:t>B/S</w:t>
      </w:r>
      <w:r>
        <w:rPr>
          <w:rFonts w:hint="eastAsia"/>
        </w:rPr>
        <w:t>架构。两端的</w:t>
      </w:r>
      <w:r>
        <w:rPr>
          <w:rFonts w:hint="eastAsia"/>
        </w:rPr>
        <w:t>S</w:t>
      </w:r>
      <w:r>
        <w:rPr>
          <w:rFonts w:hint="eastAsia"/>
        </w:rPr>
        <w:t>部分为集成的系统通信服务器程序，便于程序的监控管理和后期的功能扩展以及个性化功能的定制。论文的研究内容</w:t>
      </w:r>
      <w:r w:rsidR="00231813">
        <w:rPr>
          <w:rFonts w:hint="eastAsia"/>
        </w:rPr>
        <w:t>主要</w:t>
      </w:r>
      <w:r>
        <w:rPr>
          <w:rFonts w:hint="eastAsia"/>
        </w:rPr>
        <w:t>包括以下几个方面：</w:t>
      </w:r>
    </w:p>
    <w:p w14:paraId="15D177E9" w14:textId="77777777" w:rsidR="00C875E7" w:rsidRPr="00CE6277" w:rsidRDefault="00C875E7" w:rsidP="00CE6277">
      <w:pPr>
        <w:pStyle w:val="af3"/>
        <w:numPr>
          <w:ilvl w:val="0"/>
          <w:numId w:val="5"/>
        </w:numPr>
        <w:ind w:left="426" w:hanging="420"/>
        <w:rPr>
          <w:rFonts w:cs="Times New Roman"/>
        </w:rPr>
      </w:pPr>
      <w:r w:rsidRPr="00CE6277">
        <w:rPr>
          <w:rFonts w:cs="Times New Roman" w:hint="eastAsia"/>
        </w:rPr>
        <w:t>介绍虚拟网络流量监听常用技术与具体实现的方法，并根据监听到的流量</w:t>
      </w:r>
      <w:r w:rsidRPr="00CE6277">
        <w:rPr>
          <w:rFonts w:cs="Times New Roman" w:hint="eastAsia"/>
        </w:rPr>
        <w:lastRenderedPageBreak/>
        <w:t>数据提取对应参数，为后期研究提供数据储备和为线上部署做好准备</w:t>
      </w:r>
      <w:r w:rsidR="006716C0" w:rsidRPr="00CE6277">
        <w:rPr>
          <w:rFonts w:cs="Times New Roman" w:hint="eastAsia"/>
        </w:rPr>
        <w:t>；</w:t>
      </w:r>
    </w:p>
    <w:p w14:paraId="1FF1E6E9" w14:textId="4BA1880A" w:rsidR="00C875E7" w:rsidRPr="00CE6277" w:rsidRDefault="00C875E7"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Web</w:t>
      </w:r>
      <w:r w:rsidRPr="00CE6277">
        <w:rPr>
          <w:rFonts w:cs="Times New Roman" w:hint="eastAsia"/>
        </w:rPr>
        <w:t>应用中消息队列的原理与实现方法。</w:t>
      </w:r>
      <w:r w:rsidR="004D316F" w:rsidRPr="00CE6277">
        <w:rPr>
          <w:rFonts w:cs="Times New Roman" w:hint="eastAsia"/>
        </w:rPr>
        <w:t>使用</w:t>
      </w:r>
      <w:r w:rsidR="004D316F" w:rsidRPr="00CE6277">
        <w:rPr>
          <w:rFonts w:cs="Times New Roman" w:hint="eastAsia"/>
        </w:rPr>
        <w:t>Redis</w:t>
      </w:r>
      <w:r w:rsidR="004D316F" w:rsidRPr="00CE6277">
        <w:rPr>
          <w:rFonts w:cs="Times New Roman" w:hint="eastAsia"/>
        </w:rPr>
        <w:t>数据库作为数据存储仓库和消息队列实现的软件基础；</w:t>
      </w:r>
      <w:r w:rsidRPr="00CE6277">
        <w:rPr>
          <w:rFonts w:cs="Times New Roman" w:hint="eastAsia"/>
        </w:rPr>
        <w:t>从消费者和生产者模型入手</w:t>
      </w:r>
      <w:r w:rsidR="001122F4">
        <w:rPr>
          <w:rFonts w:cs="Times New Roman" w:hint="eastAsia"/>
        </w:rPr>
        <w:t>，详细介绍了</w:t>
      </w:r>
      <w:r w:rsidR="004D316F" w:rsidRPr="00CE6277">
        <w:rPr>
          <w:rFonts w:cs="Times New Roman"/>
        </w:rPr>
        <w:t>Redis</w:t>
      </w:r>
      <w:r w:rsidR="004D316F" w:rsidRPr="00CE6277">
        <w:rPr>
          <w:rFonts w:cs="Times New Roman" w:hint="eastAsia"/>
        </w:rPr>
        <w:t>的</w:t>
      </w:r>
      <w:r w:rsidR="004D316F" w:rsidRPr="00CE6277">
        <w:rPr>
          <w:rFonts w:cs="Times New Roman"/>
        </w:rPr>
        <w:t>消息的发布</w:t>
      </w:r>
      <w:r w:rsidR="004D316F" w:rsidRPr="00CE6277">
        <w:rPr>
          <w:rFonts w:cs="Times New Roman"/>
        </w:rPr>
        <w:t>/</w:t>
      </w:r>
      <w:r w:rsidR="004D316F" w:rsidRPr="00CE6277">
        <w:rPr>
          <w:rFonts w:cs="Times New Roman"/>
        </w:rPr>
        <w:t>订阅（</w:t>
      </w:r>
      <w:r w:rsidR="004D316F" w:rsidRPr="00CE6277">
        <w:rPr>
          <w:rFonts w:cs="Times New Roman"/>
        </w:rPr>
        <w:t>Pub/Sub</w:t>
      </w:r>
      <w:r w:rsidR="004D316F" w:rsidRPr="00CE6277">
        <w:rPr>
          <w:rFonts w:cs="Times New Roman"/>
        </w:rPr>
        <w:t>）模式</w:t>
      </w:r>
      <w:r w:rsidR="004D316F" w:rsidRPr="00CE6277">
        <w:rPr>
          <w:rFonts w:cs="Times New Roman" w:hint="eastAsia"/>
        </w:rPr>
        <w:t>，讲述二者的区别，以及使用</w:t>
      </w:r>
      <w:r w:rsidR="004D316F" w:rsidRPr="00CE6277">
        <w:rPr>
          <w:rFonts w:cs="Times New Roman" w:hint="eastAsia"/>
        </w:rPr>
        <w:t>Pub</w:t>
      </w:r>
      <w:r w:rsidR="004D316F" w:rsidRPr="00CE6277">
        <w:rPr>
          <w:rFonts w:cs="Times New Roman"/>
        </w:rPr>
        <w:t>/</w:t>
      </w:r>
      <w:r w:rsidR="004D316F" w:rsidRPr="00CE6277">
        <w:rPr>
          <w:rFonts w:cs="Times New Roman" w:hint="eastAsia"/>
        </w:rPr>
        <w:t>Sub</w:t>
      </w:r>
      <w:r w:rsidR="004D316F" w:rsidRPr="00CE6277">
        <w:rPr>
          <w:rFonts w:cs="Times New Roman" w:hint="eastAsia"/>
        </w:rPr>
        <w:t>的原因</w:t>
      </w:r>
      <w:r w:rsidR="006716C0" w:rsidRPr="00CE6277">
        <w:rPr>
          <w:rFonts w:cs="Times New Roman" w:hint="eastAsia"/>
        </w:rPr>
        <w:t>；</w:t>
      </w:r>
    </w:p>
    <w:p w14:paraId="1E343424" w14:textId="77777777" w:rsidR="004D316F" w:rsidRPr="00CE6277" w:rsidRDefault="004D316F"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Web</w:t>
      </w:r>
      <w:r w:rsidRPr="00CE6277">
        <w:rPr>
          <w:rFonts w:cs="Times New Roman" w:hint="eastAsia"/>
        </w:rPr>
        <w:t>程序的</w:t>
      </w:r>
      <w:r w:rsidRPr="00CE6277">
        <w:rPr>
          <w:rFonts w:cs="Times New Roman" w:hint="eastAsia"/>
        </w:rPr>
        <w:t>B/S</w:t>
      </w:r>
      <w:r w:rsidRPr="00CE6277">
        <w:rPr>
          <w:rFonts w:cs="Times New Roman" w:hint="eastAsia"/>
        </w:rPr>
        <w:t>架构设计模式中客户端与服务端的</w:t>
      </w:r>
      <w:r w:rsidR="008E2164">
        <w:rPr>
          <w:rFonts w:cs="Times New Roman" w:hint="eastAsia"/>
        </w:rPr>
        <w:t>双向通信</w:t>
      </w:r>
      <w:r w:rsidRPr="00CE6277">
        <w:rPr>
          <w:rFonts w:cs="Times New Roman" w:hint="eastAsia"/>
        </w:rPr>
        <w:t>方</w:t>
      </w:r>
      <w:r w:rsidR="006716C0" w:rsidRPr="00CE6277">
        <w:rPr>
          <w:rFonts w:cs="Times New Roman" w:hint="eastAsia"/>
        </w:rPr>
        <w:t>式即</w:t>
      </w:r>
      <w:r w:rsidRPr="00CE6277">
        <w:rPr>
          <w:rFonts w:cs="Times New Roman" w:hint="eastAsia"/>
        </w:rPr>
        <w:t>采用</w:t>
      </w:r>
      <w:r w:rsidRPr="00CE6277">
        <w:rPr>
          <w:rFonts w:cs="Times New Roman" w:hint="eastAsia"/>
        </w:rPr>
        <w:t>WebSocket</w:t>
      </w:r>
      <w:r w:rsidRPr="00CE6277">
        <w:rPr>
          <w:rFonts w:cs="Times New Roman" w:hint="eastAsia"/>
        </w:rPr>
        <w:t>协议，</w:t>
      </w:r>
      <w:r w:rsidRPr="00CE6277">
        <w:rPr>
          <w:rFonts w:cs="Times New Roman" w:hint="eastAsia"/>
        </w:rPr>
        <w:t>WebSocket</w:t>
      </w:r>
      <w:r w:rsidRPr="00CE6277">
        <w:rPr>
          <w:rFonts w:cs="Times New Roman" w:hint="eastAsia"/>
        </w:rPr>
        <w:t>是区别于</w:t>
      </w:r>
      <w:r w:rsidRPr="00CE6277">
        <w:rPr>
          <w:rFonts w:cs="Times New Roman" w:hint="eastAsia"/>
        </w:rPr>
        <w:t>HTTP</w:t>
      </w:r>
      <w:r w:rsidRPr="00CE6277">
        <w:rPr>
          <w:rFonts w:cs="Times New Roman" w:hint="eastAsia"/>
        </w:rPr>
        <w:t>的应用层协议；本文详细介绍了基于</w:t>
      </w:r>
      <w:r w:rsidRPr="00CE6277">
        <w:rPr>
          <w:rFonts w:cs="Times New Roman" w:hint="eastAsia"/>
        </w:rPr>
        <w:t>Tornado</w:t>
      </w:r>
      <w:r w:rsidRPr="00CE6277">
        <w:rPr>
          <w:rFonts w:cs="Times New Roman" w:hint="eastAsia"/>
        </w:rPr>
        <w:t>框架的</w:t>
      </w:r>
      <w:r w:rsidRPr="00CE6277">
        <w:rPr>
          <w:rFonts w:cs="Times New Roman" w:hint="eastAsia"/>
        </w:rPr>
        <w:t>WebSocket</w:t>
      </w:r>
      <w:r w:rsidRPr="00CE6277">
        <w:rPr>
          <w:rFonts w:cs="Times New Roman" w:hint="eastAsia"/>
        </w:rPr>
        <w:t>协议的代码实现过程，并且将消息队列应用于双工通信中</w:t>
      </w:r>
      <w:r w:rsidR="006716C0" w:rsidRPr="00CE6277">
        <w:rPr>
          <w:rFonts w:cs="Times New Roman" w:hint="eastAsia"/>
        </w:rPr>
        <w:t>；</w:t>
      </w:r>
    </w:p>
    <w:p w14:paraId="53C10518" w14:textId="77777777" w:rsidR="004D316F" w:rsidRPr="00CE6277" w:rsidRDefault="004D316F"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MVC</w:t>
      </w:r>
      <w:r w:rsidR="00071F95" w:rsidRPr="00CE6277">
        <w:rPr>
          <w:rFonts w:cs="Times New Roman" w:hint="eastAsia"/>
        </w:rPr>
        <w:t>设计模式</w:t>
      </w:r>
      <w:r w:rsidRPr="00CE6277">
        <w:rPr>
          <w:rFonts w:cs="Times New Roman" w:hint="eastAsia"/>
        </w:rPr>
        <w:t>的原理，总结</w:t>
      </w:r>
      <w:r w:rsidRPr="00CE6277">
        <w:rPr>
          <w:rFonts w:cs="Times New Roman" w:hint="eastAsia"/>
        </w:rPr>
        <w:t>MVC</w:t>
      </w:r>
      <w:r w:rsidR="00071F95" w:rsidRPr="00CE6277">
        <w:rPr>
          <w:rFonts w:cs="Times New Roman" w:hint="eastAsia"/>
        </w:rPr>
        <w:t>设计模式</w:t>
      </w:r>
      <w:r w:rsidRPr="00CE6277">
        <w:rPr>
          <w:rFonts w:cs="Times New Roman"/>
        </w:rPr>
        <w:t>的</w:t>
      </w:r>
      <w:r w:rsidRPr="00CE6277">
        <w:rPr>
          <w:rFonts w:cs="Times New Roman" w:hint="eastAsia"/>
        </w:rPr>
        <w:t>优点，研究使用</w:t>
      </w:r>
      <w:r w:rsidR="00071F95" w:rsidRPr="00CE6277">
        <w:rPr>
          <w:rFonts w:cs="Times New Roman" w:hint="eastAsia"/>
        </w:rPr>
        <w:t>Tornado</w:t>
      </w:r>
      <w:r w:rsidRPr="00CE6277">
        <w:rPr>
          <w:rFonts w:cs="Times New Roman" w:hint="eastAsia"/>
        </w:rPr>
        <w:t>框架来提高系统</w:t>
      </w:r>
      <w:r w:rsidRPr="00CE6277">
        <w:rPr>
          <w:rFonts w:cs="Times New Roman"/>
        </w:rPr>
        <w:t>的</w:t>
      </w:r>
      <w:r w:rsidRPr="00CE6277">
        <w:rPr>
          <w:rFonts w:cs="Times New Roman" w:hint="eastAsia"/>
        </w:rPr>
        <w:t>稳定性的方法</w:t>
      </w:r>
      <w:r w:rsidR="00071F95" w:rsidRPr="00CE6277">
        <w:rPr>
          <w:rFonts w:cs="Times New Roman" w:hint="eastAsia"/>
        </w:rPr>
        <w:t>，并研究其在对应开发框架的变化</w:t>
      </w:r>
      <w:r w:rsidR="006716C0" w:rsidRPr="00CE6277">
        <w:rPr>
          <w:rFonts w:cs="Times New Roman" w:hint="eastAsia"/>
        </w:rPr>
        <w:t>和应用</w:t>
      </w:r>
      <w:r w:rsidR="00D15B9E" w:rsidRPr="00CE6277">
        <w:rPr>
          <w:rFonts w:cs="Times New Roman" w:hint="eastAsia"/>
        </w:rPr>
        <w:t>；</w:t>
      </w:r>
    </w:p>
    <w:p w14:paraId="2EED5684" w14:textId="77777777" w:rsidR="006716C0" w:rsidRPr="00CE6277" w:rsidRDefault="006716C0" w:rsidP="00CE6277">
      <w:pPr>
        <w:pStyle w:val="af3"/>
        <w:numPr>
          <w:ilvl w:val="0"/>
          <w:numId w:val="5"/>
        </w:numPr>
        <w:ind w:left="426" w:hanging="420"/>
        <w:rPr>
          <w:rFonts w:cs="Times New Roman"/>
        </w:rPr>
      </w:pPr>
      <w:r w:rsidRPr="00CE6277">
        <w:rPr>
          <w:rFonts w:cs="Times New Roman" w:hint="eastAsia"/>
        </w:rPr>
        <w:t>简述</w:t>
      </w:r>
      <w:r w:rsidRPr="00CE6277">
        <w:rPr>
          <w:rFonts w:cs="Times New Roman" w:hint="eastAsia"/>
        </w:rPr>
        <w:t>html</w:t>
      </w:r>
      <w:r w:rsidRPr="00CE6277">
        <w:rPr>
          <w:rFonts w:cs="Times New Roman"/>
        </w:rPr>
        <w:t>5</w:t>
      </w:r>
      <w:r w:rsidRPr="00CE6277">
        <w:rPr>
          <w:rFonts w:cs="Times New Roman" w:hint="eastAsia"/>
        </w:rPr>
        <w:t>的基本使用，介绍</w:t>
      </w:r>
      <w:r w:rsidRPr="00CE6277">
        <w:rPr>
          <w:rFonts w:cs="Times New Roman" w:hint="eastAsia"/>
        </w:rPr>
        <w:t>Echart</w:t>
      </w:r>
      <w:r w:rsidRPr="00CE6277">
        <w:rPr>
          <w:rFonts w:cs="Times New Roman" w:hint="eastAsia"/>
        </w:rPr>
        <w:t>开源服务框架的使用方法，以及个性化定制技术</w:t>
      </w:r>
      <w:r w:rsidR="00D15B9E" w:rsidRPr="00CE6277">
        <w:rPr>
          <w:rFonts w:cs="Times New Roman" w:hint="eastAsia"/>
        </w:rPr>
        <w:t>；</w:t>
      </w:r>
    </w:p>
    <w:p w14:paraId="621CD5E6" w14:textId="77777777" w:rsidR="006716C0" w:rsidRPr="00CE6277" w:rsidRDefault="006716C0" w:rsidP="00CE6277">
      <w:pPr>
        <w:pStyle w:val="af3"/>
        <w:numPr>
          <w:ilvl w:val="0"/>
          <w:numId w:val="5"/>
        </w:numPr>
        <w:ind w:left="426" w:hanging="420"/>
        <w:rPr>
          <w:rFonts w:cs="Times New Roman"/>
        </w:rPr>
      </w:pPr>
      <w:r w:rsidRPr="00CE6277">
        <w:rPr>
          <w:rFonts w:cs="Times New Roman" w:hint="eastAsia"/>
        </w:rPr>
        <w:t>基于以上技术实现的网络流量可视化</w:t>
      </w:r>
      <w:r w:rsidR="00A82B25" w:rsidRPr="00CE6277">
        <w:rPr>
          <w:rFonts w:cs="Times New Roman" w:hint="eastAsia"/>
        </w:rPr>
        <w:t>系统的开发过程和其他相关技术的介绍；</w:t>
      </w:r>
    </w:p>
    <w:p w14:paraId="0746D17E" w14:textId="77777777" w:rsidR="00A82B25" w:rsidRPr="00CE6277" w:rsidRDefault="00A82B25" w:rsidP="00CE6277">
      <w:pPr>
        <w:pStyle w:val="af3"/>
        <w:numPr>
          <w:ilvl w:val="0"/>
          <w:numId w:val="5"/>
        </w:numPr>
        <w:ind w:left="426" w:hanging="420"/>
        <w:rPr>
          <w:rFonts w:cs="Times New Roman"/>
        </w:rPr>
      </w:pPr>
      <w:r w:rsidRPr="00CE6277">
        <w:rPr>
          <w:rFonts w:cs="Times New Roman" w:hint="eastAsia"/>
        </w:rPr>
        <w:t>将网络流量可视化系统布置在虚拟网络环境下的自动化程序。</w:t>
      </w:r>
    </w:p>
    <w:p w14:paraId="42DF88B1" w14:textId="77777777" w:rsidR="00A82B25" w:rsidRPr="001A1283" w:rsidRDefault="00A82B25" w:rsidP="00A82B25">
      <w:pPr>
        <w:pStyle w:val="3"/>
        <w:numPr>
          <w:ilvl w:val="0"/>
          <w:numId w:val="0"/>
        </w:numPr>
        <w:tabs>
          <w:tab w:val="clear" w:pos="1854"/>
        </w:tabs>
        <w:rPr>
          <w:rFonts w:ascii="宋体" w:eastAsia="宋体" w:hAnsi="宋体"/>
        </w:rPr>
      </w:pPr>
      <w:r w:rsidRPr="001A1283">
        <w:rPr>
          <w:rFonts w:ascii="宋体" w:eastAsia="宋体" w:hAnsi="宋体" w:hint="eastAsia"/>
        </w:rPr>
        <w:t>1.</w:t>
      </w:r>
      <w:r w:rsidRPr="001A1283">
        <w:rPr>
          <w:rFonts w:ascii="宋体" w:eastAsia="宋体" w:hAnsi="宋体"/>
        </w:rPr>
        <w:t>3</w:t>
      </w:r>
      <w:r w:rsidRPr="001A1283">
        <w:rPr>
          <w:rFonts w:ascii="宋体" w:eastAsia="宋体" w:hAnsi="宋体" w:hint="eastAsia"/>
        </w:rPr>
        <w:t>.</w:t>
      </w:r>
      <w:r w:rsidRPr="001A1283">
        <w:rPr>
          <w:rFonts w:ascii="宋体" w:eastAsia="宋体" w:hAnsi="宋体"/>
        </w:rPr>
        <w:t>2</w:t>
      </w:r>
      <w:r w:rsidRPr="001A1283">
        <w:rPr>
          <w:rFonts w:ascii="宋体" w:eastAsia="宋体" w:hAnsi="宋体" w:hint="eastAsia"/>
        </w:rPr>
        <w:t xml:space="preserve"> 结构安排</w:t>
      </w:r>
    </w:p>
    <w:p w14:paraId="148BD7CE" w14:textId="77777777" w:rsidR="003676DB" w:rsidRDefault="00577248" w:rsidP="006C12A8">
      <w:pPr>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 xml:space="preserve">  论文共分为5章。第1章是引言部分，主要对虚拟化网络流量可视化技术的研究背景、研究意义做简单介绍；回顾虚拟化技术的发展历史，介绍虚拟化网络中流量可视化技术的研究现状，同时对国内外研究的现状作简要分析。第2章论述理论基础和相关的技术，包括虚拟化网络组建、虚拟化网络流量的监听技术、使用Redis数据库实现的消息队列、</w:t>
      </w:r>
      <w:r w:rsidR="006A0F55">
        <w:rPr>
          <w:rFonts w:asciiTheme="minorEastAsia" w:eastAsiaTheme="minorEastAsia" w:hAnsiTheme="minorEastAsia" w:cstheme="minorBidi" w:hint="eastAsia"/>
          <w:spacing w:val="10"/>
          <w:sz w:val="24"/>
          <w:szCs w:val="22"/>
        </w:rPr>
        <w:t>Web</w:t>
      </w:r>
      <w:r w:rsidR="006A0F55">
        <w:rPr>
          <w:rFonts w:asciiTheme="minorEastAsia" w:eastAsiaTheme="minorEastAsia" w:hAnsiTheme="minorEastAsia" w:cstheme="minorBidi"/>
          <w:spacing w:val="10"/>
          <w:sz w:val="24"/>
          <w:szCs w:val="22"/>
        </w:rPr>
        <w:t>S</w:t>
      </w:r>
      <w:r w:rsidR="006A0F55">
        <w:rPr>
          <w:rFonts w:asciiTheme="minorEastAsia" w:eastAsiaTheme="minorEastAsia" w:hAnsiTheme="minorEastAsia" w:cstheme="minorBidi" w:hint="eastAsia"/>
          <w:spacing w:val="10"/>
          <w:sz w:val="24"/>
          <w:szCs w:val="22"/>
        </w:rPr>
        <w:t>ocket协议的原理与使用方法、Tornado服务框架的原理与使用、Echart服务框架的使用与个性化定制等。第3</w:t>
      </w:r>
      <w:r w:rsidR="00A55989">
        <w:rPr>
          <w:rFonts w:asciiTheme="minorEastAsia" w:eastAsiaTheme="minorEastAsia" w:hAnsiTheme="minorEastAsia" w:cstheme="minorBidi" w:hint="eastAsia"/>
          <w:spacing w:val="10"/>
          <w:sz w:val="24"/>
          <w:szCs w:val="22"/>
        </w:rPr>
        <w:t>章阐述了虚拟化网络流量可视化系统的总体设计的技术路线和设计原则，分析了目标与功能需求，详细描述了流量监听模块、通信服务器模块和数据可视化展示模块的技术架构选取原则与方法。第4章具体展示了虚拟网络流量可视化系统的各个模块的实现细节，并介绍了系统的测试方法，提供了一部分测试所得数据及结果分析。第5章为全文做了总结，并介绍了下一步的工作展望。</w:t>
      </w:r>
    </w:p>
    <w:p w14:paraId="53E2A3B8" w14:textId="77777777" w:rsidR="003676DB" w:rsidRDefault="003676DB">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14:paraId="38AFB84A" w14:textId="77777777" w:rsidR="003676DB" w:rsidRPr="00FD2B64" w:rsidRDefault="003676DB" w:rsidP="003676DB">
      <w:pPr>
        <w:pStyle w:val="af"/>
        <w:rPr>
          <w:rStyle w:val="1CharChar"/>
          <w:b/>
        </w:rPr>
      </w:pPr>
      <w:r w:rsidRPr="00FD2B64">
        <w:rPr>
          <w:rStyle w:val="1CharChar"/>
          <w:rFonts w:hint="eastAsia"/>
          <w:b/>
        </w:rPr>
        <w:lastRenderedPageBreak/>
        <w:t>第2章  涉及的理论与技术基础</w:t>
      </w:r>
    </w:p>
    <w:p w14:paraId="483DBEAE" w14:textId="77777777" w:rsidR="008B0CFF" w:rsidRPr="00067262" w:rsidRDefault="006D2407" w:rsidP="008B0CFF">
      <w:pPr>
        <w:pStyle w:val="2"/>
        <w:widowControl w:val="0"/>
        <w:tabs>
          <w:tab w:val="clear" w:pos="720"/>
          <w:tab w:val="clear" w:pos="1854"/>
        </w:tabs>
        <w:ind w:left="578" w:hanging="578"/>
        <w:jc w:val="both"/>
        <w:rPr>
          <w:rFonts w:eastAsia="宋体" w:hAnsi="宋体"/>
        </w:rPr>
      </w:pPr>
      <w:bookmarkStart w:id="95" w:name="_2.1_引言"/>
      <w:bookmarkEnd w:id="95"/>
      <w:r w:rsidRPr="00067262">
        <w:rPr>
          <w:rFonts w:eastAsia="宋体" w:hAnsi="宋体" w:hint="eastAsia"/>
        </w:rPr>
        <w:t>2.1 引言</w:t>
      </w:r>
    </w:p>
    <w:p w14:paraId="03C90436" w14:textId="77777777" w:rsidR="008B0CFF" w:rsidRPr="00EE50A1" w:rsidRDefault="00EE50A1" w:rsidP="00EE50A1">
      <w:pPr>
        <w:pStyle w:val="af3"/>
      </w:pPr>
      <w:r>
        <w:rPr>
          <w:rFonts w:hint="eastAsia"/>
        </w:rPr>
        <w:t>本系统分为三个模块，应用了一组</w:t>
      </w:r>
      <w:r>
        <w:rPr>
          <w:rFonts w:hint="eastAsia"/>
        </w:rPr>
        <w:t>C/S</w:t>
      </w:r>
      <w:r>
        <w:rPr>
          <w:rFonts w:hint="eastAsia"/>
        </w:rPr>
        <w:t>架构，一组</w:t>
      </w:r>
      <w:r>
        <w:rPr>
          <w:rFonts w:hint="eastAsia"/>
        </w:rPr>
        <w:t>B/S</w:t>
      </w:r>
      <w:r>
        <w:rPr>
          <w:rFonts w:hint="eastAsia"/>
        </w:rPr>
        <w:t>架构。涉及了虚拟网络组建、流量监听、</w:t>
      </w:r>
      <w:r>
        <w:rPr>
          <w:rFonts w:hint="eastAsia"/>
        </w:rPr>
        <w:t>No</w:t>
      </w:r>
      <w:r>
        <w:t>SQL</w:t>
      </w:r>
      <w:r>
        <w:rPr>
          <w:rFonts w:hint="eastAsia"/>
        </w:rPr>
        <w:t>数据库、</w:t>
      </w:r>
      <w:r w:rsidR="00CD2845">
        <w:rPr>
          <w:rFonts w:hint="eastAsia"/>
        </w:rPr>
        <w:t>WebSocket</w:t>
      </w:r>
      <w:r>
        <w:rPr>
          <w:rFonts w:hint="eastAsia"/>
        </w:rPr>
        <w:t>协议、可视化技术、</w:t>
      </w:r>
      <w:r>
        <w:rPr>
          <w:rFonts w:hint="eastAsia"/>
        </w:rPr>
        <w:t>MVC</w:t>
      </w:r>
      <w:r>
        <w:rPr>
          <w:rFonts w:hint="eastAsia"/>
        </w:rPr>
        <w:t>设计模式、消息队列等理论和技术。</w:t>
      </w:r>
    </w:p>
    <w:p w14:paraId="51B34DC7" w14:textId="77777777" w:rsidR="008B0CFF" w:rsidRPr="00067262" w:rsidRDefault="008B0CFF" w:rsidP="008B0CFF">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Pr="00067262">
        <w:rPr>
          <w:rFonts w:eastAsia="宋体" w:hAnsi="宋体"/>
        </w:rPr>
        <w:t>2</w:t>
      </w:r>
      <w:r w:rsidRPr="00067262">
        <w:rPr>
          <w:rFonts w:eastAsia="宋体" w:hAnsi="宋体" w:hint="eastAsia"/>
        </w:rPr>
        <w:t xml:space="preserve"> 虚拟网络组成与组建</w:t>
      </w:r>
    </w:p>
    <w:p w14:paraId="49F6E14A" w14:textId="77777777" w:rsidR="00DF75FE" w:rsidRPr="00DF75FE" w:rsidRDefault="00EE50A1" w:rsidP="00DF75FE">
      <w:pPr>
        <w:pStyle w:val="af3"/>
      </w:pPr>
      <w:r>
        <w:rPr>
          <w:rFonts w:hint="eastAsia"/>
        </w:rPr>
        <w:t>虚拟网络是指在少量性能强大的服务器上才用虚拟化技术，构建起多台虚拟主机，但是其网络组建是各自独立的，虚拟主机在网络中的地位与物理主机并无差异；同构建实体网络一样，在设置好网络</w:t>
      </w:r>
      <w:r>
        <w:rPr>
          <w:rFonts w:hint="eastAsia"/>
        </w:rPr>
        <w:t>ID</w:t>
      </w:r>
      <w:r>
        <w:rPr>
          <w:rFonts w:hint="eastAsia"/>
        </w:rPr>
        <w:t>之后，为各个终端，即虚拟主机分配主机</w:t>
      </w:r>
      <w:r>
        <w:rPr>
          <w:rFonts w:hint="eastAsia"/>
        </w:rPr>
        <w:t>ID</w:t>
      </w:r>
      <w:r>
        <w:rPr>
          <w:rFonts w:hint="eastAsia"/>
        </w:rPr>
        <w:t>。为各个终端设置好</w:t>
      </w:r>
      <w:r>
        <w:rPr>
          <w:rFonts w:hint="eastAsia"/>
        </w:rPr>
        <w:t>IP</w:t>
      </w:r>
      <w:r>
        <w:rPr>
          <w:rFonts w:hint="eastAsia"/>
        </w:rPr>
        <w:t>地址、网关与子关掩码后，只需将虚拟主机所在的宿主机接入我们配置的网络，并在虚拟机管理程序中进行少量配置就可以把虚拟主机接入网络。虚拟主机的使用与物理主机使用并无差异，但是有方便管理、容灾性好、可以实时备份或者恢复等有点，同时，在批量配置虚拟主机时还可以使用镜像直接操作，方便快捷。</w:t>
      </w:r>
    </w:p>
    <w:p w14:paraId="34325D9E" w14:textId="77777777" w:rsidR="00EE50A1" w:rsidRDefault="00EE50A1" w:rsidP="006C12A8">
      <w:pPr>
        <w:pStyle w:val="af3"/>
      </w:pPr>
      <w:r>
        <w:rPr>
          <w:rFonts w:hint="eastAsia"/>
        </w:rPr>
        <w:t>关于虚拟网络的路由，从虚拟主机的角度来看，其特性与物理主机并没有差异</w:t>
      </w:r>
      <w:r w:rsidR="00824246">
        <w:rPr>
          <w:rFonts w:hint="eastAsia"/>
        </w:rPr>
        <w:t>，其虚拟特性对自身来讲是透明的；但是虚拟主机的所有设备文件，都是基于虚拟化技术虚拟产生的，包括</w:t>
      </w:r>
      <w:r w:rsidR="00824246">
        <w:rPr>
          <w:rFonts w:hint="eastAsia"/>
        </w:rPr>
        <w:t>CPU</w:t>
      </w:r>
      <w:r w:rsidR="00824246">
        <w:rPr>
          <w:rFonts w:hint="eastAsia"/>
        </w:rPr>
        <w:t>、硬盘、内存等，这里当然包括网卡，但是主机想要进行网络</w:t>
      </w:r>
      <w:r w:rsidR="00824246">
        <w:rPr>
          <w:rFonts w:hint="eastAsia"/>
        </w:rPr>
        <w:t>I/O</w:t>
      </w:r>
      <w:r w:rsidR="00824246">
        <w:rPr>
          <w:rFonts w:hint="eastAsia"/>
        </w:rPr>
        <w:t>又必须需要物理网卡，所以由虚拟主机的宿主机来完成这一任务。</w:t>
      </w:r>
    </w:p>
    <w:p w14:paraId="0B3E37E4" w14:textId="722F8E95" w:rsidR="00824246" w:rsidRDefault="00824246" w:rsidP="006C12A8">
      <w:pPr>
        <w:pStyle w:val="af3"/>
      </w:pPr>
      <w:r>
        <w:rPr>
          <w:rFonts w:hint="eastAsia"/>
        </w:rPr>
        <w:t>虚拟主机的网络配置基本分为三种，分别为桥接、</w:t>
      </w:r>
      <w:r>
        <w:rPr>
          <w:rFonts w:hint="eastAsia"/>
        </w:rPr>
        <w:t>N</w:t>
      </w:r>
      <w:r>
        <w:t>AT</w:t>
      </w:r>
      <w:r>
        <w:rPr>
          <w:rFonts w:hint="eastAsia"/>
        </w:rPr>
        <w:t>、</w:t>
      </w:r>
      <w:r>
        <w:rPr>
          <w:rFonts w:hint="eastAsia"/>
        </w:rPr>
        <w:t>Host-Only</w:t>
      </w:r>
      <w:r>
        <w:rPr>
          <w:rFonts w:hint="eastAsia"/>
        </w:rPr>
        <w:t>，目前市场上主流的虚拟软件，包括</w:t>
      </w:r>
      <w:r w:rsidR="00614731">
        <w:rPr>
          <w:rFonts w:hint="eastAsia"/>
        </w:rPr>
        <w:t>VMware</w:t>
      </w:r>
      <w:r>
        <w:t xml:space="preserve"> S</w:t>
      </w:r>
      <w:r>
        <w:rPr>
          <w:rFonts w:hint="eastAsia"/>
        </w:rPr>
        <w:t>tation</w:t>
      </w:r>
      <w:r>
        <w:rPr>
          <w:rFonts w:hint="eastAsia"/>
        </w:rPr>
        <w:t>，</w:t>
      </w:r>
      <w:r>
        <w:t>Virtual Box,</w:t>
      </w:r>
      <w:r>
        <w:rPr>
          <w:rFonts w:hint="eastAsia"/>
        </w:rPr>
        <w:t>，</w:t>
      </w:r>
      <w:r>
        <w:t>Virtual PC</w:t>
      </w:r>
      <w:r>
        <w:rPr>
          <w:rFonts w:hint="eastAsia"/>
        </w:rPr>
        <w:t xml:space="preserve"> </w:t>
      </w:r>
      <w:r>
        <w:rPr>
          <w:rFonts w:hint="eastAsia"/>
        </w:rPr>
        <w:t>以及企业级应用</w:t>
      </w:r>
      <w:r w:rsidRPr="00824246">
        <w:t>vSphere</w:t>
      </w:r>
      <w:r>
        <w:rPr>
          <w:rFonts w:hint="eastAsia"/>
        </w:rPr>
        <w:t>都支持这三种虚拟网络配置模式。</w:t>
      </w:r>
    </w:p>
    <w:p w14:paraId="546AF093" w14:textId="1855DFFF" w:rsidR="00491A86" w:rsidRDefault="0010014D" w:rsidP="006C12A8">
      <w:pPr>
        <w:pStyle w:val="af3"/>
      </w:pPr>
      <w:r>
        <w:rPr>
          <w:rFonts w:hint="eastAsia"/>
        </w:rPr>
        <w:t>本系统组建的虚拟网络的路由模式是采</w:t>
      </w:r>
      <w:r w:rsidR="00A07FA8" w:rsidRPr="00C9341A">
        <w:rPr>
          <w:rFonts w:hint="eastAsia"/>
        </w:rPr>
        <w:t>用桥接和</w:t>
      </w:r>
      <w:r w:rsidR="00A07FA8" w:rsidRPr="00C9341A">
        <w:rPr>
          <w:rFonts w:hint="eastAsia"/>
        </w:rPr>
        <w:t>NAT</w:t>
      </w:r>
      <w:r w:rsidR="00A07FA8" w:rsidRPr="00C9341A">
        <w:rPr>
          <w:rFonts w:hint="eastAsia"/>
        </w:rPr>
        <w:t>两种网络模式，</w:t>
      </w:r>
      <w:r w:rsidR="00F104D9">
        <w:rPr>
          <w:rFonts w:hint="eastAsia"/>
        </w:rPr>
        <w:t>其</w:t>
      </w:r>
      <w:r w:rsidR="00A07FA8" w:rsidRPr="00C9341A">
        <w:rPr>
          <w:rFonts w:hint="eastAsia"/>
        </w:rPr>
        <w:t>拓扑图如图</w:t>
      </w:r>
      <w:r w:rsidR="00A07FA8" w:rsidRPr="00C9341A">
        <w:rPr>
          <w:rFonts w:hint="eastAsia"/>
        </w:rPr>
        <w:t>2-</w:t>
      </w:r>
      <w:r w:rsidR="00A07FA8" w:rsidRPr="00C9341A">
        <w:t>1</w:t>
      </w:r>
      <w:r w:rsidR="00A07FA8" w:rsidRPr="00C9341A">
        <w:rPr>
          <w:rFonts w:hint="eastAsia"/>
        </w:rPr>
        <w:t>所示：</w:t>
      </w:r>
    </w:p>
    <w:p w14:paraId="259C18E3" w14:textId="77777777" w:rsidR="00C9341A" w:rsidRDefault="00C9341A" w:rsidP="00C9341A">
      <w:pPr>
        <w:keepNext/>
      </w:pPr>
      <w:r>
        <w:object w:dxaOrig="12330" w:dyaOrig="7591" w14:anchorId="2BC9D8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268.5pt" o:ole="">
            <v:imagedata r:id="rId16" o:title=""/>
          </v:shape>
          <o:OLEObject Type="Embed" ProgID="Visio.Drawing.15" ShapeID="_x0000_i1025" DrawAspect="Content" ObjectID="_1526038030" r:id="rId17"/>
        </w:object>
      </w:r>
    </w:p>
    <w:p w14:paraId="70737C00" w14:textId="77777777" w:rsidR="00C9341A" w:rsidRPr="00C9341A" w:rsidRDefault="00C9341A" w:rsidP="00C9341A">
      <w:pPr>
        <w:pStyle w:val="af6"/>
        <w:jc w:val="center"/>
        <w:rPr>
          <w:rFonts w:asciiTheme="minorEastAsia" w:eastAsiaTheme="minorEastAsia" w:hAnsiTheme="minorEastAsia"/>
          <w:sz w:val="21"/>
          <w:szCs w:val="21"/>
        </w:rPr>
      </w:pPr>
      <w:r w:rsidRPr="00C9341A">
        <w:rPr>
          <w:rFonts w:asciiTheme="minorEastAsia" w:eastAsiaTheme="minorEastAsia" w:hAnsiTheme="minorEastAsia"/>
          <w:sz w:val="21"/>
          <w:szCs w:val="21"/>
        </w:rPr>
        <w:t xml:space="preserve">图2-1 </w:t>
      </w:r>
      <w:r w:rsidRPr="00C9341A">
        <w:rPr>
          <w:rFonts w:asciiTheme="minorEastAsia" w:eastAsiaTheme="minorEastAsia" w:hAnsiTheme="minorEastAsia" w:hint="eastAsia"/>
          <w:sz w:val="21"/>
          <w:szCs w:val="21"/>
        </w:rPr>
        <w:t>虚拟网络拓扑图</w:t>
      </w:r>
    </w:p>
    <w:p w14:paraId="19690D67" w14:textId="77777777" w:rsidR="00C9341A" w:rsidRDefault="00C9341A" w:rsidP="00C9341A">
      <w:pPr>
        <w:pStyle w:val="af3"/>
        <w:ind w:firstLine="0"/>
      </w:pPr>
    </w:p>
    <w:p w14:paraId="6E33F691" w14:textId="77777777" w:rsidR="00C9341A" w:rsidRPr="00C9341A" w:rsidRDefault="00C9341A" w:rsidP="00C9341A">
      <w:pPr>
        <w:pStyle w:val="af3"/>
      </w:pPr>
    </w:p>
    <w:p w14:paraId="5A8703D2" w14:textId="77777777" w:rsidR="008B0CFF" w:rsidRPr="00067262" w:rsidRDefault="008B0CFF" w:rsidP="008B0CFF">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000D122E" w:rsidRPr="00067262">
        <w:rPr>
          <w:rFonts w:eastAsia="宋体" w:hAnsi="宋体"/>
        </w:rPr>
        <w:t>3</w:t>
      </w:r>
      <w:r w:rsidRPr="00067262">
        <w:rPr>
          <w:rFonts w:eastAsia="宋体" w:hAnsi="宋体" w:hint="eastAsia"/>
        </w:rPr>
        <w:t xml:space="preserve"> 流量监听技术与实践方法</w:t>
      </w:r>
    </w:p>
    <w:p w14:paraId="08AA85E7" w14:textId="77777777" w:rsidR="00C9341A" w:rsidRDefault="006F14A4" w:rsidP="00C9341A">
      <w:pPr>
        <w:pStyle w:val="af3"/>
      </w:pPr>
      <w:r w:rsidRPr="00C80E3D">
        <w:rPr>
          <w:rFonts w:hint="eastAsia"/>
        </w:rPr>
        <w:t>基于以太网的网卡，有两种工作模式。一种模式称为一般模式，即网卡正</w:t>
      </w:r>
      <w:r>
        <w:rPr>
          <w:rFonts w:hint="eastAsia"/>
        </w:rPr>
        <w:t>常工作，</w:t>
      </w:r>
      <w:r w:rsidR="00AF48E5">
        <w:rPr>
          <w:rFonts w:hint="eastAsia"/>
        </w:rPr>
        <w:t>在接收数据帧时，</w:t>
      </w:r>
      <w:r>
        <w:rPr>
          <w:rFonts w:hint="eastAsia"/>
        </w:rPr>
        <w:t>网卡只关心与自己有关的数据包，这时候，网卡</w:t>
      </w:r>
      <w:r w:rsidR="00AF48E5">
        <w:rPr>
          <w:rFonts w:hint="eastAsia"/>
        </w:rPr>
        <w:t>仅接受数据帧中目的地址与自身网络接口地址相同的数据帧</w:t>
      </w:r>
      <w:r>
        <w:rPr>
          <w:rFonts w:hint="eastAsia"/>
        </w:rPr>
        <w:t>，然后交给操作系统或者相关应用程序进行处理</w:t>
      </w:r>
      <w:r w:rsidR="00AF48E5">
        <w:rPr>
          <w:rFonts w:hint="eastAsia"/>
        </w:rPr>
        <w:t>；另外一种为混杂模式，即网卡监听自身所在网络内的所有数据帧，接收所有数据帧，而不管这些数据帧的目的地址是哪里，全部交给自身上层的程序进行处理。</w:t>
      </w:r>
    </w:p>
    <w:p w14:paraId="10DFB701" w14:textId="31EC7B9C" w:rsidR="00AF48E5" w:rsidRDefault="00AF48E5" w:rsidP="00C9341A">
      <w:pPr>
        <w:pStyle w:val="af3"/>
      </w:pPr>
      <w:r>
        <w:rPr>
          <w:rFonts w:hint="eastAsia"/>
        </w:rPr>
        <w:t>考虑到程序的稳定</w:t>
      </w:r>
      <w:r w:rsidR="009F3E93">
        <w:rPr>
          <w:rFonts w:hint="eastAsia"/>
        </w:rPr>
        <w:t>性</w:t>
      </w:r>
      <w:r>
        <w:rPr>
          <w:rFonts w:hint="eastAsia"/>
        </w:rPr>
        <w:t>，我们将在</w:t>
      </w:r>
      <w:r>
        <w:rPr>
          <w:rFonts w:hint="eastAsia"/>
        </w:rPr>
        <w:t>Linux</w:t>
      </w:r>
      <w:r w:rsidR="003C4512">
        <w:rPr>
          <w:rFonts w:hint="eastAsia"/>
        </w:rPr>
        <w:t>操作系统上</w:t>
      </w:r>
      <w:r>
        <w:rPr>
          <w:rFonts w:hint="eastAsia"/>
        </w:rPr>
        <w:t>部署监听程序，因此系统的开发环境也是</w:t>
      </w:r>
      <w:r>
        <w:rPr>
          <w:rFonts w:hint="eastAsia"/>
        </w:rPr>
        <w:t>Linux</w:t>
      </w:r>
      <w:r>
        <w:rPr>
          <w:rFonts w:hint="eastAsia"/>
        </w:rPr>
        <w:t>。在</w:t>
      </w:r>
      <w:r>
        <w:rPr>
          <w:rFonts w:hint="eastAsia"/>
        </w:rPr>
        <w:t>Linux</w:t>
      </w:r>
      <w:r>
        <w:rPr>
          <w:rFonts w:hint="eastAsia"/>
        </w:rPr>
        <w:t>系统下进行网络流量的监听，首先需要将网卡设为混杂模式，以便于网卡监听自身所在网络内的所有数据帧；以太网上的数据帧监听，主要关心</w:t>
      </w:r>
      <w:r>
        <w:rPr>
          <w:rFonts w:hint="eastAsia"/>
        </w:rPr>
        <w:t>TCP/IP</w:t>
      </w:r>
      <w:r>
        <w:rPr>
          <w:rFonts w:hint="eastAsia"/>
        </w:rPr>
        <w:t>协议簇中的</w:t>
      </w:r>
      <w:r>
        <w:rPr>
          <w:rFonts w:hint="eastAsia"/>
        </w:rPr>
        <w:t>IP</w:t>
      </w:r>
      <w:r>
        <w:rPr>
          <w:rFonts w:hint="eastAsia"/>
        </w:rPr>
        <w:t>协议，</w:t>
      </w:r>
      <w:r>
        <w:rPr>
          <w:rFonts w:hint="eastAsia"/>
        </w:rPr>
        <w:t>ARP</w:t>
      </w:r>
      <w:r>
        <w:rPr>
          <w:rFonts w:hint="eastAsia"/>
        </w:rPr>
        <w:t>协议，以及</w:t>
      </w:r>
      <w:r>
        <w:rPr>
          <w:rFonts w:hint="eastAsia"/>
        </w:rPr>
        <w:t>TCP</w:t>
      </w:r>
      <w:r>
        <w:rPr>
          <w:rFonts w:hint="eastAsia"/>
        </w:rPr>
        <w:t>协议和</w:t>
      </w:r>
      <w:r>
        <w:rPr>
          <w:rFonts w:hint="eastAsia"/>
        </w:rPr>
        <w:t>UDP</w:t>
      </w:r>
      <w:r>
        <w:rPr>
          <w:rFonts w:hint="eastAsia"/>
        </w:rPr>
        <w:t>协议。</w:t>
      </w:r>
    </w:p>
    <w:p w14:paraId="717C4ACC" w14:textId="79F8923C" w:rsidR="00AF48E5" w:rsidRPr="00AF48E5" w:rsidRDefault="00F662D1" w:rsidP="003D6793">
      <w:pPr>
        <w:pStyle w:val="af3"/>
      </w:pPr>
      <w:r>
        <w:rPr>
          <w:rFonts w:hint="eastAsia"/>
        </w:rPr>
        <w:t>最早被云公用的是</w:t>
      </w:r>
      <w:r>
        <w:rPr>
          <w:rFonts w:hint="eastAsia"/>
        </w:rPr>
        <w:t>Raw</w:t>
      </w:r>
      <w:r>
        <w:t xml:space="preserve"> S</w:t>
      </w:r>
      <w:r>
        <w:rPr>
          <w:rFonts w:hint="eastAsia"/>
        </w:rPr>
        <w:t>ocket</w:t>
      </w:r>
      <w:r>
        <w:rPr>
          <w:rFonts w:hint="eastAsia"/>
        </w:rPr>
        <w:t>原始套接字，但这种技术只能捕捉</w:t>
      </w:r>
      <w:r>
        <w:rPr>
          <w:rFonts w:hint="eastAsia"/>
        </w:rPr>
        <w:t>IP</w:t>
      </w:r>
      <w:r>
        <w:rPr>
          <w:rFonts w:hint="eastAsia"/>
        </w:rPr>
        <w:t>包，</w:t>
      </w:r>
      <w:r>
        <w:rPr>
          <w:rFonts w:hint="eastAsia"/>
        </w:rPr>
        <w:lastRenderedPageBreak/>
        <w:t>对</w:t>
      </w:r>
      <w:r>
        <w:rPr>
          <w:rFonts w:hint="eastAsia"/>
        </w:rPr>
        <w:t>ARP</w:t>
      </w:r>
      <w:r>
        <w:rPr>
          <w:rFonts w:hint="eastAsia"/>
        </w:rPr>
        <w:t>包无效；</w:t>
      </w:r>
      <w:r w:rsidR="00872CAD">
        <w:rPr>
          <w:rFonts w:hint="eastAsia"/>
        </w:rPr>
        <w:t>BSD Packet</w:t>
      </w:r>
      <w:r w:rsidR="00872CAD">
        <w:t xml:space="preserve"> F</w:t>
      </w:r>
      <w:r w:rsidR="00872CAD">
        <w:rPr>
          <w:rFonts w:hint="eastAsia"/>
        </w:rPr>
        <w:t>ilter</w:t>
      </w:r>
      <w:r w:rsidR="00872CAD">
        <w:rPr>
          <w:rFonts w:hint="eastAsia"/>
        </w:rPr>
        <w:t>机制</w:t>
      </w:r>
      <w:r>
        <w:rPr>
          <w:rFonts w:hint="eastAsia"/>
        </w:rPr>
        <w:t>对数据包的处理简单易行，但是对于高流量数据包的处理表现并不好。一方面，考虑到本系统对实时性的要求较高；另一方面，由于过度依赖</w:t>
      </w:r>
      <w:r>
        <w:rPr>
          <w:rFonts w:hint="eastAsia"/>
        </w:rPr>
        <w:t>UNIX</w:t>
      </w:r>
      <w:r>
        <w:rPr>
          <w:rFonts w:hint="eastAsia"/>
        </w:rPr>
        <w:t>内部的一些机制，频繁地使用系统调用，不便于移植，因此并不合适。美国洛仑兹伯克利国家实验室所编写的</w:t>
      </w:r>
      <w:r>
        <w:rPr>
          <w:rFonts w:hint="eastAsia"/>
        </w:rPr>
        <w:t>API</w:t>
      </w:r>
      <w:r>
        <w:rPr>
          <w:rFonts w:hint="eastAsia"/>
        </w:rPr>
        <w:t>函数库</w:t>
      </w:r>
      <w:r>
        <w:t>L</w:t>
      </w:r>
      <w:r>
        <w:rPr>
          <w:rFonts w:hint="eastAsia"/>
        </w:rPr>
        <w:t>ibpcap</w:t>
      </w:r>
      <w:bookmarkStart w:id="96" w:name="_GoBack"/>
      <w:bookmarkEnd w:id="96"/>
      <w:r>
        <w:rPr>
          <w:rFonts w:hint="eastAsia"/>
        </w:rPr>
        <w:t>，就是要使得数据包监听程序在不同的操作系统平台上更加容易地进行移植，它有强大的性能和良好的移植性使我们实现流量监听程序的首选，另一方面，很多编程语言都提供了封装了</w:t>
      </w:r>
      <w:r w:rsidR="001E2DAC">
        <w:rPr>
          <w:rFonts w:hint="eastAsia"/>
        </w:rPr>
        <w:t>Lib</w:t>
      </w:r>
      <w:r>
        <w:rPr>
          <w:rFonts w:hint="eastAsia"/>
        </w:rPr>
        <w:t>pcap</w:t>
      </w:r>
      <w:r w:rsidR="001E2DAC">
        <w:rPr>
          <w:rFonts w:hint="eastAsia"/>
        </w:rPr>
        <w:t>功能</w:t>
      </w:r>
      <w:r>
        <w:rPr>
          <w:rFonts w:hint="eastAsia"/>
        </w:rPr>
        <w:t>的库，使我们在编程实现程序时有更多的选择</w:t>
      </w:r>
      <w:r w:rsidR="00F03B55">
        <w:rPr>
          <w:rStyle w:val="af9"/>
        </w:rPr>
        <w:t>[</w:t>
      </w:r>
      <w:r w:rsidR="0077307C">
        <w:rPr>
          <w:rStyle w:val="af9"/>
        </w:rPr>
        <w:endnoteReference w:id="1"/>
      </w:r>
      <w:r w:rsidR="00F03B55">
        <w:rPr>
          <w:rStyle w:val="af9"/>
        </w:rPr>
        <w:t>]</w:t>
      </w:r>
      <w:r>
        <w:rPr>
          <w:rFonts w:hint="eastAsia"/>
        </w:rPr>
        <w:t>。</w:t>
      </w:r>
    </w:p>
    <w:p w14:paraId="484E5F1B" w14:textId="77777777" w:rsidR="00EF7B98" w:rsidRPr="00067262" w:rsidRDefault="00EF7B98" w:rsidP="00EF7B98">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Pr="00067262">
        <w:rPr>
          <w:rFonts w:eastAsia="宋体" w:hAnsi="宋体"/>
        </w:rPr>
        <w:t>4</w:t>
      </w:r>
      <w:r w:rsidRPr="00067262">
        <w:rPr>
          <w:rFonts w:eastAsia="宋体" w:hAnsi="宋体" w:hint="eastAsia"/>
        </w:rPr>
        <w:t xml:space="preserve"> 数据存储方法</w:t>
      </w:r>
    </w:p>
    <w:p w14:paraId="01A37756" w14:textId="77777777" w:rsidR="003D6793" w:rsidRDefault="003D6793" w:rsidP="003D6793">
      <w:pPr>
        <w:pStyle w:val="af3"/>
      </w:pPr>
      <w:r>
        <w:rPr>
          <w:rFonts w:hint="eastAsia"/>
        </w:rPr>
        <w:t>在获取流量监听节点监听及处理后的数据之后，系统将把数据进行存储和展示，我们的系统使用</w:t>
      </w:r>
      <w:r>
        <w:rPr>
          <w:rFonts w:hint="eastAsia"/>
        </w:rPr>
        <w:t>Redis</w:t>
      </w:r>
      <w:r>
        <w:rPr>
          <w:rFonts w:hint="eastAsia"/>
        </w:rPr>
        <w:t>数据库和</w:t>
      </w:r>
      <w:r>
        <w:rPr>
          <w:rFonts w:hint="eastAsia"/>
        </w:rPr>
        <w:t>Mongo</w:t>
      </w:r>
      <w:r>
        <w:t>DB</w:t>
      </w:r>
      <w:r>
        <w:rPr>
          <w:rFonts w:hint="eastAsia"/>
        </w:rPr>
        <w:t>这两种</w:t>
      </w:r>
      <w:r>
        <w:rPr>
          <w:rFonts w:hint="eastAsia"/>
        </w:rPr>
        <w:t>No</w:t>
      </w:r>
      <w:r>
        <w:t>SQL</w:t>
      </w:r>
      <w:r>
        <w:rPr>
          <w:rFonts w:hint="eastAsia"/>
        </w:rPr>
        <w:t>数据库。</w:t>
      </w:r>
    </w:p>
    <w:p w14:paraId="7725E0A0" w14:textId="77777777" w:rsidR="003D6793" w:rsidRDefault="003D6793" w:rsidP="003D6793">
      <w:pPr>
        <w:pStyle w:val="af3"/>
      </w:pPr>
      <w:r>
        <w:rPr>
          <w:rFonts w:hint="eastAsia"/>
        </w:rPr>
        <w:t>首先，我们的系统的目标是准确、实时展示各个计算节点的流量情况，而不关心数据帧的源地址和目的地址的关系，所以我们使用</w:t>
      </w:r>
      <w:r>
        <w:rPr>
          <w:rFonts w:hint="eastAsia"/>
        </w:rPr>
        <w:t>No</w:t>
      </w:r>
      <w:r>
        <w:t>SQL</w:t>
      </w:r>
      <w:r>
        <w:rPr>
          <w:rFonts w:hint="eastAsia"/>
        </w:rPr>
        <w:t>数据库</w:t>
      </w:r>
      <w:r>
        <w:rPr>
          <w:rFonts w:hint="eastAsia"/>
        </w:rPr>
        <w:t>MongoDB</w:t>
      </w:r>
      <w:r>
        <w:rPr>
          <w:rFonts w:hint="eastAsia"/>
        </w:rPr>
        <w:t>进行存储数据帧的详细信息，包括数据帧的参数信息、捕获时间、存储时间，由于该数据库有灵活的</w:t>
      </w:r>
      <w:r>
        <w:rPr>
          <w:rFonts w:hint="eastAsia"/>
        </w:rPr>
        <w:t>set</w:t>
      </w:r>
      <w:r>
        <w:rPr>
          <w:rFonts w:hint="eastAsia"/>
        </w:rPr>
        <w:t>和</w:t>
      </w:r>
      <w:r>
        <w:rPr>
          <w:rFonts w:hint="eastAsia"/>
        </w:rPr>
        <w:t>list</w:t>
      </w:r>
      <w:r>
        <w:rPr>
          <w:rFonts w:hint="eastAsia"/>
        </w:rPr>
        <w:t>数据结构，在后期我们可以进行统计学计算，包括指定节点的流量情况，特定的数据帧类型等。这里我们只关心每一条记录，而并不关心各个记录之间的关系，</w:t>
      </w:r>
      <w:r>
        <w:rPr>
          <w:rFonts w:hint="eastAsia"/>
        </w:rPr>
        <w:t>Mongo</w:t>
      </w:r>
      <w:r>
        <w:t>DB</w:t>
      </w:r>
      <w:r>
        <w:rPr>
          <w:rFonts w:hint="eastAsia"/>
        </w:rPr>
        <w:t>有存取速度快、查找方便、并发性能好、灾难恢复容易等诸多有点。</w:t>
      </w:r>
    </w:p>
    <w:p w14:paraId="032757C9" w14:textId="77777777" w:rsidR="003D6793" w:rsidRPr="003D6793" w:rsidRDefault="003D6793" w:rsidP="003D6793">
      <w:pPr>
        <w:pStyle w:val="af3"/>
      </w:pPr>
      <w:r>
        <w:rPr>
          <w:rFonts w:hint="eastAsia"/>
        </w:rPr>
        <w:t>另一方面，我们在进行流量可视化的展示的时候，并不可以把监听节点的数据直接交给前台模块展示，因为考虑到网络</w:t>
      </w:r>
      <w:r>
        <w:rPr>
          <w:rFonts w:hint="eastAsia"/>
        </w:rPr>
        <w:t>I/O</w:t>
      </w:r>
      <w:r>
        <w:rPr>
          <w:rFonts w:hint="eastAsia"/>
        </w:rPr>
        <w:t>，硬盘</w:t>
      </w:r>
      <w:r>
        <w:rPr>
          <w:rFonts w:hint="eastAsia"/>
        </w:rPr>
        <w:t>I/O</w:t>
      </w:r>
      <w:r>
        <w:rPr>
          <w:rFonts w:hint="eastAsia"/>
        </w:rPr>
        <w:t>等问题，展示模块收到的每一条记录很可能不是流量监听节点捕获的流量信息的正确顺序。系统需要使用一个速度快，性能好的中间数据库作为缓冲。这里使用</w:t>
      </w:r>
      <w:r>
        <w:rPr>
          <w:rFonts w:hint="eastAsia"/>
        </w:rPr>
        <w:t>Redis</w:t>
      </w:r>
      <w:r>
        <w:rPr>
          <w:rFonts w:hint="eastAsia"/>
        </w:rPr>
        <w:t>数据库，按照时间顺序接受并存储流量监听节点处理后的数据内容，并按照其存储的先后顺序，将数据发送给通信服务器程序，最终交由前台展示页面将数据信息通过可视化技术展现出来。</w:t>
      </w:r>
      <w:r w:rsidR="004621CD">
        <w:rPr>
          <w:rFonts w:hint="eastAsia"/>
        </w:rPr>
        <w:t>Redis</w:t>
      </w:r>
      <w:r w:rsidR="004621CD">
        <w:rPr>
          <w:rFonts w:hint="eastAsia"/>
        </w:rPr>
        <w:t>有队列以及双端队列等数据结构，其底层细节用</w:t>
      </w:r>
      <w:r w:rsidR="004621CD">
        <w:rPr>
          <w:rFonts w:hint="eastAsia"/>
        </w:rPr>
        <w:t>C</w:t>
      </w:r>
      <w:r w:rsidR="004621CD">
        <w:rPr>
          <w:rFonts w:hint="eastAsia"/>
        </w:rPr>
        <w:t>语言的字符串数据结构来实现，效率很高，同时又提供了多种查询方法，适合对实时性准确性要求较高的应用。</w:t>
      </w:r>
    </w:p>
    <w:p w14:paraId="175F6A34" w14:textId="77777777" w:rsidR="00CA3438" w:rsidRPr="00067262" w:rsidRDefault="00CA3438" w:rsidP="00CA3438">
      <w:pPr>
        <w:pStyle w:val="2"/>
        <w:widowControl w:val="0"/>
        <w:tabs>
          <w:tab w:val="clear" w:pos="720"/>
          <w:tab w:val="clear" w:pos="1854"/>
        </w:tabs>
        <w:ind w:left="578" w:hanging="578"/>
        <w:jc w:val="both"/>
        <w:rPr>
          <w:rFonts w:eastAsia="宋体" w:hAnsi="宋体"/>
        </w:rPr>
      </w:pPr>
      <w:r w:rsidRPr="00067262">
        <w:rPr>
          <w:rFonts w:eastAsia="宋体" w:hAnsi="宋体" w:hint="eastAsia"/>
        </w:rPr>
        <w:lastRenderedPageBreak/>
        <w:t>2.</w:t>
      </w:r>
      <w:r w:rsidRPr="00067262">
        <w:rPr>
          <w:rFonts w:eastAsia="宋体" w:hAnsi="宋体"/>
        </w:rPr>
        <w:t>5</w:t>
      </w:r>
      <w:r w:rsidRPr="00067262">
        <w:rPr>
          <w:rFonts w:eastAsia="宋体" w:hAnsi="宋体" w:hint="eastAsia"/>
        </w:rPr>
        <w:t xml:space="preserve"> 服务器与客户端</w:t>
      </w:r>
      <w:r w:rsidR="00662767" w:rsidRPr="00067262">
        <w:rPr>
          <w:rFonts w:eastAsia="宋体" w:hAnsi="宋体" w:hint="eastAsia"/>
        </w:rPr>
        <w:t>实时</w:t>
      </w:r>
      <w:r w:rsidRPr="00067262">
        <w:rPr>
          <w:rFonts w:eastAsia="宋体" w:hAnsi="宋体" w:hint="eastAsia"/>
        </w:rPr>
        <w:t>通信方法</w:t>
      </w:r>
    </w:p>
    <w:p w14:paraId="4279F880" w14:textId="77777777" w:rsidR="00CA3438" w:rsidRPr="001A1283" w:rsidRDefault="00CA3438" w:rsidP="00CA3438">
      <w:pPr>
        <w:pStyle w:val="3"/>
        <w:numPr>
          <w:ilvl w:val="0"/>
          <w:numId w:val="0"/>
        </w:numPr>
        <w:tabs>
          <w:tab w:val="clear" w:pos="1854"/>
        </w:tabs>
        <w:rPr>
          <w:rFonts w:ascii="宋体" w:eastAsia="宋体" w:hAnsi="宋体"/>
        </w:rPr>
      </w:pPr>
      <w:r w:rsidRPr="001A1283">
        <w:rPr>
          <w:rFonts w:ascii="宋体" w:eastAsia="宋体" w:hAnsi="宋体"/>
        </w:rPr>
        <w:t>2</w:t>
      </w:r>
      <w:r w:rsidRPr="001A1283">
        <w:rPr>
          <w:rFonts w:ascii="宋体" w:eastAsia="宋体" w:hAnsi="宋体" w:hint="eastAsia"/>
        </w:rPr>
        <w:t>.</w:t>
      </w:r>
      <w:r w:rsidRPr="001A1283">
        <w:rPr>
          <w:rFonts w:ascii="宋体" w:eastAsia="宋体" w:hAnsi="宋体"/>
        </w:rPr>
        <w:t>5</w:t>
      </w:r>
      <w:r w:rsidRPr="001A1283">
        <w:rPr>
          <w:rFonts w:ascii="宋体" w:eastAsia="宋体" w:hAnsi="宋体" w:hint="eastAsia"/>
        </w:rPr>
        <w:t>.</w:t>
      </w:r>
      <w:r w:rsidRPr="001A1283">
        <w:rPr>
          <w:rFonts w:ascii="宋体" w:eastAsia="宋体" w:hAnsi="宋体"/>
        </w:rPr>
        <w:t>1</w:t>
      </w:r>
      <w:r w:rsidRPr="001A1283">
        <w:rPr>
          <w:rFonts w:ascii="宋体" w:eastAsia="宋体" w:hAnsi="宋体" w:hint="eastAsia"/>
        </w:rPr>
        <w:t xml:space="preserve"> </w:t>
      </w:r>
      <w:r w:rsidR="00085E73" w:rsidRPr="001A1283">
        <w:rPr>
          <w:rFonts w:ascii="宋体" w:eastAsia="宋体" w:hAnsi="宋体" w:hint="eastAsia"/>
        </w:rPr>
        <w:t>传统的实时应用解决方案</w:t>
      </w:r>
    </w:p>
    <w:p w14:paraId="5C3F2C67" w14:textId="77777777" w:rsidR="007D14E0" w:rsidRPr="007D14E0" w:rsidRDefault="007D14E0" w:rsidP="007D14E0">
      <w:pPr>
        <w:pStyle w:val="af3"/>
      </w:pPr>
      <w:r>
        <w:rPr>
          <w:rFonts w:hint="eastAsia"/>
        </w:rPr>
        <w:t>通常情况下，</w:t>
      </w:r>
      <w:r>
        <w:rPr>
          <w:rFonts w:hint="eastAsia"/>
        </w:rPr>
        <w:t>Web</w:t>
      </w:r>
      <w:r>
        <w:rPr>
          <w:rFonts w:hint="eastAsia"/>
        </w:rPr>
        <w:t>应用都使用</w:t>
      </w:r>
      <w:r>
        <w:rPr>
          <w:rFonts w:hint="eastAsia"/>
        </w:rPr>
        <w:t>Http</w:t>
      </w:r>
      <w:r>
        <w:rPr>
          <w:rFonts w:hint="eastAsia"/>
        </w:rPr>
        <w:t>协议来进行工作</w:t>
      </w:r>
      <w:r w:rsidR="00312FEC">
        <w:rPr>
          <w:rFonts w:hint="eastAsia"/>
        </w:rPr>
        <w:t>，但是</w:t>
      </w:r>
      <w:r w:rsidR="00312FEC">
        <w:rPr>
          <w:rFonts w:hint="eastAsia"/>
        </w:rPr>
        <w:t>http</w:t>
      </w:r>
      <w:r w:rsidR="00312FEC">
        <w:rPr>
          <w:rFonts w:hint="eastAsia"/>
        </w:rPr>
        <w:t>协议是无状态的协议，即服务器每次返回给客户端对应内容之后，就关闭连接。这样以来，客</w:t>
      </w:r>
      <w:r w:rsidR="00557A8E">
        <w:rPr>
          <w:rFonts w:hint="eastAsia"/>
        </w:rPr>
        <w:t>户端就没有办法接受新的数据并展示了。常规的解决办法是在客户端使用无限轮询的策略。所谓轮询就是客户端以一定的时间间隔向服务器发出请求，以频繁的</w:t>
      </w:r>
      <w:r w:rsidR="00557A8E">
        <w:rPr>
          <w:rFonts w:hint="eastAsia"/>
        </w:rPr>
        <w:t>HTTP</w:t>
      </w:r>
      <w:r w:rsidR="00557A8E">
        <w:rPr>
          <w:rFonts w:hint="eastAsia"/>
        </w:rPr>
        <w:t>请求的方式来不断刷新客户端呈现的信息。这种刷新是异步刷新</w:t>
      </w:r>
      <w:r w:rsidR="00312FEC">
        <w:rPr>
          <w:rFonts w:hint="eastAsia"/>
        </w:rPr>
        <w:t>页面的展示情况</w:t>
      </w:r>
      <w:r w:rsidR="00557A8E">
        <w:rPr>
          <w:rFonts w:hint="eastAsia"/>
        </w:rPr>
        <w:t>，</w:t>
      </w:r>
      <w:r w:rsidR="00162633">
        <w:rPr>
          <w:rFonts w:hint="eastAsia"/>
        </w:rPr>
        <w:t>通常使用的是</w:t>
      </w:r>
      <w:r w:rsidR="00162633">
        <w:rPr>
          <w:rFonts w:hint="eastAsia"/>
        </w:rPr>
        <w:t>Ajax</w:t>
      </w:r>
      <w:r w:rsidR="00162633">
        <w:rPr>
          <w:rFonts w:hint="eastAsia"/>
        </w:rPr>
        <w:t>技术。</w:t>
      </w:r>
      <w:r w:rsidR="00162633">
        <w:rPr>
          <w:rFonts w:hint="eastAsia"/>
        </w:rPr>
        <w:t>Ajax</w:t>
      </w:r>
      <w:r w:rsidR="00162633">
        <w:rPr>
          <w:rFonts w:hint="eastAsia"/>
        </w:rPr>
        <w:t>，是异步</w:t>
      </w:r>
      <w:r w:rsidR="00162633">
        <w:rPr>
          <w:rFonts w:hint="eastAsia"/>
        </w:rPr>
        <w:t>J</w:t>
      </w:r>
      <w:r w:rsidR="00162633">
        <w:rPr>
          <w:rFonts w:hint="eastAsia"/>
        </w:rPr>
        <w:t>啊</w:t>
      </w:r>
      <w:r w:rsidR="00162633">
        <w:rPr>
          <w:rFonts w:hint="eastAsia"/>
        </w:rPr>
        <w:t>vaScriptje</w:t>
      </w:r>
      <w:r w:rsidR="00162633">
        <w:t>XNL</w:t>
      </w:r>
      <w:r w:rsidR="00162633">
        <w:rPr>
          <w:rFonts w:hint="eastAsia"/>
        </w:rPr>
        <w:t>技术的简称。才用</w:t>
      </w:r>
      <w:r w:rsidR="00162633">
        <w:rPr>
          <w:rFonts w:hint="eastAsia"/>
        </w:rPr>
        <w:t>Ajax</w:t>
      </w:r>
      <w:r w:rsidR="00162633">
        <w:rPr>
          <w:rFonts w:hint="eastAsia"/>
        </w:rPr>
        <w:t>技术方法，客户端利用</w:t>
      </w:r>
      <w:r w:rsidR="00162633">
        <w:rPr>
          <w:rFonts w:hint="eastAsia"/>
        </w:rPr>
        <w:t>JavaScriptde</w:t>
      </w:r>
      <w:r w:rsidR="00162633">
        <w:t>XMLH</w:t>
      </w:r>
      <w:r w:rsidR="00162633">
        <w:rPr>
          <w:rFonts w:hint="eastAsia"/>
        </w:rPr>
        <w:t>ttpRequest</w:t>
      </w:r>
      <w:r w:rsidR="00162633">
        <w:rPr>
          <w:rFonts w:hint="eastAsia"/>
        </w:rPr>
        <w:t>对象以异步的方式向服务器发送</w:t>
      </w:r>
      <w:r w:rsidR="00162633">
        <w:rPr>
          <w:rFonts w:hint="eastAsia"/>
        </w:rPr>
        <w:t>HTTP</w:t>
      </w:r>
      <w:r w:rsidR="00162633">
        <w:rPr>
          <w:rFonts w:hint="eastAsia"/>
        </w:rPr>
        <w:t>请求，在不重载整个页面的情况下完成与服务器的数据交换。利用</w:t>
      </w:r>
      <w:r w:rsidR="00162633">
        <w:rPr>
          <w:rFonts w:hint="eastAsia"/>
        </w:rPr>
        <w:t>Ajax</w:t>
      </w:r>
      <w:r w:rsidR="00162633">
        <w:rPr>
          <w:rFonts w:hint="eastAsia"/>
        </w:rPr>
        <w:t>的这一特性，可以避免对于客户端页面的频繁刷新</w:t>
      </w:r>
      <w:r w:rsidR="00312FEC">
        <w:rPr>
          <w:rFonts w:hint="eastAsia"/>
        </w:rPr>
        <w:t>。</w:t>
      </w:r>
      <w:r w:rsidR="00162633">
        <w:rPr>
          <w:rFonts w:hint="eastAsia"/>
        </w:rPr>
        <w:t>基于</w:t>
      </w:r>
      <w:r w:rsidR="00162633">
        <w:rPr>
          <w:rFonts w:hint="eastAsia"/>
        </w:rPr>
        <w:t>Ajax</w:t>
      </w:r>
      <w:r w:rsidR="00162633">
        <w:rPr>
          <w:rFonts w:hint="eastAsia"/>
        </w:rPr>
        <w:t>的长轮询技术是目前</w:t>
      </w:r>
      <w:r w:rsidR="00162633">
        <w:rPr>
          <w:rFonts w:hint="eastAsia"/>
        </w:rPr>
        <w:t>Web</w:t>
      </w:r>
      <w:r w:rsidR="00162633">
        <w:rPr>
          <w:rFonts w:hint="eastAsia"/>
        </w:rPr>
        <w:t>实时应用中使用频率较高的方式，这种方式才用</w:t>
      </w:r>
      <w:r w:rsidR="00162633">
        <w:rPr>
          <w:rFonts w:hint="eastAsia"/>
        </w:rPr>
        <w:t>Ajax</w:t>
      </w:r>
      <w:r w:rsidR="00162633">
        <w:rPr>
          <w:rFonts w:hint="eastAsia"/>
        </w:rPr>
        <w:t>方法向服务器发送请求，在服务器没有信息更新时，服务器会一直维持这个请求连接，直到服务端有新的数据产生，则服务器将新数据返回，否则服务器将一直维持</w:t>
      </w:r>
      <w:r w:rsidR="00162633">
        <w:t>这个连接</w:t>
      </w:r>
      <w:r w:rsidR="00162633">
        <w:rPr>
          <w:rFonts w:hint="eastAsia"/>
        </w:rPr>
        <w:t>直到这个</w:t>
      </w:r>
      <w:r w:rsidR="00162633">
        <w:t>连接被判定为连接超时，服务端才会关闭这个连接。</w:t>
      </w:r>
      <w:r w:rsidR="00162633">
        <w:rPr>
          <w:rFonts w:hint="eastAsia"/>
        </w:rPr>
        <w:t>基于</w:t>
      </w:r>
      <w:r w:rsidR="00162633">
        <w:rPr>
          <w:rFonts w:hint="eastAsia"/>
        </w:rPr>
        <w:t>A</w:t>
      </w:r>
      <w:r w:rsidR="00162633">
        <w:t>jax</w:t>
      </w:r>
      <w:r w:rsidR="00162633">
        <w:t>的长轮询的具体工作过程如下：客户端发送请求，与服务端建立一个连接；然后服务端将这个连接保持一段时间，这个时间通常是</w:t>
      </w:r>
      <w:r w:rsidR="00162633">
        <w:rPr>
          <w:rFonts w:hint="eastAsia"/>
        </w:rPr>
        <w:t>几秒</w:t>
      </w:r>
      <w:r w:rsidR="00162633">
        <w:t>也可能是一分钟或者更长；当服务端检测到</w:t>
      </w:r>
      <w:r w:rsidR="00162633">
        <w:rPr>
          <w:rFonts w:hint="eastAsia"/>
        </w:rPr>
        <w:t>当前</w:t>
      </w:r>
      <w:r w:rsidR="00162633">
        <w:t>的客户端请求的数据有更新时，即有必要将新产生的数据发</w:t>
      </w:r>
      <w:r w:rsidR="00162633">
        <w:rPr>
          <w:rFonts w:hint="eastAsia"/>
        </w:rPr>
        <w:t>往</w:t>
      </w:r>
      <w:r w:rsidR="00162633">
        <w:t>客户端时，会立即通过正在维持的连接将数据发送给客户端，作为</w:t>
      </w:r>
      <w:r w:rsidR="00162633">
        <w:rPr>
          <w:rFonts w:hint="eastAsia"/>
        </w:rPr>
        <w:t>客户端</w:t>
      </w:r>
      <w:r w:rsidR="00162633">
        <w:t>此次请求的响应。</w:t>
      </w:r>
      <w:r w:rsidR="00331F7D">
        <w:rPr>
          <w:rFonts w:hint="eastAsia"/>
        </w:rPr>
        <w:t>=</w:t>
      </w:r>
      <w:r w:rsidR="00331F7D">
        <w:t>，然后关闭该连接；如果服务端在维持这个连接的整个过程中都没有新的数据发送到客户端，</w:t>
      </w:r>
      <w:r w:rsidR="00331F7D">
        <w:rPr>
          <w:rFonts w:hint="eastAsia"/>
        </w:rPr>
        <w:t>会在</w:t>
      </w:r>
      <w:r w:rsidR="00331F7D">
        <w:t>维持时间</w:t>
      </w:r>
      <w:r w:rsidR="00331F7D">
        <w:rPr>
          <w:rFonts w:hint="eastAsia"/>
        </w:rPr>
        <w:t>超过设定</w:t>
      </w:r>
      <w:r w:rsidR="00331F7D">
        <w:t>时间后关闭连接。</w:t>
      </w:r>
      <w:r w:rsidR="00331F7D">
        <w:rPr>
          <w:rFonts w:hint="eastAsia"/>
        </w:rPr>
        <w:t>无论</w:t>
      </w:r>
      <w:r w:rsidR="00331F7D">
        <w:t>是否有数据更新，在上一次连接关闭后，客户端会立即重新发出一个新的请求，再次与服务端</w:t>
      </w:r>
      <w:r w:rsidR="00331F7D">
        <w:rPr>
          <w:rFonts w:hint="eastAsia"/>
        </w:rPr>
        <w:t>建立</w:t>
      </w:r>
      <w:r w:rsidR="00331F7D">
        <w:t>连接，这个过程会一直循环下去，确保</w:t>
      </w:r>
      <w:r w:rsidR="00331F7D">
        <w:rPr>
          <w:rFonts w:hint="eastAsia"/>
        </w:rPr>
        <w:t>服务端</w:t>
      </w:r>
      <w:r w:rsidR="00331F7D">
        <w:t>的新数据</w:t>
      </w:r>
      <w:r w:rsidR="00331F7D">
        <w:rPr>
          <w:rFonts w:hint="eastAsia"/>
        </w:rPr>
        <w:t>能够</w:t>
      </w:r>
      <w:r w:rsidR="00331F7D">
        <w:t>及时的发往客户端</w:t>
      </w:r>
      <w:r w:rsidR="00820FFB">
        <w:rPr>
          <w:rFonts w:hint="eastAsia"/>
        </w:rPr>
        <w:t>，</w:t>
      </w:r>
      <w:r w:rsidR="00312FEC">
        <w:rPr>
          <w:rFonts w:hint="eastAsia"/>
        </w:rPr>
        <w:t>如果轮询间隔较长，那么系统的实时性无法保证</w:t>
      </w:r>
      <w:r w:rsidR="00820FFB">
        <w:rPr>
          <w:rFonts w:hint="eastAsia"/>
        </w:rPr>
        <w:t>。在基于</w:t>
      </w:r>
      <w:r w:rsidR="00820FFB">
        <w:rPr>
          <w:rFonts w:hint="eastAsia"/>
        </w:rPr>
        <w:t>Ajax</w:t>
      </w:r>
      <w:r w:rsidR="00820FFB">
        <w:rPr>
          <w:rFonts w:hint="eastAsia"/>
        </w:rPr>
        <w:t>的长轮询方案中</w:t>
      </w:r>
      <w:r w:rsidR="00562932">
        <w:rPr>
          <w:rFonts w:hint="eastAsia"/>
        </w:rPr>
        <w:t>，当服务端的数据更新速度较快时，长轮询将退化为普通的轮询（在我们的系统中，由于流量数据的量非常大，这种情况几乎是必然会发生的），这样将大大降低其性能，并且对服务器的内存资源造成浪费，也会给服务器的处理器带来较大</w:t>
      </w:r>
      <w:r w:rsidR="00562932">
        <w:rPr>
          <w:rFonts w:hint="eastAsia"/>
        </w:rPr>
        <w:lastRenderedPageBreak/>
        <w:t>的压力。另外，由于应用</w:t>
      </w:r>
      <w:r w:rsidR="00562932">
        <w:rPr>
          <w:rFonts w:hint="eastAsia"/>
        </w:rPr>
        <w:t>ajax</w:t>
      </w:r>
      <w:r w:rsidR="00562932">
        <w:rPr>
          <w:rFonts w:hint="eastAsia"/>
        </w:rPr>
        <w:t>技术的解决方案本质上仍然是才用</w:t>
      </w:r>
      <w:r w:rsidR="00562932">
        <w:rPr>
          <w:rFonts w:hint="eastAsia"/>
        </w:rPr>
        <w:t>HTTP</w:t>
      </w:r>
      <w:r w:rsidR="00562932">
        <w:rPr>
          <w:rFonts w:hint="eastAsia"/>
        </w:rPr>
        <w:t>作为通信协议，而</w:t>
      </w:r>
      <w:r w:rsidR="00562932">
        <w:rPr>
          <w:rFonts w:hint="eastAsia"/>
        </w:rPr>
        <w:t>HTTP</w:t>
      </w:r>
      <w:r w:rsidR="00562932">
        <w:rPr>
          <w:rFonts w:hint="eastAsia"/>
        </w:rPr>
        <w:t>连接的建立和关闭都有一定的资源和时间消耗</w:t>
      </w:r>
      <w:r w:rsidR="001A2B6E">
        <w:rPr>
          <w:rFonts w:hint="eastAsia"/>
        </w:rPr>
        <w:t>。这不仅会导致服务器的资源浪费，也会使在连接建立和关闭过程产生的新数据无法及时发送到客户端，可能导致客户端数据丢失。每一次</w:t>
      </w:r>
      <w:r w:rsidR="001A2B6E">
        <w:rPr>
          <w:rFonts w:hint="eastAsia"/>
        </w:rPr>
        <w:t>http</w:t>
      </w:r>
      <w:r w:rsidR="001A2B6E">
        <w:rPr>
          <w:rFonts w:hint="eastAsia"/>
        </w:rPr>
        <w:t>请求和响应都会带有完整的</w:t>
      </w:r>
      <w:r w:rsidR="001A2B6E">
        <w:rPr>
          <w:rFonts w:hint="eastAsia"/>
        </w:rPr>
        <w:t>http</w:t>
      </w:r>
      <w:r w:rsidR="001A2B6E">
        <w:rPr>
          <w:rFonts w:hint="eastAsia"/>
        </w:rPr>
        <w:t>消息头，这就增加了每次实时信息更新时的传输数据量，造成了网络带宽的浪费。</w:t>
      </w:r>
      <w:r w:rsidR="0077307C">
        <w:rPr>
          <w:rStyle w:val="af9"/>
        </w:rPr>
        <w:t>[</w:t>
      </w:r>
      <w:r w:rsidR="0077307C">
        <w:rPr>
          <w:rStyle w:val="af9"/>
        </w:rPr>
        <w:endnoteReference w:id="2"/>
      </w:r>
      <w:r w:rsidR="0077307C">
        <w:rPr>
          <w:rStyle w:val="af9"/>
        </w:rPr>
        <w:t>]</w:t>
      </w:r>
    </w:p>
    <w:p w14:paraId="7E974674" w14:textId="77777777" w:rsidR="00312FEC" w:rsidRPr="001A1283" w:rsidRDefault="00312FEC" w:rsidP="00312FEC">
      <w:pPr>
        <w:pStyle w:val="3"/>
        <w:numPr>
          <w:ilvl w:val="0"/>
          <w:numId w:val="0"/>
        </w:numPr>
        <w:tabs>
          <w:tab w:val="clear" w:pos="1854"/>
        </w:tabs>
        <w:rPr>
          <w:rFonts w:ascii="宋体" w:eastAsia="宋体" w:hAnsi="宋体"/>
        </w:rPr>
      </w:pPr>
      <w:r w:rsidRPr="001A1283">
        <w:rPr>
          <w:rFonts w:ascii="宋体" w:eastAsia="宋体" w:hAnsi="宋体"/>
        </w:rPr>
        <w:t>2</w:t>
      </w:r>
      <w:r w:rsidRPr="001A1283">
        <w:rPr>
          <w:rFonts w:ascii="宋体" w:eastAsia="宋体" w:hAnsi="宋体" w:hint="eastAsia"/>
        </w:rPr>
        <w:t>.</w:t>
      </w:r>
      <w:r w:rsidRPr="001A1283">
        <w:rPr>
          <w:rFonts w:ascii="宋体" w:eastAsia="宋体" w:hAnsi="宋体"/>
        </w:rPr>
        <w:t>5</w:t>
      </w:r>
      <w:r w:rsidRPr="001A1283">
        <w:rPr>
          <w:rFonts w:ascii="宋体" w:eastAsia="宋体" w:hAnsi="宋体" w:hint="eastAsia"/>
        </w:rPr>
        <w:t>.</w:t>
      </w:r>
      <w:r w:rsidRPr="001A1283">
        <w:rPr>
          <w:rFonts w:ascii="宋体" w:eastAsia="宋体" w:hAnsi="宋体"/>
        </w:rPr>
        <w:t>2</w:t>
      </w:r>
      <w:r w:rsidRPr="001A1283">
        <w:rPr>
          <w:rFonts w:ascii="宋体" w:eastAsia="宋体" w:hAnsi="宋体" w:hint="eastAsia"/>
        </w:rPr>
        <w:t xml:space="preserve"> </w:t>
      </w:r>
      <w:r w:rsidR="00CD2845" w:rsidRPr="001A1283">
        <w:rPr>
          <w:rFonts w:ascii="宋体" w:eastAsia="宋体" w:hAnsi="宋体"/>
        </w:rPr>
        <w:t>WebSocket</w:t>
      </w:r>
      <w:r w:rsidRPr="001A1283">
        <w:rPr>
          <w:rFonts w:ascii="宋体" w:eastAsia="宋体" w:hAnsi="宋体" w:hint="eastAsia"/>
        </w:rPr>
        <w:t>协议简介</w:t>
      </w:r>
    </w:p>
    <w:p w14:paraId="0C76C495" w14:textId="598A84BF" w:rsidR="00662767" w:rsidRDefault="00360F9D" w:rsidP="008E2164">
      <w:pPr>
        <w:pStyle w:val="af3"/>
      </w:pPr>
      <w:r>
        <w:rPr>
          <w:rFonts w:hint="eastAsia"/>
        </w:rPr>
        <w:t>WebSocket</w:t>
      </w:r>
      <w:r w:rsidR="00EE2B26">
        <w:rPr>
          <w:rFonts w:hint="eastAsia"/>
        </w:rPr>
        <w:t>协议</w:t>
      </w:r>
      <w:r w:rsidR="0077307C">
        <w:rPr>
          <w:rStyle w:val="af9"/>
        </w:rPr>
        <w:t>[</w:t>
      </w:r>
      <w:r w:rsidR="0077307C">
        <w:rPr>
          <w:rStyle w:val="af9"/>
        </w:rPr>
        <w:endnoteReference w:id="3"/>
      </w:r>
      <w:r w:rsidR="0077307C">
        <w:rPr>
          <w:rStyle w:val="af9"/>
        </w:rPr>
        <w:t>]</w:t>
      </w:r>
      <w:r w:rsidR="00EE2B26">
        <w:rPr>
          <w:rFonts w:hint="eastAsia"/>
        </w:rPr>
        <w:t>并不是标准的</w:t>
      </w:r>
      <w:r w:rsidR="00EE2B26">
        <w:rPr>
          <w:rFonts w:hint="eastAsia"/>
        </w:rPr>
        <w:t>socket</w:t>
      </w:r>
      <w:r w:rsidR="00EE2B26">
        <w:rPr>
          <w:rFonts w:hint="eastAsia"/>
        </w:rPr>
        <w:t>协议，</w:t>
      </w:r>
      <w:r w:rsidR="00431C74">
        <w:rPr>
          <w:rFonts w:hint="eastAsia"/>
        </w:rPr>
        <w:t>是</w:t>
      </w:r>
      <w:r w:rsidR="008E2164">
        <w:rPr>
          <w:rFonts w:hint="eastAsia"/>
        </w:rPr>
        <w:t>HTML5</w:t>
      </w:r>
      <w:r w:rsidR="008E2164">
        <w:rPr>
          <w:rFonts w:hint="eastAsia"/>
        </w:rPr>
        <w:t>标准中提出的一种新的协议</w:t>
      </w:r>
      <w:r>
        <w:rPr>
          <w:rFonts w:hint="eastAsia"/>
        </w:rPr>
        <w:t>，</w:t>
      </w:r>
      <w:r w:rsidR="008E2164">
        <w:rPr>
          <w:rFonts w:hint="eastAsia"/>
        </w:rPr>
        <w:t>可以实现浏览器与服务端的双向通信</w:t>
      </w:r>
      <w:r w:rsidR="005D5365">
        <w:rPr>
          <w:rFonts w:hint="eastAsia"/>
        </w:rPr>
        <w:t>。</w:t>
      </w:r>
      <w:r w:rsidR="008E2164">
        <w:rPr>
          <w:rFonts w:hint="eastAsia"/>
        </w:rPr>
        <w:t>不同于传统的</w:t>
      </w:r>
      <w:r w:rsidR="008E2164">
        <w:t>HTTP</w:t>
      </w:r>
      <w:r w:rsidR="008E2164">
        <w:rPr>
          <w:rFonts w:hint="eastAsia"/>
        </w:rPr>
        <w:t>方式，在使用</w:t>
      </w:r>
      <w:r w:rsidR="008E2164">
        <w:rPr>
          <w:rFonts w:hint="eastAsia"/>
        </w:rPr>
        <w:t>Websocket</w:t>
      </w:r>
      <w:r w:rsidR="008E2164">
        <w:rPr>
          <w:rFonts w:hint="eastAsia"/>
        </w:rPr>
        <w:t>时，一旦连接建立，客户端与服务端就处于同等的地位，可以随时互相发送消息。</w:t>
      </w:r>
      <w:r w:rsidR="008E2164">
        <w:t>W</w:t>
      </w:r>
      <w:r w:rsidR="008E2164">
        <w:rPr>
          <w:rFonts w:hint="eastAsia"/>
        </w:rPr>
        <w:t>ebsocket</w:t>
      </w:r>
      <w:r w:rsidR="008E2164">
        <w:rPr>
          <w:rFonts w:hint="eastAsia"/>
        </w:rPr>
        <w:t>协议本质上是一个基于</w:t>
      </w:r>
      <w:r w:rsidR="008E2164">
        <w:rPr>
          <w:rFonts w:hint="eastAsia"/>
        </w:rPr>
        <w:t>TCP</w:t>
      </w:r>
      <w:r w:rsidR="008E2164">
        <w:rPr>
          <w:rFonts w:hint="eastAsia"/>
        </w:rPr>
        <w:t>的协议，</w:t>
      </w:r>
      <w:r w:rsidR="005D5365">
        <w:rPr>
          <w:rFonts w:hint="eastAsia"/>
        </w:rPr>
        <w:t>该协议采用的是单</w:t>
      </w:r>
      <w:r w:rsidR="005D5365">
        <w:rPr>
          <w:rFonts w:hint="eastAsia"/>
        </w:rPr>
        <w:t>socket</w:t>
      </w:r>
      <w:r w:rsidR="008E2164">
        <w:rPr>
          <w:rFonts w:hint="eastAsia"/>
        </w:rPr>
        <w:t>双向</w:t>
      </w:r>
      <w:r w:rsidR="005D5365">
        <w:rPr>
          <w:rFonts w:hint="eastAsia"/>
        </w:rPr>
        <w:t>通信来进行推送或者接收信息，</w:t>
      </w:r>
      <w:r w:rsidR="0048214B">
        <w:rPr>
          <w:rFonts w:hint="eastAsia"/>
        </w:rPr>
        <w:t>在客户端与服务端之间建立类</w:t>
      </w:r>
      <w:r w:rsidR="0048214B">
        <w:rPr>
          <w:rFonts w:hint="eastAsia"/>
        </w:rPr>
        <w:t>TCPSocket</w:t>
      </w:r>
      <w:r w:rsidR="0048214B">
        <w:rPr>
          <w:rFonts w:hint="eastAsia"/>
        </w:rPr>
        <w:t>的持续、双向、有状态的通信模式，实现真正意义上的长连接模式服务器推送，满足高时效性要求。</w:t>
      </w:r>
      <w:r w:rsidR="005D5365">
        <w:rPr>
          <w:rFonts w:hint="eastAsia"/>
        </w:rPr>
        <w:t>这不仅可以避免轮询的问题，也可以避免在客户端实现的</w:t>
      </w:r>
      <w:r w:rsidR="00BF3616">
        <w:rPr>
          <w:rFonts w:hint="eastAsia"/>
        </w:rPr>
        <w:t>JavaScript</w:t>
      </w:r>
      <w:r w:rsidR="005D5365">
        <w:rPr>
          <w:rFonts w:hint="eastAsia"/>
        </w:rPr>
        <w:t>代码在不同浏览器平台上的可移植性问题。</w:t>
      </w:r>
      <w:r w:rsidR="0048214B">
        <w:rPr>
          <w:rFonts w:hint="eastAsia"/>
        </w:rPr>
        <w:t>WebSocket</w:t>
      </w:r>
      <w:r w:rsidR="008E2164">
        <w:rPr>
          <w:rFonts w:hint="eastAsia"/>
        </w:rPr>
        <w:t>连接的建立过程与</w:t>
      </w:r>
      <w:r w:rsidR="008E2164">
        <w:rPr>
          <w:rFonts w:hint="eastAsia"/>
        </w:rPr>
        <w:t>TCP</w:t>
      </w:r>
      <w:r w:rsidR="008E2164">
        <w:rPr>
          <w:rFonts w:hint="eastAsia"/>
        </w:rPr>
        <w:t>连接的建立相似，因为</w:t>
      </w:r>
      <w:r w:rsidR="00CD2845">
        <w:rPr>
          <w:rFonts w:hint="eastAsia"/>
        </w:rPr>
        <w:t>WebSocket</w:t>
      </w:r>
      <w:r w:rsidR="008E2164">
        <w:rPr>
          <w:rFonts w:hint="eastAsia"/>
        </w:rPr>
        <w:t>协议本身就是基于</w:t>
      </w:r>
      <w:r w:rsidR="008E2164">
        <w:rPr>
          <w:rFonts w:hint="eastAsia"/>
        </w:rPr>
        <w:t>TCP/IP</w:t>
      </w:r>
      <w:r w:rsidR="008E2164">
        <w:rPr>
          <w:rFonts w:hint="eastAsia"/>
        </w:rPr>
        <w:t>的底层协议进行实现的</w:t>
      </w:r>
      <w:r w:rsidR="0077307C">
        <w:rPr>
          <w:rStyle w:val="af9"/>
        </w:rPr>
        <w:t>[</w:t>
      </w:r>
      <w:r w:rsidR="0077307C">
        <w:rPr>
          <w:rStyle w:val="af9"/>
        </w:rPr>
        <w:endnoteReference w:id="4"/>
      </w:r>
      <w:r w:rsidR="0077307C">
        <w:rPr>
          <w:rStyle w:val="af9"/>
        </w:rPr>
        <w:t>]</w:t>
      </w:r>
      <w:r w:rsidR="008E2164">
        <w:rPr>
          <w:rFonts w:hint="eastAsia"/>
        </w:rPr>
        <w:t>。</w:t>
      </w:r>
    </w:p>
    <w:p w14:paraId="43604618" w14:textId="4B3F852E" w:rsidR="00312FEC" w:rsidDel="00DE53D2" w:rsidRDefault="00662767" w:rsidP="008E2164">
      <w:pPr>
        <w:pStyle w:val="af3"/>
        <w:rPr>
          <w:del w:id="97" w:author="WuZT" w:date="2016-05-25T09:27:00Z"/>
        </w:rPr>
      </w:pPr>
      <w:r>
        <w:rPr>
          <w:rFonts w:hint="eastAsia"/>
        </w:rPr>
        <w:t>其连接过程为：</w:t>
      </w:r>
      <w:r w:rsidR="008E2164">
        <w:rPr>
          <w:rFonts w:hint="eastAsia"/>
        </w:rPr>
        <w:t>浏览器通过</w:t>
      </w:r>
      <w:r w:rsidR="00BF3616">
        <w:rPr>
          <w:rFonts w:hint="eastAsia"/>
        </w:rPr>
        <w:t>JavaScript</w:t>
      </w:r>
      <w:r w:rsidR="008E2164">
        <w:rPr>
          <w:rFonts w:hint="eastAsia"/>
        </w:rPr>
        <w:t>向服务器发出建立</w:t>
      </w:r>
      <w:r w:rsidR="00CD2845">
        <w:rPr>
          <w:rFonts w:hint="eastAsia"/>
        </w:rPr>
        <w:t>WebSocket</w:t>
      </w:r>
      <w:r w:rsidR="008E2164">
        <w:rPr>
          <w:rFonts w:hint="eastAsia"/>
        </w:rPr>
        <w:t>连接的请求</w:t>
      </w:r>
      <w:r w:rsidR="0048214B">
        <w:rPr>
          <w:rFonts w:hint="eastAsia"/>
        </w:rPr>
        <w:t>，服务器依据</w:t>
      </w:r>
      <w:r w:rsidR="0048214B">
        <w:rPr>
          <w:rFonts w:hint="eastAsia"/>
        </w:rPr>
        <w:t>HTTP</w:t>
      </w:r>
      <w:r w:rsidR="0048214B">
        <w:rPr>
          <w:rFonts w:hint="eastAsia"/>
        </w:rPr>
        <w:t>首部判别是否为</w:t>
      </w:r>
      <w:r w:rsidR="0048214B">
        <w:rPr>
          <w:rFonts w:hint="eastAsia"/>
        </w:rPr>
        <w:t>Web</w:t>
      </w:r>
      <w:r w:rsidR="0048214B">
        <w:t>S</w:t>
      </w:r>
      <w:r w:rsidR="0048214B">
        <w:rPr>
          <w:rFonts w:hint="eastAsia"/>
        </w:rPr>
        <w:t>ocket</w:t>
      </w:r>
      <w:r w:rsidR="0048214B">
        <w:rPr>
          <w:rFonts w:hint="eastAsia"/>
        </w:rPr>
        <w:t>请求。识别成功后，服务器将把该请求升级为一个</w:t>
      </w:r>
      <w:r w:rsidR="0048214B">
        <w:rPr>
          <w:rFonts w:hint="eastAsia"/>
        </w:rPr>
        <w:t>W</w:t>
      </w:r>
      <w:r w:rsidR="0048214B">
        <w:t>eb</w:t>
      </w:r>
      <w:r w:rsidR="0048214B">
        <w:rPr>
          <w:rFonts w:hint="eastAsia"/>
        </w:rPr>
        <w:t>Socket</w:t>
      </w:r>
      <w:r w:rsidR="0048214B">
        <w:rPr>
          <w:rFonts w:hint="eastAsia"/>
        </w:rPr>
        <w:t>连接</w:t>
      </w:r>
      <w:r w:rsidR="008E2164">
        <w:rPr>
          <w:rFonts w:hint="eastAsia"/>
        </w:rPr>
        <w:t>，并向客户端返回应答信息，然后</w:t>
      </w:r>
      <w:r>
        <w:rPr>
          <w:rFonts w:hint="eastAsia"/>
        </w:rPr>
        <w:t>建立连接，在连接建立起来之后，服务端和客户端就可以通过</w:t>
      </w:r>
      <w:r>
        <w:rPr>
          <w:rFonts w:hint="eastAsia"/>
        </w:rPr>
        <w:t>TCP</w:t>
      </w:r>
      <w:r>
        <w:rPr>
          <w:rFonts w:hint="eastAsia"/>
        </w:rPr>
        <w:t>连接直接进行数据交换。除了具备双向通讯的能力，</w:t>
      </w:r>
      <w:r>
        <w:rPr>
          <w:rFonts w:hint="eastAsia"/>
        </w:rPr>
        <w:t>Web</w:t>
      </w:r>
      <w:r>
        <w:t>S</w:t>
      </w:r>
      <w:r>
        <w:rPr>
          <w:rFonts w:hint="eastAsia"/>
        </w:rPr>
        <w:t>ocket</w:t>
      </w:r>
      <w:r>
        <w:rPr>
          <w:rFonts w:hint="eastAsia"/>
        </w:rPr>
        <w:t>洗衣的传输数据格式相对于</w:t>
      </w:r>
      <w:r>
        <w:rPr>
          <w:rFonts w:hint="eastAsia"/>
        </w:rPr>
        <w:t>HTTP</w:t>
      </w:r>
      <w:r>
        <w:rPr>
          <w:rFonts w:hint="eastAsia"/>
        </w:rPr>
        <w:t>而言更加简洁。</w:t>
      </w:r>
      <w:r>
        <w:rPr>
          <w:rFonts w:hint="eastAsia"/>
        </w:rPr>
        <w:t>Websocket</w:t>
      </w:r>
      <w:r>
        <w:rPr>
          <w:rFonts w:hint="eastAsia"/>
        </w:rPr>
        <w:t>在传输信息时，相对于</w:t>
      </w:r>
      <w:r>
        <w:rPr>
          <w:rFonts w:hint="eastAsia"/>
        </w:rPr>
        <w:t>HTTP</w:t>
      </w:r>
      <w:r>
        <w:rPr>
          <w:rFonts w:hint="eastAsia"/>
        </w:rPr>
        <w:t>大大降低了数据帧中头信息的占用字节数，从而降低了传输的数据量，节省了带宽资源，降低了网络负载，同时提高了数据的传输效率，增强了应用的实时性。</w:t>
      </w:r>
    </w:p>
    <w:p w14:paraId="5F6DE8E0" w14:textId="77777777" w:rsidR="009F5B63" w:rsidDel="00DE53D2" w:rsidRDefault="009F5B63" w:rsidP="008E2164">
      <w:pPr>
        <w:pStyle w:val="af3"/>
        <w:rPr>
          <w:del w:id="98" w:author="WuZT" w:date="2016-05-25T09:27:00Z"/>
        </w:rPr>
      </w:pPr>
    </w:p>
    <w:p w14:paraId="168BB145" w14:textId="77777777" w:rsidR="009F5B63" w:rsidRPr="00312FEC" w:rsidRDefault="009F5B63" w:rsidP="008E2164">
      <w:pPr>
        <w:pStyle w:val="af3"/>
      </w:pPr>
    </w:p>
    <w:p w14:paraId="081C5A05" w14:textId="77777777" w:rsidR="0099758A" w:rsidRPr="00067262" w:rsidRDefault="0099758A" w:rsidP="0099758A">
      <w:pPr>
        <w:pStyle w:val="2"/>
        <w:widowControl w:val="0"/>
        <w:tabs>
          <w:tab w:val="clear" w:pos="720"/>
          <w:tab w:val="clear" w:pos="1854"/>
        </w:tabs>
        <w:ind w:left="578" w:hanging="578"/>
        <w:jc w:val="both"/>
        <w:rPr>
          <w:rFonts w:eastAsia="宋体" w:hAnsi="宋体"/>
        </w:rPr>
      </w:pPr>
      <w:r w:rsidRPr="00067262">
        <w:rPr>
          <w:rFonts w:eastAsia="宋体" w:hAnsi="宋体" w:hint="eastAsia"/>
        </w:rPr>
        <w:lastRenderedPageBreak/>
        <w:t>2.</w:t>
      </w:r>
      <w:r w:rsidRPr="00067262">
        <w:rPr>
          <w:rFonts w:eastAsia="宋体" w:hAnsi="宋体"/>
        </w:rPr>
        <w:t>6</w:t>
      </w:r>
      <w:r w:rsidRPr="00067262">
        <w:rPr>
          <w:rFonts w:eastAsia="宋体" w:hAnsi="宋体" w:hint="eastAsia"/>
        </w:rPr>
        <w:t xml:space="preserve"> 可视化技术理论基础</w:t>
      </w:r>
    </w:p>
    <w:p w14:paraId="3B86E002" w14:textId="50A90D74" w:rsidR="00467573" w:rsidRPr="00503D9B" w:rsidRDefault="00C26605" w:rsidP="00467573">
      <w:pPr>
        <w:pStyle w:val="3"/>
        <w:numPr>
          <w:ilvl w:val="0"/>
          <w:numId w:val="0"/>
        </w:numPr>
        <w:tabs>
          <w:tab w:val="clear" w:pos="1854"/>
        </w:tabs>
        <w:rPr>
          <w:rFonts w:ascii="宋体" w:eastAsia="宋体" w:hAnsi="宋体"/>
        </w:rPr>
      </w:pPr>
      <w:r w:rsidRPr="00503D9B">
        <w:rPr>
          <w:rFonts w:ascii="宋体" w:eastAsia="宋体" w:hAnsi="宋体"/>
        </w:rPr>
        <w:t>2</w:t>
      </w:r>
      <w:r w:rsidRPr="00503D9B">
        <w:rPr>
          <w:rFonts w:ascii="宋体" w:eastAsia="宋体" w:hAnsi="宋体" w:hint="eastAsia"/>
        </w:rPr>
        <w:t>.</w:t>
      </w:r>
      <w:r w:rsidRPr="00503D9B">
        <w:rPr>
          <w:rFonts w:ascii="宋体" w:eastAsia="宋体" w:hAnsi="宋体"/>
        </w:rPr>
        <w:t>6</w:t>
      </w:r>
      <w:r w:rsidRPr="00503D9B">
        <w:rPr>
          <w:rFonts w:ascii="宋体" w:eastAsia="宋体" w:hAnsi="宋体" w:hint="eastAsia"/>
        </w:rPr>
        <w:t>.</w:t>
      </w:r>
      <w:r w:rsidR="00470097">
        <w:rPr>
          <w:rFonts w:ascii="宋体" w:eastAsia="宋体" w:hAnsi="宋体"/>
        </w:rPr>
        <w:t>1</w:t>
      </w:r>
      <w:r w:rsidRPr="00503D9B">
        <w:rPr>
          <w:rFonts w:ascii="宋体" w:eastAsia="宋体" w:hAnsi="宋体" w:hint="eastAsia"/>
        </w:rPr>
        <w:t xml:space="preserve"> 动态页面设计方法</w:t>
      </w:r>
    </w:p>
    <w:p w14:paraId="404C775B" w14:textId="77777777" w:rsidR="00467573" w:rsidRDefault="00467573" w:rsidP="00467573">
      <w:pPr>
        <w:pStyle w:val="af3"/>
      </w:pPr>
      <w:r>
        <w:rPr>
          <w:rFonts w:hint="eastAsia"/>
        </w:rPr>
        <w:t>动态页面是与静态页面相对应的一种网页设计方法。动态页面的</w:t>
      </w:r>
      <w:r>
        <w:t>URL</w:t>
      </w:r>
      <w:r>
        <w:t>不固定，可以通过后台程序与用户进行交互来完成请求、数据提交等动作</w:t>
      </w:r>
      <w:r w:rsidR="0077307C">
        <w:rPr>
          <w:rStyle w:val="af9"/>
        </w:rPr>
        <w:t>[</w:t>
      </w:r>
      <w:r w:rsidR="0077307C">
        <w:rPr>
          <w:rStyle w:val="af9"/>
        </w:rPr>
        <w:endnoteReference w:id="5"/>
      </w:r>
      <w:r w:rsidR="0077307C">
        <w:rPr>
          <w:rStyle w:val="af9"/>
        </w:rPr>
        <w:t>]</w:t>
      </w:r>
      <w:r>
        <w:t>。常用的语言有</w:t>
      </w:r>
      <w:r>
        <w:t>Python</w:t>
      </w:r>
      <w:r>
        <w:t>、</w:t>
      </w:r>
      <w:r>
        <w:t>PHP</w:t>
      </w:r>
      <w:r>
        <w:t>、</w:t>
      </w:r>
      <w:r>
        <w:t>ASP</w:t>
      </w:r>
      <w:r>
        <w:t>、</w:t>
      </w:r>
      <w:r>
        <w:t>JSP</w:t>
      </w:r>
      <w:r>
        <w:t>等。</w:t>
      </w:r>
    </w:p>
    <w:p w14:paraId="508BB49A" w14:textId="77777777" w:rsidR="00467573" w:rsidRDefault="00467573" w:rsidP="00467573">
      <w:pPr>
        <w:pStyle w:val="af3"/>
      </w:pPr>
      <w:r>
        <w:rPr>
          <w:rFonts w:hint="eastAsia"/>
        </w:rPr>
        <w:t>动态页面有如下特点：</w:t>
      </w:r>
    </w:p>
    <w:p w14:paraId="1A9C49EB" w14:textId="77777777" w:rsidR="00467573" w:rsidRPr="00CE6277" w:rsidRDefault="00467573" w:rsidP="00CE6277">
      <w:pPr>
        <w:pStyle w:val="af3"/>
        <w:ind w:left="426" w:hanging="420"/>
        <w:rPr>
          <w:rFonts w:cs="Times New Roman"/>
        </w:rPr>
      </w:pPr>
      <w:r w:rsidRPr="00CE6277">
        <w:rPr>
          <w:rFonts w:cs="Times New Roman"/>
        </w:rPr>
        <w:t>1.</w:t>
      </w:r>
      <w:r w:rsidRPr="00CE6277">
        <w:rPr>
          <w:rFonts w:cs="Times New Roman"/>
        </w:rPr>
        <w:tab/>
      </w:r>
      <w:r w:rsidRPr="00CE6277">
        <w:rPr>
          <w:rFonts w:cs="Times New Roman"/>
        </w:rPr>
        <w:t>动态页面的</w:t>
      </w:r>
      <w:r w:rsidRPr="00CE6277">
        <w:rPr>
          <w:rFonts w:cs="Times New Roman"/>
        </w:rPr>
        <w:t>URL</w:t>
      </w:r>
      <w:r w:rsidRPr="00CE6277">
        <w:rPr>
          <w:rFonts w:cs="Times New Roman"/>
        </w:rPr>
        <w:t>不固定，其后缀名一般为</w:t>
      </w:r>
      <w:r w:rsidRPr="00CE6277">
        <w:rPr>
          <w:rFonts w:cs="Times New Roman"/>
        </w:rPr>
        <w:t>.asp</w:t>
      </w:r>
      <w:r w:rsidRPr="00CE6277">
        <w:rPr>
          <w:rFonts w:cs="Times New Roman"/>
        </w:rPr>
        <w:t>、</w:t>
      </w:r>
      <w:r w:rsidRPr="00CE6277">
        <w:rPr>
          <w:rFonts w:cs="Times New Roman"/>
        </w:rPr>
        <w:t>.jsp</w:t>
      </w:r>
      <w:r w:rsidRPr="00CE6277">
        <w:rPr>
          <w:rFonts w:cs="Times New Roman"/>
        </w:rPr>
        <w:t>、</w:t>
      </w:r>
      <w:r w:rsidRPr="00CE6277">
        <w:rPr>
          <w:rFonts w:cs="Times New Roman"/>
        </w:rPr>
        <w:t>.php</w:t>
      </w:r>
      <w:r w:rsidRPr="00CE6277">
        <w:rPr>
          <w:rFonts w:cs="Times New Roman"/>
        </w:rPr>
        <w:t>等，与静态页面相比，动态页面的</w:t>
      </w:r>
      <w:r w:rsidRPr="00CE6277">
        <w:rPr>
          <w:rFonts w:cs="Times New Roman"/>
        </w:rPr>
        <w:t>URL</w:t>
      </w:r>
      <w:r w:rsidRPr="00CE6277">
        <w:rPr>
          <w:rFonts w:cs="Times New Roman"/>
        </w:rPr>
        <w:t>一个很大的特点就是它的</w:t>
      </w:r>
      <w:r w:rsidRPr="00CE6277">
        <w:rPr>
          <w:rFonts w:cs="Times New Roman"/>
        </w:rPr>
        <w:t>URL</w:t>
      </w:r>
      <w:r w:rsidRPr="00CE6277">
        <w:rPr>
          <w:rFonts w:cs="Times New Roman"/>
        </w:rPr>
        <w:t>中有个标志性的符号</w:t>
      </w:r>
      <w:r w:rsidRPr="00CE6277">
        <w:rPr>
          <w:rFonts w:cs="Times New Roman"/>
        </w:rPr>
        <w:t>“</w:t>
      </w:r>
      <w:r w:rsidRPr="00CE6277">
        <w:rPr>
          <w:rFonts w:cs="Times New Roman"/>
        </w:rPr>
        <w:t>？</w:t>
      </w:r>
      <w:r w:rsidR="00AF5102" w:rsidRPr="00CE6277">
        <w:rPr>
          <w:rFonts w:cs="Times New Roman"/>
        </w:rPr>
        <w:t>”</w:t>
      </w:r>
      <w:r w:rsidR="0077307C">
        <w:rPr>
          <w:rFonts w:cs="Times New Roman"/>
        </w:rPr>
        <w:t>[</w:t>
      </w:r>
      <w:r w:rsidR="0077307C" w:rsidRPr="00CE6277">
        <w:rPr>
          <w:rFonts w:cs="Times New Roman"/>
        </w:rPr>
        <w:endnoteReference w:id="6"/>
      </w:r>
      <w:r w:rsidR="0077307C">
        <w:rPr>
          <w:rFonts w:cs="Times New Roman"/>
        </w:rPr>
        <w:t>]</w:t>
      </w:r>
      <w:r w:rsidRPr="00CE6277">
        <w:rPr>
          <w:rFonts w:cs="Times New Roman"/>
        </w:rPr>
        <w:t>；</w:t>
      </w:r>
    </w:p>
    <w:p w14:paraId="78CC8B44" w14:textId="77777777" w:rsidR="00467573" w:rsidRPr="00CE6277" w:rsidRDefault="00467573" w:rsidP="00CE6277">
      <w:pPr>
        <w:pStyle w:val="af3"/>
        <w:ind w:left="426" w:hanging="420"/>
        <w:rPr>
          <w:rFonts w:cs="Times New Roman"/>
        </w:rPr>
      </w:pPr>
      <w:r w:rsidRPr="00CE6277">
        <w:rPr>
          <w:rFonts w:cs="Times New Roman"/>
        </w:rPr>
        <w:t>2.</w:t>
      </w:r>
      <w:r w:rsidRPr="00CE6277">
        <w:rPr>
          <w:rFonts w:cs="Times New Roman"/>
        </w:rPr>
        <w:tab/>
      </w:r>
      <w:r w:rsidRPr="00CE6277">
        <w:rPr>
          <w:rFonts w:cs="Times New Roman"/>
        </w:rPr>
        <w:t>动态页面以数据库技术为基础，能够很大程度的减少网站维护的工作量；</w:t>
      </w:r>
    </w:p>
    <w:p w14:paraId="5A07BA2B" w14:textId="77777777" w:rsidR="00467573" w:rsidRPr="00CE6277" w:rsidRDefault="00467573" w:rsidP="00CE6277">
      <w:pPr>
        <w:pStyle w:val="af3"/>
        <w:ind w:left="426" w:hanging="420"/>
        <w:rPr>
          <w:rFonts w:cs="Times New Roman"/>
        </w:rPr>
      </w:pPr>
      <w:r w:rsidRPr="00CE6277">
        <w:rPr>
          <w:rFonts w:cs="Times New Roman"/>
        </w:rPr>
        <w:t>3.</w:t>
      </w:r>
      <w:r w:rsidRPr="00CE6277">
        <w:rPr>
          <w:rFonts w:cs="Times New Roman"/>
        </w:rPr>
        <w:tab/>
      </w:r>
      <w:r w:rsidRPr="00CE6277">
        <w:rPr>
          <w:rFonts w:cs="Times New Roman"/>
        </w:rPr>
        <w:t>动态页面具有很好的交互性，当用户在页面上操作后，页面会根据用户的操作类型实时改变和响应。由于交互性很好，和静态页面相比动态页面能实现更丰富的功能，例如账号注册、账号信息管理、在线问卷调查等等；</w:t>
      </w:r>
    </w:p>
    <w:p w14:paraId="757DF73C" w14:textId="77777777" w:rsidR="00467573" w:rsidRPr="00CE6277" w:rsidRDefault="00467573" w:rsidP="00CE6277">
      <w:pPr>
        <w:pStyle w:val="af3"/>
        <w:ind w:left="426" w:hanging="420"/>
        <w:rPr>
          <w:rFonts w:cs="Times New Roman"/>
        </w:rPr>
      </w:pPr>
      <w:r w:rsidRPr="00CE6277">
        <w:rPr>
          <w:rFonts w:cs="Times New Roman"/>
        </w:rPr>
        <w:t>4.</w:t>
      </w:r>
      <w:r w:rsidRPr="00CE6277">
        <w:rPr>
          <w:rFonts w:cs="Times New Roman"/>
        </w:rPr>
        <w:tab/>
      </w:r>
      <w:r w:rsidRPr="00CE6277">
        <w:rPr>
          <w:rFonts w:cs="Times New Roman"/>
        </w:rPr>
        <w:t>动态页面不是独立存在于服务器上的网页文件，只有当用户请求服务时，经过后台程序处理服务器才会返回一个完整的页面；</w:t>
      </w:r>
    </w:p>
    <w:p w14:paraId="7C829D0C" w14:textId="77777777" w:rsidR="00467573" w:rsidRPr="00CE6277" w:rsidRDefault="00467573" w:rsidP="00CE6277">
      <w:pPr>
        <w:pStyle w:val="af3"/>
        <w:ind w:left="426" w:hanging="420"/>
        <w:rPr>
          <w:rFonts w:cs="Times New Roman"/>
        </w:rPr>
      </w:pPr>
      <w:r w:rsidRPr="00CE6277">
        <w:rPr>
          <w:rFonts w:cs="Times New Roman"/>
        </w:rPr>
        <w:t>5.</w:t>
      </w:r>
      <w:r w:rsidRPr="00CE6277">
        <w:rPr>
          <w:rFonts w:cs="Times New Roman"/>
        </w:rPr>
        <w:tab/>
      </w:r>
      <w:r w:rsidRPr="00CE6277">
        <w:rPr>
          <w:rFonts w:cs="Times New Roman"/>
        </w:rPr>
        <w:t>由于动态页面的</w:t>
      </w:r>
      <w:r w:rsidRPr="00CE6277">
        <w:rPr>
          <w:rFonts w:cs="Times New Roman"/>
        </w:rPr>
        <w:t>URL</w:t>
      </w:r>
      <w:r w:rsidRPr="00CE6277">
        <w:rPr>
          <w:rFonts w:cs="Times New Roman"/>
        </w:rPr>
        <w:t>通常含有</w:t>
      </w:r>
      <w:r w:rsidRPr="00CE6277">
        <w:rPr>
          <w:rFonts w:cs="Times New Roman"/>
        </w:rPr>
        <w:t>“</w:t>
      </w:r>
      <w:r w:rsidRPr="00CE6277">
        <w:rPr>
          <w:rFonts w:cs="Times New Roman"/>
        </w:rPr>
        <w:t>？</w:t>
      </w:r>
      <w:r w:rsidRPr="00CE6277">
        <w:rPr>
          <w:rFonts w:cs="Times New Roman"/>
        </w:rPr>
        <w:t>”</w:t>
      </w:r>
      <w:r w:rsidRPr="00CE6277">
        <w:rPr>
          <w:rFonts w:cs="Times New Roman"/>
        </w:rPr>
        <w:t>，一般情况下搜索引擎不能访问一个网站数据库的所有页面，搜索引擎搜索时不会检索</w:t>
      </w:r>
      <w:r w:rsidRPr="00CE6277">
        <w:rPr>
          <w:rFonts w:cs="Times New Roman"/>
        </w:rPr>
        <w:t>URL</w:t>
      </w:r>
      <w:r w:rsidRPr="00CE6277">
        <w:rPr>
          <w:rFonts w:cs="Times New Roman"/>
        </w:rPr>
        <w:t>中</w:t>
      </w:r>
      <w:r w:rsidRPr="00CE6277">
        <w:rPr>
          <w:rFonts w:cs="Times New Roman"/>
        </w:rPr>
        <w:t>“</w:t>
      </w:r>
      <w:r w:rsidRPr="00CE6277">
        <w:rPr>
          <w:rFonts w:cs="Times New Roman"/>
        </w:rPr>
        <w:t>？</w:t>
      </w:r>
      <w:r w:rsidRPr="00CE6277">
        <w:rPr>
          <w:rFonts w:cs="Times New Roman"/>
        </w:rPr>
        <w:t>”</w:t>
      </w:r>
      <w:r w:rsidRPr="00CE6277">
        <w:rPr>
          <w:rFonts w:cs="Times New Roman"/>
        </w:rPr>
        <w:t>后面的内容，所以动态页面不容易被搜索引擎检索。</w:t>
      </w:r>
    </w:p>
    <w:p w14:paraId="39CFD710" w14:textId="77777777" w:rsidR="00467573" w:rsidRDefault="00467573" w:rsidP="00467573">
      <w:pPr>
        <w:pStyle w:val="af3"/>
      </w:pPr>
      <w:r>
        <w:rPr>
          <w:rFonts w:hint="eastAsia"/>
        </w:rPr>
        <w:t>系统采用</w:t>
      </w:r>
      <w:r>
        <w:t>B/S</w:t>
      </w:r>
      <w:r>
        <w:t>架构，本质上是一个</w:t>
      </w:r>
      <w:r>
        <w:t>Web</w:t>
      </w:r>
      <w:r>
        <w:t>动态应用。系统采用</w:t>
      </w:r>
      <w:r>
        <w:t>Python</w:t>
      </w:r>
      <w:r>
        <w:t>作为后台程序编程语言，使用</w:t>
      </w:r>
      <w:r>
        <w:t>HTML</w:t>
      </w:r>
      <w:r>
        <w:t>、</w:t>
      </w:r>
      <w:r>
        <w:t>CSS</w:t>
      </w:r>
      <w:r>
        <w:t>、</w:t>
      </w:r>
      <w:r>
        <w:t>JavaScript</w:t>
      </w:r>
      <w:r>
        <w:t>、</w:t>
      </w:r>
      <w:r>
        <w:t>JSON</w:t>
      </w:r>
      <w:r>
        <w:t>等进行前端界面开发。</w:t>
      </w:r>
    </w:p>
    <w:p w14:paraId="757A4478" w14:textId="01DB0D96" w:rsidR="00467573" w:rsidRPr="00467573" w:rsidRDefault="00467573" w:rsidP="00467573">
      <w:pPr>
        <w:pStyle w:val="af3"/>
      </w:pPr>
      <w:r>
        <w:t xml:space="preserve">JSON(JavaScript Object Notation) </w:t>
      </w:r>
      <w:r>
        <w:t>是一种轻量级的数据交换格式。它是基于</w:t>
      </w:r>
      <w:r>
        <w:t>JavaScript</w:t>
      </w:r>
      <w:r w:rsidR="00276622">
        <w:t>的一个子集</w:t>
      </w:r>
      <w:r w:rsidR="00276622">
        <w:rPr>
          <w:rFonts w:hint="eastAsia"/>
        </w:rPr>
        <w:t>，它</w:t>
      </w:r>
      <w:r>
        <w:t>采用一种完全独立于语言的文本格式。正是因为这</w:t>
      </w:r>
      <w:r w:rsidR="00276622">
        <w:rPr>
          <w:rFonts w:hint="eastAsia"/>
        </w:rPr>
        <w:t>种</w:t>
      </w:r>
      <w:r>
        <w:t>特性使得</w:t>
      </w:r>
      <w:r>
        <w:t>JSON</w:t>
      </w:r>
      <w:r>
        <w:t>成为</w:t>
      </w:r>
      <w:r w:rsidR="00276622">
        <w:rPr>
          <w:rFonts w:hint="eastAsia"/>
        </w:rPr>
        <w:t>使用广泛的</w:t>
      </w:r>
      <w:r>
        <w:t>数据</w:t>
      </w:r>
      <w:r w:rsidR="00276622">
        <w:rPr>
          <w:rFonts w:hint="eastAsia"/>
        </w:rPr>
        <w:t>接口</w:t>
      </w:r>
      <w:r>
        <w:t>语言。</w:t>
      </w:r>
    </w:p>
    <w:p w14:paraId="6EA1B09E" w14:textId="1B418E98" w:rsidR="0099758A" w:rsidRPr="00503D9B" w:rsidRDefault="0099758A" w:rsidP="0099758A">
      <w:pPr>
        <w:pStyle w:val="3"/>
        <w:numPr>
          <w:ilvl w:val="0"/>
          <w:numId w:val="0"/>
        </w:numPr>
        <w:tabs>
          <w:tab w:val="clear" w:pos="1854"/>
        </w:tabs>
        <w:rPr>
          <w:rFonts w:ascii="宋体" w:eastAsia="宋体" w:hAnsi="宋体"/>
        </w:rPr>
      </w:pPr>
      <w:r w:rsidRPr="00503D9B">
        <w:rPr>
          <w:rFonts w:ascii="宋体" w:eastAsia="宋体" w:hAnsi="宋体"/>
        </w:rPr>
        <w:t>2</w:t>
      </w:r>
      <w:r w:rsidRPr="00503D9B">
        <w:rPr>
          <w:rFonts w:ascii="宋体" w:eastAsia="宋体" w:hAnsi="宋体" w:hint="eastAsia"/>
        </w:rPr>
        <w:t>.</w:t>
      </w:r>
      <w:r w:rsidR="00715E9A" w:rsidRPr="00503D9B">
        <w:rPr>
          <w:rFonts w:ascii="宋体" w:eastAsia="宋体" w:hAnsi="宋体"/>
        </w:rPr>
        <w:t>6</w:t>
      </w:r>
      <w:r w:rsidRPr="00503D9B">
        <w:rPr>
          <w:rFonts w:ascii="宋体" w:eastAsia="宋体" w:hAnsi="宋体" w:hint="eastAsia"/>
        </w:rPr>
        <w:t>.</w:t>
      </w:r>
      <w:r w:rsidR="00470097">
        <w:rPr>
          <w:rFonts w:ascii="宋体" w:eastAsia="宋体" w:hAnsi="宋体"/>
        </w:rPr>
        <w:t>2</w:t>
      </w:r>
      <w:r w:rsidRPr="00503D9B">
        <w:rPr>
          <w:rFonts w:ascii="宋体" w:eastAsia="宋体" w:hAnsi="宋体" w:hint="eastAsia"/>
        </w:rPr>
        <w:t xml:space="preserve"> </w:t>
      </w:r>
      <w:r w:rsidRPr="00503D9B">
        <w:rPr>
          <w:rFonts w:ascii="宋体" w:eastAsia="宋体" w:hAnsi="宋体"/>
        </w:rPr>
        <w:t>ECHART</w:t>
      </w:r>
      <w:r w:rsidRPr="00503D9B">
        <w:rPr>
          <w:rFonts w:ascii="宋体" w:eastAsia="宋体" w:hAnsi="宋体" w:hint="eastAsia"/>
        </w:rPr>
        <w:t>服务框架简介</w:t>
      </w:r>
    </w:p>
    <w:p w14:paraId="4C019582" w14:textId="6CA88806" w:rsidR="00467573" w:rsidRPr="002020AA" w:rsidRDefault="00FD07EE" w:rsidP="00467573">
      <w:pPr>
        <w:pStyle w:val="af3"/>
      </w:pPr>
      <w:r>
        <w:rPr>
          <w:rFonts w:hint="eastAsia"/>
        </w:rPr>
        <w:t>Echart</w:t>
      </w:r>
      <w:r>
        <w:rPr>
          <w:rFonts w:hint="eastAsia"/>
        </w:rPr>
        <w:t>是百度公司开发并进行开源的一个</w:t>
      </w:r>
      <w:r>
        <w:rPr>
          <w:rFonts w:hint="eastAsia"/>
        </w:rPr>
        <w:t>Web</w:t>
      </w:r>
      <w:r>
        <w:rPr>
          <w:rFonts w:hint="eastAsia"/>
        </w:rPr>
        <w:t>前端服务框架。</w:t>
      </w:r>
      <w:r w:rsidRPr="002020AA">
        <w:rPr>
          <w:rFonts w:hint="eastAsia"/>
        </w:rPr>
        <w:t>它</w:t>
      </w:r>
      <w:r w:rsidR="002020AA">
        <w:rPr>
          <w:rFonts w:hint="eastAsia"/>
        </w:rPr>
        <w:t>是</w:t>
      </w:r>
      <w:r w:rsidRPr="002020AA">
        <w:t>一个纯</w:t>
      </w:r>
      <w:r w:rsidRPr="002020AA">
        <w:t xml:space="preserve"> </w:t>
      </w:r>
      <w:r w:rsidR="00BF3616">
        <w:t>JavaScript</w:t>
      </w:r>
      <w:r w:rsidRPr="002020AA">
        <w:t xml:space="preserve"> </w:t>
      </w:r>
      <w:r w:rsidR="002020AA">
        <w:t>的图表库，可以流畅</w:t>
      </w:r>
      <w:r w:rsidR="002020AA">
        <w:rPr>
          <w:rFonts w:hint="eastAsia"/>
        </w:rPr>
        <w:t>地</w:t>
      </w:r>
      <w:r w:rsidRPr="002020AA">
        <w:t>运行在</w:t>
      </w:r>
      <w:r w:rsidRPr="002020AA">
        <w:t xml:space="preserve"> PC </w:t>
      </w:r>
      <w:r w:rsidRPr="002020AA">
        <w:t>和移动设备上，兼容当前绝大部</w:t>
      </w:r>
      <w:r w:rsidRPr="002020AA">
        <w:lastRenderedPageBreak/>
        <w:t>分浏览器（</w:t>
      </w:r>
      <w:r w:rsidRPr="002020AA">
        <w:t>IE8/9/10/11</w:t>
      </w:r>
      <w:r w:rsidRPr="002020AA">
        <w:t>，</w:t>
      </w:r>
      <w:r w:rsidRPr="002020AA">
        <w:t>Chrome</w:t>
      </w:r>
      <w:r w:rsidRPr="002020AA">
        <w:t>，</w:t>
      </w:r>
      <w:r w:rsidRPr="002020AA">
        <w:t>Firefox</w:t>
      </w:r>
      <w:r w:rsidRPr="002020AA">
        <w:t>，</w:t>
      </w:r>
      <w:r w:rsidRPr="002020AA">
        <w:t>Safari</w:t>
      </w:r>
      <w:r w:rsidRPr="002020AA">
        <w:t>等），底层依赖轻量级的</w:t>
      </w:r>
      <w:r w:rsidRPr="002020AA">
        <w:t xml:space="preserve"> Canvas </w:t>
      </w:r>
      <w:r w:rsidRPr="002020AA">
        <w:t>类库</w:t>
      </w:r>
      <w:r w:rsidRPr="002020AA">
        <w:t> </w:t>
      </w:r>
      <w:hyperlink r:id="rId18" w:tgtFrame="_blank" w:history="1">
        <w:r w:rsidRPr="002020AA">
          <w:t>ZRender</w:t>
        </w:r>
      </w:hyperlink>
      <w:r w:rsidRPr="002020AA">
        <w:t>，提供直观，生动，可交互，可个性化定制的数据图表。</w:t>
      </w:r>
    </w:p>
    <w:p w14:paraId="73D17CA8" w14:textId="77777777" w:rsidR="00AD3A9A" w:rsidRPr="00467573" w:rsidRDefault="00AD3A9A" w:rsidP="00467573">
      <w:pPr>
        <w:pStyle w:val="af3"/>
      </w:pPr>
      <w:r w:rsidRPr="00D35722">
        <w:rPr>
          <w:rFonts w:hint="eastAsia"/>
        </w:rPr>
        <w:t>系统的可视化模块的前端逻辑是依靠</w:t>
      </w:r>
      <w:r w:rsidRPr="00D35722">
        <w:rPr>
          <w:rFonts w:hint="eastAsia"/>
        </w:rPr>
        <w:t>Echart</w:t>
      </w:r>
      <w:r w:rsidRPr="00D35722">
        <w:rPr>
          <w:rFonts w:hint="eastAsia"/>
        </w:rPr>
        <w:t>进行二次开发完成的。</w:t>
      </w:r>
    </w:p>
    <w:p w14:paraId="46A83078" w14:textId="51FF55CE" w:rsidR="00170361" w:rsidRPr="008D366E" w:rsidRDefault="00170361" w:rsidP="00170361">
      <w:pPr>
        <w:pStyle w:val="2"/>
        <w:widowControl w:val="0"/>
        <w:tabs>
          <w:tab w:val="clear" w:pos="720"/>
          <w:tab w:val="clear" w:pos="1854"/>
        </w:tabs>
        <w:ind w:left="578" w:hanging="578"/>
        <w:jc w:val="both"/>
        <w:rPr>
          <w:rFonts w:eastAsia="宋体" w:hAnsi="宋体"/>
        </w:rPr>
      </w:pPr>
      <w:r w:rsidRPr="008D366E">
        <w:rPr>
          <w:rFonts w:eastAsia="宋体" w:hAnsi="宋体" w:hint="eastAsia"/>
        </w:rPr>
        <w:t>2.</w:t>
      </w:r>
      <w:r w:rsidRPr="008D366E">
        <w:rPr>
          <w:rFonts w:eastAsia="宋体" w:hAnsi="宋体"/>
        </w:rPr>
        <w:t>7</w:t>
      </w:r>
      <w:r w:rsidRPr="008D366E">
        <w:rPr>
          <w:rFonts w:eastAsia="宋体" w:hAnsi="宋体" w:hint="eastAsia"/>
        </w:rPr>
        <w:t xml:space="preserve"> 逻辑</w:t>
      </w:r>
      <w:r w:rsidRPr="008D366E">
        <w:rPr>
          <w:rFonts w:eastAsia="宋体" w:hAnsi="宋体"/>
        </w:rPr>
        <w:t>-</w:t>
      </w:r>
      <w:r w:rsidRPr="008D366E">
        <w:rPr>
          <w:rFonts w:eastAsia="宋体" w:hAnsi="宋体" w:hint="eastAsia"/>
        </w:rPr>
        <w:t>视图</w:t>
      </w:r>
      <w:r w:rsidRPr="008D366E">
        <w:rPr>
          <w:rFonts w:eastAsia="宋体" w:hAnsi="宋体"/>
        </w:rPr>
        <w:t>-</w:t>
      </w:r>
      <w:r w:rsidR="004F0C46">
        <w:rPr>
          <w:rFonts w:eastAsia="宋体" w:hAnsi="宋体" w:hint="eastAsia"/>
        </w:rPr>
        <w:t>控制器</w:t>
      </w:r>
      <w:r w:rsidRPr="008D366E">
        <w:rPr>
          <w:rFonts w:eastAsia="宋体" w:hAnsi="宋体" w:hint="eastAsia"/>
        </w:rPr>
        <w:t>（</w:t>
      </w:r>
      <w:r w:rsidRPr="008D366E">
        <w:rPr>
          <w:rFonts w:eastAsia="宋体" w:hAnsi="宋体"/>
        </w:rPr>
        <w:t>MVC</w:t>
      </w:r>
      <w:r w:rsidRPr="008D366E">
        <w:rPr>
          <w:rFonts w:eastAsia="宋体" w:hAnsi="宋体" w:hint="eastAsia"/>
        </w:rPr>
        <w:t>）设计模式</w:t>
      </w:r>
    </w:p>
    <w:p w14:paraId="7BC62383" w14:textId="69E2A0A4" w:rsidR="00CC39A4" w:rsidRPr="00B94008" w:rsidRDefault="00CC39A4" w:rsidP="00CC39A4">
      <w:pPr>
        <w:pStyle w:val="af3"/>
      </w:pPr>
      <w:r w:rsidRPr="00B94008">
        <w:t>MVC(Model View Control)</w:t>
      </w:r>
      <w:r w:rsidRPr="00B94008">
        <w:rPr>
          <w:rFonts w:hint="eastAsia"/>
        </w:rPr>
        <w:t>是一种</w:t>
      </w:r>
      <w:r w:rsidR="003C1546">
        <w:rPr>
          <w:rFonts w:hint="eastAsia"/>
        </w:rPr>
        <w:t>框架设计</w:t>
      </w:r>
      <w:r w:rsidRPr="00B94008">
        <w:rPr>
          <w:rFonts w:hint="eastAsia"/>
        </w:rPr>
        <w:t>模式，它将应用程序的输入、处理和输出分开</w:t>
      </w:r>
      <w:r w:rsidR="0077307C">
        <w:rPr>
          <w:rStyle w:val="af9"/>
        </w:rPr>
        <w:t>[</w:t>
      </w:r>
      <w:r w:rsidR="0077307C">
        <w:rPr>
          <w:rStyle w:val="af9"/>
        </w:rPr>
        <w:endnoteReference w:id="7"/>
      </w:r>
      <w:r w:rsidR="0077307C">
        <w:rPr>
          <w:rStyle w:val="af9"/>
        </w:rPr>
        <w:t>]</w:t>
      </w:r>
      <w:r w:rsidRPr="00B94008">
        <w:rPr>
          <w:rFonts w:hint="eastAsia"/>
        </w:rPr>
        <w:t>，使用</w:t>
      </w:r>
      <w:r w:rsidRPr="00B94008">
        <w:t>MVC</w:t>
      </w:r>
      <w:r w:rsidRPr="00B94008">
        <w:rPr>
          <w:rFonts w:hint="eastAsia"/>
        </w:rPr>
        <w:t>框架的应用程序被分为模型、视图和控制器三个核心部件。如</w:t>
      </w:r>
      <w:r w:rsidRPr="00B94008">
        <w:fldChar w:fldCharType="begin"/>
      </w:r>
      <w:r w:rsidRPr="00B94008">
        <w:instrText xml:space="preserve"> REF _Ref419974402 \h  \* MERGEFORMAT </w:instrText>
      </w:r>
      <w:r w:rsidRPr="00B94008">
        <w:fldChar w:fldCharType="separate"/>
      </w:r>
      <w:r w:rsidRPr="00B94008">
        <w:rPr>
          <w:rFonts w:hint="eastAsia"/>
        </w:rPr>
        <w:t>图</w:t>
      </w:r>
      <w:r w:rsidRPr="00B94008">
        <w:t xml:space="preserve"> </w:t>
      </w:r>
      <w:r>
        <w:t>2</w:t>
      </w:r>
      <w:r>
        <w:noBreakHyphen/>
        <w:t>1</w:t>
      </w:r>
      <w:r w:rsidRPr="00B94008">
        <w:fldChar w:fldCharType="end"/>
      </w:r>
      <w:r w:rsidRPr="00B94008">
        <w:t>所示，</w:t>
      </w:r>
      <w:r w:rsidRPr="00B94008">
        <w:t>M</w:t>
      </w:r>
      <w:r w:rsidRPr="00B94008">
        <w:t>是指</w:t>
      </w:r>
      <w:r w:rsidR="003C1546">
        <w:rPr>
          <w:rFonts w:hint="eastAsia"/>
        </w:rPr>
        <w:t>逻辑</w:t>
      </w:r>
      <w:r w:rsidRPr="00B94008">
        <w:t>模型，表示应用程序的</w:t>
      </w:r>
      <w:r w:rsidR="00B8697B">
        <w:rPr>
          <w:rFonts w:hint="eastAsia"/>
        </w:rPr>
        <w:t>抽象</w:t>
      </w:r>
      <w:r w:rsidR="003C1546">
        <w:rPr>
          <w:rFonts w:hint="eastAsia"/>
        </w:rPr>
        <w:t>数据</w:t>
      </w:r>
      <w:r w:rsidR="00B8697B">
        <w:rPr>
          <w:rFonts w:hint="eastAsia"/>
        </w:rPr>
        <w:t>结构</w:t>
      </w:r>
      <w:r w:rsidRPr="00B94008">
        <w:t>，在应用程序中用于处理应用程序数据逻辑；</w:t>
      </w:r>
      <w:r w:rsidRPr="00B94008">
        <w:t>V</w:t>
      </w:r>
      <w:r w:rsidRPr="00B94008">
        <w:rPr>
          <w:rFonts w:hint="eastAsia"/>
        </w:rPr>
        <w:t>是指</w:t>
      </w:r>
      <w:r w:rsidR="00142595">
        <w:rPr>
          <w:rFonts w:hint="eastAsia"/>
        </w:rPr>
        <w:t>视图界面，负责处理应用程序中进行数据内容的展示方法、展示形式</w:t>
      </w:r>
      <w:r w:rsidRPr="00B94008">
        <w:rPr>
          <w:rFonts w:hint="eastAsia"/>
        </w:rPr>
        <w:t>；</w:t>
      </w:r>
      <w:r w:rsidRPr="00B94008">
        <w:t>C</w:t>
      </w:r>
      <w:r w:rsidRPr="00B94008">
        <w:rPr>
          <w:rFonts w:hint="eastAsia"/>
        </w:rPr>
        <w:t>是控制器，</w:t>
      </w:r>
      <w:r w:rsidR="00142595">
        <w:rPr>
          <w:rFonts w:hint="eastAsia"/>
        </w:rPr>
        <w:t>是应用程序中逻辑处理和数据展示的连接器，控制用户数据输入和应用程序的数据展示内容</w:t>
      </w:r>
      <w:r w:rsidRPr="00B94008">
        <w:rPr>
          <w:rFonts w:hint="eastAsia"/>
        </w:rPr>
        <w:t>。为了使同一个程序可以使用不同的显示形式，使用</w:t>
      </w:r>
      <w:r w:rsidRPr="00B94008">
        <w:t>MVC</w:t>
      </w:r>
      <w:r w:rsidRPr="00B94008">
        <w:rPr>
          <w:rFonts w:hint="eastAsia"/>
        </w:rPr>
        <w:t>将应用程序的模型和视图两个核心部件的实现代码分离。控制器作为三大核心部件之一是为了保证模型和视图的同步，视图随着模型的改变同步更新</w:t>
      </w:r>
      <w:r w:rsidR="0077307C">
        <w:rPr>
          <w:rStyle w:val="af9"/>
        </w:rPr>
        <w:t>[</w:t>
      </w:r>
      <w:r w:rsidR="0077307C">
        <w:rPr>
          <w:rStyle w:val="af9"/>
        </w:rPr>
        <w:endnoteReference w:id="8"/>
      </w:r>
      <w:r w:rsidR="0077307C">
        <w:rPr>
          <w:rStyle w:val="af9"/>
        </w:rPr>
        <w:t>]</w:t>
      </w:r>
      <w:r w:rsidRPr="00B94008">
        <w:rPr>
          <w:rFonts w:hint="eastAsia"/>
        </w:rPr>
        <w:t>。</w:t>
      </w:r>
    </w:p>
    <w:p w14:paraId="7B4D65D4" w14:textId="77777777" w:rsidR="00CC39A4" w:rsidRPr="00B94008" w:rsidRDefault="00CC39A4" w:rsidP="00CC39A4">
      <w:pPr>
        <w:keepNext/>
        <w:jc w:val="center"/>
        <w:rPr>
          <w:rFonts w:ascii="Times New Roman" w:hAnsi="Times New Roman"/>
        </w:rPr>
      </w:pPr>
      <w:r w:rsidRPr="00B94008">
        <w:rPr>
          <w:rFonts w:ascii="Times New Roman" w:hAnsi="Times New Roman"/>
        </w:rPr>
        <w:object w:dxaOrig="4575" w:dyaOrig="4471" w14:anchorId="798A790E">
          <v:shape id="_x0000_i1026" type="#_x0000_t75" style="width:228.75pt;height:223.5pt" o:ole="">
            <v:imagedata r:id="rId19" o:title=""/>
          </v:shape>
          <o:OLEObject Type="Embed" ProgID="Visio.Drawing.15" ShapeID="_x0000_i1026" DrawAspect="Content" ObjectID="_1526038031" r:id="rId20"/>
        </w:object>
      </w:r>
    </w:p>
    <w:p w14:paraId="63485EFD" w14:textId="77777777" w:rsidR="00CC39A4" w:rsidRPr="00B94008" w:rsidRDefault="00CC39A4" w:rsidP="00CC39A4">
      <w:pPr>
        <w:pStyle w:val="af6"/>
        <w:ind w:firstLine="440"/>
        <w:jc w:val="center"/>
        <w:rPr>
          <w:rFonts w:ascii="Times New Roman" w:hAnsi="Times New Roman"/>
        </w:rPr>
      </w:pPr>
      <w:bookmarkStart w:id="103" w:name="_Ref419974402"/>
      <w:bookmarkStart w:id="104" w:name="_Toc422040704"/>
      <w:r w:rsidRPr="00B94008">
        <w:rPr>
          <w:rFonts w:ascii="Times New Roman" w:hAnsi="Times New Roman" w:hint="eastAsia"/>
        </w:rPr>
        <w:t>图</w:t>
      </w:r>
      <w:r w:rsidRPr="00B94008">
        <w:rPr>
          <w:rFonts w:ascii="Times New Roman" w:hAnsi="Times New Roman"/>
        </w:rPr>
        <w:t xml:space="preserve">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r>
        <w:rPr>
          <w:rFonts w:ascii="Times New Roman" w:hAnsi="Times New Roman"/>
        </w:rPr>
        <w:noBreakHyphen/>
      </w:r>
      <w:bookmarkEnd w:id="103"/>
      <w:r>
        <w:rPr>
          <w:rFonts w:ascii="Times New Roman" w:hAnsi="Times New Roman"/>
        </w:rPr>
        <w:t>2</w:t>
      </w:r>
      <w:r w:rsidRPr="00B94008">
        <w:rPr>
          <w:rFonts w:ascii="Times New Roman" w:hAnsi="Times New Roman"/>
          <w:sz w:val="21"/>
          <w:szCs w:val="21"/>
        </w:rPr>
        <w:t xml:space="preserve"> MVC</w:t>
      </w:r>
      <w:r w:rsidRPr="00B94008">
        <w:rPr>
          <w:rFonts w:ascii="Times New Roman" w:eastAsiaTheme="minorEastAsia" w:hAnsi="Times New Roman" w:hint="eastAsia"/>
          <w:sz w:val="21"/>
          <w:szCs w:val="21"/>
        </w:rPr>
        <w:t>部件关系图</w:t>
      </w:r>
      <w:bookmarkEnd w:id="104"/>
    </w:p>
    <w:p w14:paraId="6A70FC2E" w14:textId="77777777" w:rsidR="00CC39A4" w:rsidRPr="00B94008" w:rsidRDefault="00CC39A4" w:rsidP="00CC39A4">
      <w:pPr>
        <w:pStyle w:val="af3"/>
        <w:rPr>
          <w:rFonts w:cs="Times New Roman"/>
        </w:rPr>
      </w:pPr>
    </w:p>
    <w:p w14:paraId="0B875C9C" w14:textId="25D47752" w:rsidR="00CC39A4" w:rsidRPr="00B94008" w:rsidRDefault="00CC39A4" w:rsidP="00CC39A4">
      <w:pPr>
        <w:pStyle w:val="af3"/>
      </w:pPr>
      <w:r w:rsidRPr="00B94008">
        <w:rPr>
          <w:rFonts w:hint="eastAsia"/>
        </w:rPr>
        <w:t>在</w:t>
      </w:r>
      <w:r w:rsidRPr="00B94008">
        <w:t>MVC</w:t>
      </w:r>
      <w:r w:rsidR="00A23075">
        <w:rPr>
          <w:rFonts w:hint="eastAsia"/>
        </w:rPr>
        <w:t>设计模式</w:t>
      </w:r>
      <w:r w:rsidRPr="00B94008">
        <w:rPr>
          <w:rFonts w:hint="eastAsia"/>
        </w:rPr>
        <w:t>中，模型（</w:t>
      </w:r>
      <w:r w:rsidRPr="00B94008">
        <w:t>Model</w:t>
      </w:r>
      <w:r w:rsidRPr="00B94008">
        <w:rPr>
          <w:rFonts w:hint="eastAsia"/>
        </w:rPr>
        <w:t>）主要负责应用程序业务状态</w:t>
      </w:r>
      <w:r w:rsidRPr="00B94008">
        <w:t>/</w:t>
      </w:r>
      <w:r w:rsidRPr="00B94008">
        <w:rPr>
          <w:rFonts w:hint="eastAsia"/>
        </w:rPr>
        <w:t>流程的处理，并制定业务规则。业务处理的过程对于其他模块来说是透明的，模型接收视图发送的请求数据。如果模型发生变化，视图会得到通知，并且视图可以</w:t>
      </w:r>
      <w:r w:rsidRPr="00B94008">
        <w:rPr>
          <w:rFonts w:hint="eastAsia"/>
        </w:rPr>
        <w:lastRenderedPageBreak/>
        <w:t>通过模型查询模型相关状态</w:t>
      </w:r>
      <w:r w:rsidRPr="005961D3">
        <w:rPr>
          <w:vertAlign w:val="superscript"/>
        </w:rPr>
        <w:fldChar w:fldCharType="begin"/>
      </w:r>
      <w:r w:rsidRPr="005961D3">
        <w:rPr>
          <w:vertAlign w:val="superscript"/>
        </w:rPr>
        <w:instrText xml:space="preserve"> </w:instrText>
      </w:r>
      <w:r w:rsidRPr="005961D3">
        <w:rPr>
          <w:rFonts w:hint="eastAsia"/>
          <w:vertAlign w:val="superscript"/>
        </w:rPr>
        <w:instrText>REF _Ref422153426 \r \h</w:instrText>
      </w:r>
      <w:r w:rsidRPr="005961D3">
        <w:rPr>
          <w:vertAlign w:val="superscript"/>
        </w:rPr>
        <w:instrText xml:space="preserve"> </w:instrText>
      </w:r>
      <w:r>
        <w:rPr>
          <w:vertAlign w:val="superscript"/>
        </w:rPr>
        <w:instrText xml:space="preserve"> \* MERGEFORMAT </w:instrText>
      </w:r>
      <w:r w:rsidRPr="005961D3">
        <w:rPr>
          <w:vertAlign w:val="superscript"/>
        </w:rPr>
      </w:r>
      <w:r w:rsidRPr="005961D3">
        <w:rPr>
          <w:vertAlign w:val="superscript"/>
        </w:rPr>
        <w:fldChar w:fldCharType="separate"/>
      </w:r>
      <w:r w:rsidR="0077307C">
        <w:rPr>
          <w:rStyle w:val="af9"/>
        </w:rPr>
        <w:t>[</w:t>
      </w:r>
      <w:r w:rsidR="0077307C">
        <w:rPr>
          <w:rStyle w:val="af9"/>
        </w:rPr>
        <w:endnoteReference w:id="9"/>
      </w:r>
      <w:r w:rsidR="0077307C">
        <w:rPr>
          <w:rStyle w:val="af9"/>
        </w:rPr>
        <w:t>]</w:t>
      </w:r>
      <w:r w:rsidRPr="005961D3">
        <w:rPr>
          <w:vertAlign w:val="superscript"/>
        </w:rPr>
        <w:fldChar w:fldCharType="end"/>
      </w:r>
      <w:r w:rsidRPr="00B94008">
        <w:rPr>
          <w:rFonts w:hint="eastAsia"/>
        </w:rPr>
        <w:t>。同时，控制器可以通过模型访问封装在模型内部的应用程序功能。</w:t>
      </w:r>
    </w:p>
    <w:p w14:paraId="62F895BA" w14:textId="4F103A56" w:rsidR="00CC39A4" w:rsidRPr="00B94008" w:rsidRDefault="00CC39A4" w:rsidP="00CC39A4">
      <w:pPr>
        <w:pStyle w:val="af3"/>
      </w:pPr>
      <w:r w:rsidRPr="00B94008">
        <w:rPr>
          <w:rFonts w:hint="eastAsia"/>
        </w:rPr>
        <w:t>视图（</w:t>
      </w:r>
      <w:r w:rsidRPr="00B94008">
        <w:t>View</w:t>
      </w:r>
      <w:r w:rsidRPr="00B94008">
        <w:rPr>
          <w:rFonts w:hint="eastAsia"/>
        </w:rPr>
        <w:t>）用来组织模型的内容，它负责提供用户交互界面。视图从模型那里获取数据并将这些数据按照制定的格式显示出来。当模型</w:t>
      </w:r>
      <w:r w:rsidR="00527919">
        <w:rPr>
          <w:rFonts w:hint="eastAsia"/>
        </w:rPr>
        <w:t>变化时，视图展现变化后的数据，并把用户的输入传递给控制器模块。</w:t>
      </w:r>
      <w:r w:rsidRPr="00B94008">
        <w:rPr>
          <w:rFonts w:hint="eastAsia"/>
        </w:rPr>
        <w:t>。</w:t>
      </w:r>
    </w:p>
    <w:p w14:paraId="7594DE3A" w14:textId="77777777" w:rsidR="00CC39A4" w:rsidRPr="00B94008" w:rsidRDefault="00CC39A4" w:rsidP="00CC39A4">
      <w:pPr>
        <w:pStyle w:val="af3"/>
      </w:pPr>
      <w:r w:rsidRPr="00B94008">
        <w:rPr>
          <w:rFonts w:hint="eastAsia"/>
        </w:rPr>
        <w:t>控制器（</w:t>
      </w:r>
      <w:r w:rsidRPr="00B94008">
        <w:t>Control</w:t>
      </w:r>
      <w:r w:rsidRPr="00B94008">
        <w:rPr>
          <w:rFonts w:hint="eastAsia"/>
        </w:rPr>
        <w:t>）定义了应用程序的行为，它的主要作用是接收用户的请求。控制器对来自视图的用户请求进行解释，并把这些请求映射成相对应的行为，然后通过模型来实现这些行为。在一个</w:t>
      </w:r>
      <w:r w:rsidRPr="00B94008">
        <w:t>Web</w:t>
      </w:r>
      <w:r w:rsidRPr="00B94008">
        <w:rPr>
          <w:rFonts w:hint="eastAsia"/>
        </w:rPr>
        <w:t>应用程序中，用户请求的有很多种，比如来自网页的</w:t>
      </w:r>
      <w:r w:rsidRPr="00B94008">
        <w:t>GET</w:t>
      </w:r>
      <w:r w:rsidRPr="00B94008">
        <w:rPr>
          <w:rFonts w:hint="eastAsia"/>
        </w:rPr>
        <w:t>、</w:t>
      </w:r>
      <w:r w:rsidRPr="00B94008">
        <w:t>POST</w:t>
      </w:r>
      <w:r w:rsidRPr="00B94008">
        <w:rPr>
          <w:rFonts w:hint="eastAsia"/>
        </w:rPr>
        <w:t>或</w:t>
      </w:r>
      <w:r w:rsidRPr="00B94008">
        <w:t>HTTP</w:t>
      </w:r>
      <w:r w:rsidRPr="00B94008">
        <w:rPr>
          <w:rFonts w:hint="eastAsia"/>
        </w:rPr>
        <w:t>请求等</w:t>
      </w:r>
      <w:r w:rsidR="0077307C">
        <w:rPr>
          <w:rStyle w:val="af9"/>
        </w:rPr>
        <w:t>[</w:t>
      </w:r>
      <w:r w:rsidR="0077307C">
        <w:rPr>
          <w:rStyle w:val="af9"/>
        </w:rPr>
        <w:endnoteReference w:id="10"/>
      </w:r>
      <w:r w:rsidR="0077307C">
        <w:rPr>
          <w:rStyle w:val="af9"/>
        </w:rPr>
        <w:t>]</w:t>
      </w:r>
      <w:r w:rsidRPr="00B94008">
        <w:rPr>
          <w:rFonts w:hint="eastAsia"/>
        </w:rPr>
        <w:t>。模型可以实现的行为分为两种，一种是修改模型的状态，另外一种是处理业务，控制器根据用户请求和模型行为的结果选择一个视图作为对用户请求的应答。通常情况下一个控制器负责一组相关的功能集。</w:t>
      </w:r>
    </w:p>
    <w:p w14:paraId="6B1E5938" w14:textId="77777777" w:rsidR="00CC39A4" w:rsidRPr="00B94008" w:rsidRDefault="00CC39A4" w:rsidP="00CC39A4">
      <w:pPr>
        <w:pStyle w:val="af3"/>
      </w:pPr>
      <w:r w:rsidRPr="00B94008">
        <w:t>MVC</w:t>
      </w:r>
      <w:r w:rsidRPr="00B94008">
        <w:rPr>
          <w:rFonts w:hint="eastAsia"/>
        </w:rPr>
        <w:t>框架的处理用户请求包含三个过程</w:t>
      </w:r>
      <w:r w:rsidR="0077307C">
        <w:rPr>
          <w:rStyle w:val="af9"/>
        </w:rPr>
        <w:t>[</w:t>
      </w:r>
      <w:r w:rsidR="0077307C">
        <w:rPr>
          <w:rStyle w:val="af9"/>
        </w:rPr>
        <w:endnoteReference w:id="11"/>
      </w:r>
      <w:r w:rsidR="0077307C">
        <w:rPr>
          <w:rStyle w:val="af9"/>
        </w:rPr>
        <w:t>]</w:t>
      </w:r>
      <w:r w:rsidRPr="00B94008">
        <w:rPr>
          <w:rFonts w:hint="eastAsia"/>
        </w:rPr>
        <w:t>：</w:t>
      </w:r>
      <w:r w:rsidRPr="00B94008">
        <w:t>1</w:t>
      </w:r>
      <w:r w:rsidRPr="00B94008">
        <w:rPr>
          <w:rFonts w:hint="eastAsia"/>
        </w:rPr>
        <w:t>）控制器接收用户请求，并根据用户请求的类型决定调用哪个模型来处理用户的请求；</w:t>
      </w:r>
      <w:r w:rsidRPr="00B94008">
        <w:t>2</w:t>
      </w:r>
      <w:r w:rsidRPr="00B94008">
        <w:rPr>
          <w:rFonts w:hint="eastAsia"/>
        </w:rPr>
        <w:t>）模型根据用户请求进行相应的业务逻辑处理，并返回数据；</w:t>
      </w:r>
      <w:r w:rsidRPr="00B94008">
        <w:t>3</w:t>
      </w:r>
      <w:r w:rsidRPr="00B94008">
        <w:rPr>
          <w:rFonts w:hint="eastAsia"/>
        </w:rPr>
        <w:t>）控制器调用相应的视图格式化模型返回的数据，并通过视图呈现给用户。</w:t>
      </w:r>
    </w:p>
    <w:p w14:paraId="0651A6D1" w14:textId="1DAC4507" w:rsidR="00CC39A4" w:rsidRPr="00CC39A4" w:rsidRDefault="00CC39A4" w:rsidP="005A6CE1">
      <w:pPr>
        <w:pStyle w:val="af3"/>
      </w:pPr>
      <w:r w:rsidRPr="00B94008">
        <w:t>MVC</w:t>
      </w:r>
      <w:r w:rsidRPr="00B94008">
        <w:rPr>
          <w:rFonts w:hint="eastAsia"/>
        </w:rPr>
        <w:t>框架具有如下几个优点：</w:t>
      </w:r>
      <w:r w:rsidRPr="00B94008">
        <w:t>1</w:t>
      </w:r>
      <w:r w:rsidRPr="00B94008">
        <w:rPr>
          <w:rFonts w:hint="eastAsia"/>
        </w:rPr>
        <w:t>）在一个应用程序中同一个模型可以被不同的视图重用，这样大大提高了代码的重复利用率；</w:t>
      </w:r>
      <w:r w:rsidRPr="00B94008">
        <w:t>2</w:t>
      </w:r>
      <w:r w:rsidRPr="00B94008">
        <w:rPr>
          <w:rFonts w:hint="eastAsia"/>
        </w:rPr>
        <w:t>）</w:t>
      </w:r>
      <w:r w:rsidRPr="00B94008">
        <w:t>MVC</w:t>
      </w:r>
      <w:r w:rsidRPr="00B94008">
        <w:rPr>
          <w:rFonts w:hint="eastAsia"/>
        </w:rPr>
        <w:t>的三个模块相互独立，其中某一个模块的改变不会影响其他两个模块，根据这种设计思想能构造良好的松耦合的构件；</w:t>
      </w:r>
      <w:r w:rsidRPr="00B94008">
        <w:t>3</w:t>
      </w:r>
      <w:r w:rsidRPr="00B94008">
        <w:rPr>
          <w:rFonts w:hint="eastAsia"/>
        </w:rPr>
        <w:t>）控制器</w:t>
      </w:r>
      <w:r w:rsidR="00F313D0">
        <w:rPr>
          <w:rFonts w:hint="eastAsia"/>
        </w:rPr>
        <w:t>提高了程序的灵活性，易于分模块开发和维护。</w:t>
      </w:r>
    </w:p>
    <w:p w14:paraId="4C6E1BF3" w14:textId="77777777" w:rsidR="0023217C" w:rsidRPr="00B0431E" w:rsidRDefault="0023217C" w:rsidP="0023217C">
      <w:pPr>
        <w:pStyle w:val="2"/>
        <w:widowControl w:val="0"/>
        <w:tabs>
          <w:tab w:val="clear" w:pos="720"/>
          <w:tab w:val="clear" w:pos="1854"/>
        </w:tabs>
        <w:ind w:left="578" w:hanging="578"/>
        <w:jc w:val="both"/>
        <w:rPr>
          <w:rFonts w:eastAsia="宋体" w:hAnsi="宋体"/>
        </w:rPr>
      </w:pPr>
      <w:r w:rsidRPr="00B0431E">
        <w:rPr>
          <w:rFonts w:eastAsia="宋体" w:hAnsi="宋体" w:hint="eastAsia"/>
        </w:rPr>
        <w:t>2.</w:t>
      </w:r>
      <w:r w:rsidRPr="00B0431E">
        <w:rPr>
          <w:rFonts w:eastAsia="宋体" w:hAnsi="宋体"/>
        </w:rPr>
        <w:t>8</w:t>
      </w:r>
      <w:r w:rsidRPr="00B0431E">
        <w:rPr>
          <w:rFonts w:eastAsia="宋体" w:hAnsi="宋体" w:hint="eastAsia"/>
        </w:rPr>
        <w:t xml:space="preserve"> 消息队列功能</w:t>
      </w:r>
      <w:r w:rsidR="001631B6" w:rsidRPr="00B0431E">
        <w:rPr>
          <w:rFonts w:eastAsia="宋体" w:hAnsi="宋体" w:hint="eastAsia"/>
        </w:rPr>
        <w:t xml:space="preserve"> </w:t>
      </w:r>
    </w:p>
    <w:p w14:paraId="37330C60" w14:textId="77777777" w:rsidR="00224791" w:rsidRPr="00A90AA3" w:rsidRDefault="00224791" w:rsidP="00224791">
      <w:pPr>
        <w:pStyle w:val="3"/>
        <w:numPr>
          <w:ilvl w:val="0"/>
          <w:numId w:val="0"/>
        </w:numPr>
        <w:tabs>
          <w:tab w:val="clear" w:pos="1854"/>
        </w:tabs>
        <w:rPr>
          <w:rFonts w:ascii="宋体" w:eastAsia="宋体" w:hAnsi="宋体"/>
        </w:rPr>
      </w:pPr>
      <w:r w:rsidRPr="00A90AA3">
        <w:rPr>
          <w:rFonts w:ascii="宋体" w:eastAsia="宋体" w:hAnsi="宋体"/>
        </w:rPr>
        <w:t>2</w:t>
      </w:r>
      <w:r w:rsidRPr="00A90AA3">
        <w:rPr>
          <w:rFonts w:ascii="宋体" w:eastAsia="宋体" w:hAnsi="宋体" w:hint="eastAsia"/>
        </w:rPr>
        <w:t>.</w:t>
      </w:r>
      <w:r w:rsidR="009777D9" w:rsidRPr="00A90AA3">
        <w:rPr>
          <w:rFonts w:ascii="宋体" w:eastAsia="宋体" w:hAnsi="宋体"/>
        </w:rPr>
        <w:t>8</w:t>
      </w:r>
      <w:r w:rsidRPr="00A90AA3">
        <w:rPr>
          <w:rFonts w:ascii="宋体" w:eastAsia="宋体" w:hAnsi="宋体" w:hint="eastAsia"/>
        </w:rPr>
        <w:t>.</w:t>
      </w:r>
      <w:r w:rsidRPr="00A90AA3">
        <w:rPr>
          <w:rFonts w:ascii="宋体" w:eastAsia="宋体" w:hAnsi="宋体"/>
        </w:rPr>
        <w:t>1</w:t>
      </w:r>
      <w:r w:rsidRPr="00A90AA3">
        <w:rPr>
          <w:rFonts w:ascii="宋体" w:eastAsia="宋体" w:hAnsi="宋体" w:hint="eastAsia"/>
        </w:rPr>
        <w:t xml:space="preserve"> 消息中间件的要素</w:t>
      </w:r>
    </w:p>
    <w:p w14:paraId="3C6E9A37" w14:textId="77777777" w:rsidR="00A474F6" w:rsidRDefault="001631B6" w:rsidP="001631B6">
      <w:pPr>
        <w:pStyle w:val="af3"/>
      </w:pPr>
      <w:r>
        <w:rPr>
          <w:rFonts w:hint="eastAsia"/>
        </w:rPr>
        <w:t>本系统中为了进行有序实时展现监听模块监听与分析后的数据，需要使用消息中间件模块。作为一个消息中间件模块，需要确定五个要素：</w:t>
      </w:r>
    </w:p>
    <w:p w14:paraId="7A1EF390" w14:textId="77777777" w:rsidR="001631B6" w:rsidRPr="008F45D8" w:rsidRDefault="001631B6" w:rsidP="008F45D8">
      <w:pPr>
        <w:pStyle w:val="af3"/>
        <w:numPr>
          <w:ilvl w:val="0"/>
          <w:numId w:val="9"/>
        </w:numPr>
        <w:ind w:left="426" w:hanging="420"/>
        <w:rPr>
          <w:rFonts w:cs="Times New Roman"/>
        </w:rPr>
      </w:pPr>
      <w:r w:rsidRPr="008F45D8">
        <w:rPr>
          <w:rFonts w:cs="Times New Roman" w:hint="eastAsia"/>
        </w:rPr>
        <w:t>消息模型。根据业务场景，需要确定消息中间件的类型，消息中间件分为两种类型一种是生产者消费者模型；一种是发布订阅模型，，客户端与服务端建立连接后，消息中间件把新获取的数据，传给服务器，服务器把数</w:t>
      </w:r>
      <w:r w:rsidRPr="008F45D8">
        <w:rPr>
          <w:rFonts w:cs="Times New Roman" w:hint="eastAsia"/>
        </w:rPr>
        <w:lastRenderedPageBreak/>
        <w:t>据内容推送给每一个与服务器建立了</w:t>
      </w:r>
      <w:r w:rsidRPr="008F45D8">
        <w:rPr>
          <w:rFonts w:cs="Times New Roman" w:hint="eastAsia"/>
        </w:rPr>
        <w:t>socket</w:t>
      </w:r>
      <w:r w:rsidRPr="008F45D8">
        <w:rPr>
          <w:rFonts w:cs="Times New Roman" w:hint="eastAsia"/>
        </w:rPr>
        <w:t>连接的客户端。</w:t>
      </w:r>
    </w:p>
    <w:p w14:paraId="1072D560" w14:textId="77777777" w:rsidR="001631B6" w:rsidRPr="008F45D8" w:rsidRDefault="001631B6" w:rsidP="008F45D8">
      <w:pPr>
        <w:pStyle w:val="af3"/>
        <w:numPr>
          <w:ilvl w:val="0"/>
          <w:numId w:val="9"/>
        </w:numPr>
        <w:ind w:left="426" w:hanging="420"/>
        <w:rPr>
          <w:rFonts w:cs="Times New Roman"/>
        </w:rPr>
      </w:pPr>
      <w:r w:rsidRPr="008F45D8">
        <w:rPr>
          <w:rFonts w:cs="Times New Roman" w:hint="eastAsia"/>
        </w:rPr>
        <w:t>消息投递可靠性。一个消息在传递过程中可能出现如下几种情景：</w:t>
      </w:r>
      <w:r w:rsidRPr="008F45D8">
        <w:rPr>
          <w:rFonts w:cs="Times New Roman"/>
        </w:rPr>
        <w:t>At-most-once(</w:t>
      </w:r>
      <w:r w:rsidRPr="008F45D8">
        <w:rPr>
          <w:rFonts w:cs="Times New Roman"/>
        </w:rPr>
        <w:t>消息丢失</w:t>
      </w:r>
      <w:r w:rsidRPr="008F45D8">
        <w:rPr>
          <w:rFonts w:cs="Times New Roman"/>
        </w:rPr>
        <w:t>)</w:t>
      </w:r>
      <w:r w:rsidRPr="008F45D8">
        <w:rPr>
          <w:rFonts w:cs="Times New Roman" w:hint="eastAsia"/>
        </w:rPr>
        <w:t>，</w:t>
      </w:r>
      <w:r w:rsidRPr="008F45D8">
        <w:rPr>
          <w:rFonts w:cs="Times New Roman"/>
        </w:rPr>
        <w:t xml:space="preserve"> </w:t>
      </w:r>
      <w:r w:rsidRPr="008F45D8">
        <w:rPr>
          <w:rFonts w:cs="Times New Roman" w:hint="eastAsia"/>
        </w:rPr>
        <w:t>消息被投递</w:t>
      </w:r>
      <w:r w:rsidRPr="008F45D8">
        <w:rPr>
          <w:rFonts w:cs="Times New Roman"/>
        </w:rPr>
        <w:t>0</w:t>
      </w:r>
      <w:r w:rsidRPr="008F45D8">
        <w:rPr>
          <w:rFonts w:cs="Times New Roman"/>
        </w:rPr>
        <w:t>或者</w:t>
      </w:r>
      <w:r w:rsidRPr="008F45D8">
        <w:rPr>
          <w:rFonts w:cs="Times New Roman"/>
        </w:rPr>
        <w:t>1</w:t>
      </w:r>
      <w:r w:rsidRPr="008F45D8">
        <w:rPr>
          <w:rFonts w:cs="Times New Roman"/>
        </w:rPr>
        <w:t>次，消息可能被丢失</w:t>
      </w:r>
      <w:r w:rsidRPr="008F45D8">
        <w:rPr>
          <w:rFonts w:cs="Times New Roman" w:hint="eastAsia"/>
        </w:rPr>
        <w:t>；</w:t>
      </w:r>
      <w:r w:rsidRPr="008F45D8">
        <w:rPr>
          <w:rFonts w:cs="Times New Roman"/>
        </w:rPr>
        <w:t>At-least-once(</w:t>
      </w:r>
      <w:r w:rsidRPr="008F45D8">
        <w:rPr>
          <w:rFonts w:cs="Times New Roman"/>
        </w:rPr>
        <w:t>消息重复</w:t>
      </w:r>
      <w:r w:rsidRPr="008F45D8">
        <w:rPr>
          <w:rFonts w:cs="Times New Roman"/>
        </w:rPr>
        <w:t>)</w:t>
      </w:r>
      <w:r w:rsidRPr="008F45D8">
        <w:rPr>
          <w:rFonts w:cs="Times New Roman" w:hint="eastAsia"/>
        </w:rPr>
        <w:t>，消息可能被投递多次，直到收到</w:t>
      </w:r>
      <w:r w:rsidRPr="008F45D8">
        <w:rPr>
          <w:rFonts w:cs="Times New Roman"/>
        </w:rPr>
        <w:t>ack</w:t>
      </w:r>
      <w:r w:rsidRPr="008F45D8">
        <w:rPr>
          <w:rFonts w:cs="Times New Roman"/>
        </w:rPr>
        <w:t>，会造成消息重复</w:t>
      </w:r>
      <w:r w:rsidRPr="008F45D8">
        <w:rPr>
          <w:rFonts w:cs="Times New Roman" w:hint="eastAsia"/>
        </w:rPr>
        <w:t>，</w:t>
      </w:r>
      <w:r w:rsidRPr="008F45D8">
        <w:rPr>
          <w:rFonts w:cs="Times New Roman"/>
        </w:rPr>
        <w:t>开启消息持久化及</w:t>
      </w:r>
      <w:r w:rsidRPr="008F45D8">
        <w:rPr>
          <w:rFonts w:cs="Times New Roman"/>
        </w:rPr>
        <w:t>ack</w:t>
      </w:r>
      <w:r w:rsidRPr="008F45D8">
        <w:rPr>
          <w:rFonts w:cs="Times New Roman"/>
        </w:rPr>
        <w:t>机制，可以保证此投递策略，确保消息投递成功，但可能造成消息重复</w:t>
      </w:r>
      <w:r w:rsidRPr="008F45D8">
        <w:rPr>
          <w:rFonts w:cs="Times New Roman" w:hint="eastAsia"/>
        </w:rPr>
        <w:t>；</w:t>
      </w:r>
      <w:r w:rsidRPr="008F45D8">
        <w:rPr>
          <w:rFonts w:cs="Times New Roman"/>
        </w:rPr>
        <w:t>exactly-once(</w:t>
      </w:r>
      <w:r w:rsidRPr="008F45D8">
        <w:rPr>
          <w:rFonts w:cs="Times New Roman"/>
        </w:rPr>
        <w:t>消息仅且投递一次</w:t>
      </w:r>
      <w:r w:rsidRPr="008F45D8">
        <w:rPr>
          <w:rFonts w:cs="Times New Roman"/>
        </w:rPr>
        <w:t>)</w:t>
      </w:r>
      <w:r w:rsidRPr="008F45D8">
        <w:rPr>
          <w:rFonts w:cs="Times New Roman" w:hint="eastAsia"/>
        </w:rPr>
        <w:t>，消息通过事务等机制保证对方能成功接收，而且不会重复接收。</w:t>
      </w:r>
    </w:p>
    <w:p w14:paraId="2070734F" w14:textId="77777777" w:rsidR="001631B6" w:rsidRPr="008F45D8" w:rsidRDefault="001631B6" w:rsidP="008F45D8">
      <w:pPr>
        <w:pStyle w:val="af3"/>
        <w:numPr>
          <w:ilvl w:val="0"/>
          <w:numId w:val="9"/>
        </w:numPr>
        <w:ind w:left="426" w:hanging="420"/>
        <w:rPr>
          <w:rFonts w:cs="Times New Roman"/>
        </w:rPr>
      </w:pPr>
      <w:r w:rsidRPr="008F45D8">
        <w:rPr>
          <w:rFonts w:cs="Times New Roman" w:hint="eastAsia"/>
        </w:rPr>
        <w:t>消息持久化。即消费者是否可以接收离线时的消息。</w:t>
      </w:r>
    </w:p>
    <w:p w14:paraId="1504505B" w14:textId="77777777" w:rsidR="001631B6" w:rsidRPr="008F45D8" w:rsidRDefault="001631B6" w:rsidP="008F45D8">
      <w:pPr>
        <w:pStyle w:val="af3"/>
        <w:numPr>
          <w:ilvl w:val="0"/>
          <w:numId w:val="9"/>
        </w:numPr>
        <w:ind w:left="426" w:hanging="420"/>
        <w:rPr>
          <w:rFonts w:cs="Times New Roman"/>
        </w:rPr>
      </w:pPr>
      <w:r w:rsidRPr="008F45D8">
        <w:rPr>
          <w:rFonts w:cs="Times New Roman" w:hint="eastAsia"/>
        </w:rPr>
        <w:t>消息优先级。消息是否支持优先级。</w:t>
      </w:r>
    </w:p>
    <w:p w14:paraId="618B5E71" w14:textId="77777777" w:rsidR="001631B6" w:rsidRPr="008F45D8" w:rsidRDefault="001631B6" w:rsidP="008F45D8">
      <w:pPr>
        <w:pStyle w:val="af3"/>
        <w:numPr>
          <w:ilvl w:val="0"/>
          <w:numId w:val="9"/>
        </w:numPr>
        <w:ind w:left="426" w:hanging="420"/>
        <w:rPr>
          <w:rFonts w:cs="Times New Roman"/>
        </w:rPr>
      </w:pPr>
      <w:r w:rsidRPr="008F45D8">
        <w:rPr>
          <w:rFonts w:cs="Times New Roman" w:hint="eastAsia"/>
        </w:rPr>
        <w:t>消息回溯。消息是否可以重复消费</w:t>
      </w:r>
    </w:p>
    <w:p w14:paraId="3AB2F569" w14:textId="77777777" w:rsidR="00224791" w:rsidRPr="00A90AA3" w:rsidRDefault="00224791" w:rsidP="00224791">
      <w:pPr>
        <w:pStyle w:val="3"/>
        <w:numPr>
          <w:ilvl w:val="0"/>
          <w:numId w:val="0"/>
        </w:numPr>
        <w:tabs>
          <w:tab w:val="clear" w:pos="1854"/>
        </w:tabs>
        <w:rPr>
          <w:rFonts w:ascii="宋体" w:eastAsia="宋体" w:hAnsi="宋体"/>
        </w:rPr>
      </w:pPr>
      <w:r w:rsidRPr="00A90AA3">
        <w:rPr>
          <w:rFonts w:ascii="宋体" w:eastAsia="宋体" w:hAnsi="宋体"/>
        </w:rPr>
        <w:t>2</w:t>
      </w:r>
      <w:r w:rsidRPr="00A90AA3">
        <w:rPr>
          <w:rFonts w:ascii="宋体" w:eastAsia="宋体" w:hAnsi="宋体" w:hint="eastAsia"/>
        </w:rPr>
        <w:t>.</w:t>
      </w:r>
      <w:r w:rsidRPr="00A90AA3">
        <w:rPr>
          <w:rFonts w:ascii="宋体" w:eastAsia="宋体" w:hAnsi="宋体"/>
        </w:rPr>
        <w:t>8</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w:t>
      </w:r>
      <w:r w:rsidRPr="00A90AA3">
        <w:rPr>
          <w:rFonts w:ascii="宋体" w:eastAsia="宋体" w:hAnsi="宋体"/>
        </w:rPr>
        <w:t>R</w:t>
      </w:r>
      <w:r w:rsidRPr="00A90AA3">
        <w:rPr>
          <w:rFonts w:ascii="宋体" w:eastAsia="宋体" w:hAnsi="宋体" w:hint="eastAsia"/>
        </w:rPr>
        <w:t>edis的Pub</w:t>
      </w:r>
      <w:r w:rsidRPr="00A90AA3">
        <w:rPr>
          <w:rFonts w:ascii="宋体" w:eastAsia="宋体" w:hAnsi="宋体"/>
        </w:rPr>
        <w:t>/S</w:t>
      </w:r>
      <w:r w:rsidRPr="00A90AA3">
        <w:rPr>
          <w:rFonts w:ascii="宋体" w:eastAsia="宋体" w:hAnsi="宋体" w:hint="eastAsia"/>
        </w:rPr>
        <w:t>ub模型</w:t>
      </w:r>
    </w:p>
    <w:p w14:paraId="7E7D873F" w14:textId="7A204F89" w:rsidR="00DF12A7" w:rsidRDefault="00224791" w:rsidP="00DF12A7">
      <w:pPr>
        <w:pStyle w:val="af3"/>
        <w:rPr>
          <w:rStyle w:val="1CharChar"/>
          <w:b w:val="0"/>
          <w:bCs w:val="0"/>
          <w:kern w:val="2"/>
          <w:sz w:val="24"/>
          <w:szCs w:val="22"/>
        </w:rPr>
      </w:pPr>
      <w:r>
        <w:rPr>
          <w:rStyle w:val="1CharChar"/>
          <w:rFonts w:hint="eastAsia"/>
          <w:b w:val="0"/>
          <w:bCs w:val="0"/>
          <w:kern w:val="2"/>
          <w:sz w:val="24"/>
          <w:szCs w:val="22"/>
        </w:rPr>
        <w:t>本系统采用</w:t>
      </w:r>
      <w:r>
        <w:rPr>
          <w:rStyle w:val="1CharChar"/>
          <w:rFonts w:hint="eastAsia"/>
          <w:b w:val="0"/>
          <w:bCs w:val="0"/>
          <w:kern w:val="2"/>
          <w:sz w:val="24"/>
          <w:szCs w:val="22"/>
        </w:rPr>
        <w:t>Redis</w:t>
      </w:r>
      <w:r>
        <w:rPr>
          <w:rStyle w:val="1CharChar"/>
          <w:rFonts w:hint="eastAsia"/>
          <w:b w:val="0"/>
          <w:bCs w:val="0"/>
          <w:kern w:val="2"/>
          <w:sz w:val="24"/>
          <w:szCs w:val="22"/>
        </w:rPr>
        <w:t>的</w:t>
      </w:r>
      <w:r>
        <w:rPr>
          <w:rStyle w:val="1CharChar"/>
          <w:rFonts w:hint="eastAsia"/>
          <w:b w:val="0"/>
          <w:bCs w:val="0"/>
          <w:kern w:val="2"/>
          <w:sz w:val="24"/>
          <w:szCs w:val="22"/>
        </w:rPr>
        <w:t>Pub</w:t>
      </w:r>
      <w:r>
        <w:rPr>
          <w:rStyle w:val="1CharChar"/>
          <w:b w:val="0"/>
          <w:bCs w:val="0"/>
          <w:kern w:val="2"/>
          <w:sz w:val="24"/>
          <w:szCs w:val="22"/>
        </w:rPr>
        <w:t>/S</w:t>
      </w:r>
      <w:r>
        <w:rPr>
          <w:rStyle w:val="1CharChar"/>
          <w:rFonts w:hint="eastAsia"/>
          <w:b w:val="0"/>
          <w:bCs w:val="0"/>
          <w:kern w:val="2"/>
          <w:sz w:val="24"/>
          <w:szCs w:val="22"/>
        </w:rPr>
        <w:t>ub</w:t>
      </w:r>
      <w:r w:rsidR="00D61CF5">
        <w:rPr>
          <w:rStyle w:val="1CharChar"/>
          <w:rFonts w:hint="eastAsia"/>
          <w:b w:val="0"/>
          <w:bCs w:val="0"/>
          <w:kern w:val="2"/>
          <w:sz w:val="24"/>
          <w:szCs w:val="22"/>
        </w:rPr>
        <w:t>模型来</w:t>
      </w:r>
      <w:r w:rsidR="0009704D">
        <w:rPr>
          <w:rStyle w:val="1CharChar"/>
          <w:rFonts w:hint="eastAsia"/>
          <w:b w:val="0"/>
          <w:bCs w:val="0"/>
          <w:kern w:val="2"/>
          <w:sz w:val="24"/>
          <w:szCs w:val="22"/>
        </w:rPr>
        <w:t>提供消息队列的服务</w:t>
      </w:r>
      <w:r w:rsidR="00DF12A7">
        <w:rPr>
          <w:rStyle w:val="1CharChar"/>
          <w:rFonts w:hint="eastAsia"/>
          <w:b w:val="0"/>
          <w:bCs w:val="0"/>
          <w:kern w:val="2"/>
          <w:sz w:val="24"/>
          <w:szCs w:val="22"/>
        </w:rPr>
        <w:t>。</w:t>
      </w:r>
      <w:r w:rsidR="00DF12A7" w:rsidRPr="00DF12A7">
        <w:rPr>
          <w:rStyle w:val="1CharChar"/>
          <w:b w:val="0"/>
          <w:bCs w:val="0"/>
          <w:kern w:val="2"/>
          <w:sz w:val="24"/>
          <w:szCs w:val="22"/>
        </w:rPr>
        <w:t>Pub/Sub</w:t>
      </w:r>
      <w:r w:rsidR="00DF12A7" w:rsidRPr="00DF12A7">
        <w:rPr>
          <w:rStyle w:val="1CharChar"/>
          <w:b w:val="0"/>
          <w:bCs w:val="0"/>
          <w:kern w:val="2"/>
          <w:sz w:val="24"/>
          <w:szCs w:val="22"/>
        </w:rPr>
        <w:t>功能（</w:t>
      </w:r>
      <w:r w:rsidR="00DF12A7" w:rsidRPr="00DF12A7">
        <w:rPr>
          <w:rStyle w:val="1CharChar"/>
          <w:b w:val="0"/>
          <w:bCs w:val="0"/>
          <w:kern w:val="2"/>
          <w:sz w:val="24"/>
          <w:szCs w:val="22"/>
        </w:rPr>
        <w:t>means Publish, Subscribe</w:t>
      </w:r>
      <w:r w:rsidR="00DF12A7" w:rsidRPr="00DF12A7">
        <w:rPr>
          <w:rStyle w:val="1CharChar"/>
          <w:b w:val="0"/>
          <w:bCs w:val="0"/>
          <w:kern w:val="2"/>
          <w:sz w:val="24"/>
          <w:szCs w:val="22"/>
        </w:rPr>
        <w:t>）即发布及订阅功能。基于事件的系统中，</w:t>
      </w:r>
      <w:r w:rsidR="00DF12A7" w:rsidRPr="00DF12A7">
        <w:rPr>
          <w:rStyle w:val="1CharChar"/>
          <w:b w:val="0"/>
          <w:bCs w:val="0"/>
          <w:kern w:val="2"/>
          <w:sz w:val="24"/>
          <w:szCs w:val="22"/>
        </w:rPr>
        <w:t>Pub/Sub</w:t>
      </w:r>
      <w:r w:rsidR="00DF12A7" w:rsidRPr="00DF12A7">
        <w:rPr>
          <w:rStyle w:val="1CharChar"/>
          <w:b w:val="0"/>
          <w:bCs w:val="0"/>
          <w:kern w:val="2"/>
          <w:sz w:val="24"/>
          <w:szCs w:val="22"/>
        </w:rPr>
        <w:t>是目前广泛使用的通信模型，它采用事件作为基本的通信机制，提供大规模系统所要求的松散耦合的交互模式：订阅者</w:t>
      </w:r>
      <w:r w:rsidR="00DF12A7" w:rsidRPr="00DF12A7">
        <w:rPr>
          <w:rStyle w:val="1CharChar"/>
          <w:b w:val="0"/>
          <w:bCs w:val="0"/>
          <w:kern w:val="2"/>
          <w:sz w:val="24"/>
          <w:szCs w:val="22"/>
        </w:rPr>
        <w:t>(</w:t>
      </w:r>
      <w:r w:rsidR="00DF12A7" w:rsidRPr="00DF12A7">
        <w:rPr>
          <w:rStyle w:val="1CharChar"/>
          <w:b w:val="0"/>
          <w:bCs w:val="0"/>
          <w:kern w:val="2"/>
          <w:sz w:val="24"/>
          <w:szCs w:val="22"/>
        </w:rPr>
        <w:t>如客户端</w:t>
      </w:r>
      <w:r w:rsidR="00DF12A7" w:rsidRPr="00DF12A7">
        <w:rPr>
          <w:rStyle w:val="1CharChar"/>
          <w:b w:val="0"/>
          <w:bCs w:val="0"/>
          <w:kern w:val="2"/>
          <w:sz w:val="24"/>
          <w:szCs w:val="22"/>
        </w:rPr>
        <w:t>)</w:t>
      </w:r>
      <w:r w:rsidR="00DF12A7" w:rsidRPr="00DF12A7">
        <w:rPr>
          <w:rStyle w:val="1CharChar"/>
          <w:b w:val="0"/>
          <w:bCs w:val="0"/>
          <w:kern w:val="2"/>
          <w:sz w:val="24"/>
          <w:szCs w:val="22"/>
        </w:rPr>
        <w:t>以事件订阅的方式表达出它有兴趣接收的一个事件或一类事件；发布者</w:t>
      </w:r>
      <w:r w:rsidR="00DF12A7" w:rsidRPr="00DF12A7">
        <w:rPr>
          <w:rStyle w:val="1CharChar"/>
          <w:b w:val="0"/>
          <w:bCs w:val="0"/>
          <w:kern w:val="2"/>
          <w:sz w:val="24"/>
          <w:szCs w:val="22"/>
        </w:rPr>
        <w:t>(</w:t>
      </w:r>
      <w:r w:rsidR="00DF12A7" w:rsidRPr="00DF12A7">
        <w:rPr>
          <w:rStyle w:val="1CharChar"/>
          <w:b w:val="0"/>
          <w:bCs w:val="0"/>
          <w:kern w:val="2"/>
          <w:sz w:val="24"/>
          <w:szCs w:val="22"/>
        </w:rPr>
        <w:t>如服务器</w:t>
      </w:r>
      <w:r w:rsidR="00DF12A7" w:rsidRPr="00DF12A7">
        <w:rPr>
          <w:rStyle w:val="1CharChar"/>
          <w:b w:val="0"/>
          <w:bCs w:val="0"/>
          <w:kern w:val="2"/>
          <w:sz w:val="24"/>
          <w:szCs w:val="22"/>
        </w:rPr>
        <w:t>)</w:t>
      </w:r>
      <w:r w:rsidR="00DF12A7" w:rsidRPr="00DF12A7">
        <w:rPr>
          <w:rStyle w:val="1CharChar"/>
          <w:b w:val="0"/>
          <w:bCs w:val="0"/>
          <w:kern w:val="2"/>
          <w:sz w:val="24"/>
          <w:szCs w:val="22"/>
        </w:rPr>
        <w:t>可将订阅者感兴趣的事件随时通知相关订阅者。</w:t>
      </w:r>
      <w:r w:rsidR="0055684B">
        <w:rPr>
          <w:rStyle w:val="1CharChar"/>
          <w:rFonts w:hint="eastAsia"/>
          <w:b w:val="0"/>
          <w:bCs w:val="0"/>
          <w:kern w:val="2"/>
          <w:sz w:val="24"/>
          <w:szCs w:val="22"/>
        </w:rPr>
        <w:t>在本系统中，采用单队列单消息分发器的模式，</w:t>
      </w:r>
      <w:r w:rsidR="00DF12A7">
        <w:rPr>
          <w:rStyle w:val="1CharChar"/>
          <w:rFonts w:hint="eastAsia"/>
          <w:b w:val="0"/>
          <w:bCs w:val="0"/>
          <w:kern w:val="2"/>
          <w:sz w:val="24"/>
          <w:szCs w:val="22"/>
        </w:rPr>
        <w:t>其原理如图</w:t>
      </w:r>
      <w:r w:rsidR="00DF12A7">
        <w:rPr>
          <w:rStyle w:val="1CharChar"/>
          <w:rFonts w:hint="eastAsia"/>
          <w:b w:val="0"/>
          <w:bCs w:val="0"/>
          <w:kern w:val="2"/>
          <w:sz w:val="24"/>
          <w:szCs w:val="22"/>
        </w:rPr>
        <w:t>2-</w:t>
      </w:r>
      <w:r w:rsidR="00FF233B">
        <w:rPr>
          <w:rStyle w:val="1CharChar"/>
          <w:b w:val="0"/>
          <w:bCs w:val="0"/>
          <w:kern w:val="2"/>
          <w:sz w:val="24"/>
          <w:szCs w:val="22"/>
        </w:rPr>
        <w:t>3</w:t>
      </w:r>
      <w:r w:rsidR="00DF12A7">
        <w:rPr>
          <w:rStyle w:val="1CharChar"/>
          <w:rFonts w:hint="eastAsia"/>
          <w:b w:val="0"/>
          <w:bCs w:val="0"/>
          <w:kern w:val="2"/>
          <w:sz w:val="24"/>
          <w:szCs w:val="22"/>
        </w:rPr>
        <w:t>所示：</w:t>
      </w:r>
    </w:p>
    <w:p w14:paraId="30BA6E61" w14:textId="77777777" w:rsidR="0055684B" w:rsidRDefault="0055684B" w:rsidP="0055684B">
      <w:pPr>
        <w:keepNext/>
      </w:pPr>
      <w:r>
        <w:object w:dxaOrig="8836" w:dyaOrig="4291" w14:anchorId="505309DE">
          <v:shape id="_x0000_i1027" type="#_x0000_t75" style="width:437.25pt;height:212.25pt" o:ole="">
            <v:imagedata r:id="rId21" o:title=""/>
          </v:shape>
          <o:OLEObject Type="Embed" ProgID="Visio.Drawing.15" ShapeID="_x0000_i1027" DrawAspect="Content" ObjectID="_1526038032" r:id="rId22"/>
        </w:object>
      </w:r>
    </w:p>
    <w:p w14:paraId="7B2947B1" w14:textId="2F682E43" w:rsidR="00DF12A7" w:rsidRPr="00030C67" w:rsidRDefault="0055684B" w:rsidP="00030C67">
      <w:pPr>
        <w:pStyle w:val="af6"/>
        <w:ind w:firstLine="440"/>
        <w:jc w:val="center"/>
        <w:rPr>
          <w:rFonts w:ascii="Times New Roman" w:hAnsi="Times New Roman"/>
        </w:rPr>
      </w:pPr>
      <w:r w:rsidRPr="00030C67">
        <w:rPr>
          <w:rFonts w:ascii="Times New Roman" w:hAnsi="Times New Roman"/>
        </w:rPr>
        <w:t>图</w:t>
      </w:r>
      <w:r w:rsidRPr="00030C67">
        <w:rPr>
          <w:rFonts w:ascii="Times New Roman" w:hAnsi="Times New Roman"/>
        </w:rPr>
        <w:t xml:space="preserve"> 2-</w:t>
      </w:r>
      <w:r w:rsidR="00A66E71" w:rsidRPr="00030C67">
        <w:rPr>
          <w:rFonts w:ascii="Times New Roman" w:hAnsi="Times New Roman"/>
        </w:rPr>
        <w:t>3</w:t>
      </w:r>
      <w:r w:rsidRPr="00030C67">
        <w:rPr>
          <w:rFonts w:ascii="Times New Roman" w:hAnsi="Times New Roman"/>
        </w:rPr>
        <w:t xml:space="preserve"> </w:t>
      </w:r>
      <w:r w:rsidRPr="00030C67">
        <w:rPr>
          <w:rFonts w:ascii="Times New Roman" w:hAnsi="Times New Roman" w:hint="eastAsia"/>
        </w:rPr>
        <w:t>Redis</w:t>
      </w:r>
      <w:r w:rsidRPr="00030C67">
        <w:rPr>
          <w:rFonts w:ascii="Times New Roman" w:hAnsi="Times New Roman" w:hint="eastAsia"/>
        </w:rPr>
        <w:t>的</w:t>
      </w:r>
      <w:r w:rsidRPr="00030C67">
        <w:rPr>
          <w:rFonts w:ascii="Times New Roman" w:hAnsi="Times New Roman" w:hint="eastAsia"/>
        </w:rPr>
        <w:t>Pub</w:t>
      </w:r>
      <w:r w:rsidRPr="00030C67">
        <w:rPr>
          <w:rFonts w:ascii="Times New Roman" w:hAnsi="Times New Roman"/>
        </w:rPr>
        <w:t>/</w:t>
      </w:r>
      <w:r w:rsidRPr="00030C67">
        <w:rPr>
          <w:rFonts w:ascii="Times New Roman" w:hAnsi="Times New Roman" w:hint="eastAsia"/>
        </w:rPr>
        <w:t>Sub</w:t>
      </w:r>
      <w:r w:rsidRPr="00030C67">
        <w:rPr>
          <w:rFonts w:ascii="Times New Roman" w:hAnsi="Times New Roman" w:hint="eastAsia"/>
        </w:rPr>
        <w:t>模型图</w:t>
      </w:r>
    </w:p>
    <w:p w14:paraId="79B043F0" w14:textId="688494F1" w:rsidR="00D61CF5" w:rsidRPr="00A946B7" w:rsidRDefault="00A946B7" w:rsidP="00A946B7">
      <w:pPr>
        <w:pStyle w:val="af3"/>
        <w:rPr>
          <w:rStyle w:val="1CharChar"/>
          <w:rFonts w:hint="eastAsia"/>
          <w:b w:val="0"/>
          <w:bCs w:val="0"/>
          <w:kern w:val="2"/>
          <w:sz w:val="24"/>
          <w:szCs w:val="22"/>
        </w:rPr>
      </w:pPr>
      <w:r w:rsidRPr="00A946B7">
        <w:rPr>
          <w:rStyle w:val="1CharChar"/>
          <w:b w:val="0"/>
          <w:bCs w:val="0"/>
          <w:kern w:val="2"/>
          <w:sz w:val="24"/>
          <w:szCs w:val="22"/>
        </w:rPr>
        <w:t>pub/sub</w:t>
      </w:r>
      <w:r w:rsidRPr="00A946B7">
        <w:rPr>
          <w:rStyle w:val="1CharChar"/>
          <w:b w:val="0"/>
          <w:bCs w:val="0"/>
          <w:kern w:val="2"/>
          <w:sz w:val="24"/>
          <w:szCs w:val="22"/>
        </w:rPr>
        <w:t>功能可以有三个非耦合：时间非耦合，</w:t>
      </w:r>
      <w:r w:rsidR="00060FD6">
        <w:rPr>
          <w:rStyle w:val="1CharChar"/>
          <w:rFonts w:hint="eastAsia"/>
          <w:b w:val="0"/>
          <w:bCs w:val="0"/>
          <w:kern w:val="2"/>
          <w:sz w:val="24"/>
          <w:szCs w:val="22"/>
        </w:rPr>
        <w:t>空间非耦合和同步非耦合</w:t>
      </w:r>
      <w:r w:rsidRPr="00A946B7">
        <w:rPr>
          <w:rStyle w:val="1CharChar"/>
          <w:b w:val="0"/>
          <w:bCs w:val="0"/>
          <w:kern w:val="2"/>
          <w:sz w:val="24"/>
          <w:szCs w:val="22"/>
        </w:rPr>
        <w:t>。</w:t>
      </w:r>
      <w:r w:rsidR="00060FD6">
        <w:rPr>
          <w:rStyle w:val="1CharChar"/>
          <w:rFonts w:hint="eastAsia"/>
          <w:b w:val="0"/>
          <w:bCs w:val="0"/>
          <w:kern w:val="2"/>
          <w:sz w:val="24"/>
          <w:szCs w:val="22"/>
        </w:rPr>
        <w:t>即发布者可以随时发布新的消息，发送给当前在线的订阅者，之前的消息不发送给当前的订阅者，也不追加给已经离线的订阅者。</w:t>
      </w:r>
    </w:p>
    <w:p w14:paraId="7A2B4B17" w14:textId="77777777" w:rsidR="00525858" w:rsidRDefault="00525858">
      <w:pPr>
        <w:widowControl/>
        <w:jc w:val="left"/>
        <w:rPr>
          <w:rStyle w:val="1CharChar"/>
          <w:rFonts w:ascii="宋体" w:hAnsi="宋体" w:cs="Arial"/>
        </w:rPr>
      </w:pPr>
      <w:r>
        <w:rPr>
          <w:rStyle w:val="1CharChar"/>
          <w:b w:val="0"/>
          <w:bCs w:val="0"/>
        </w:rPr>
        <w:br w:type="page"/>
      </w:r>
    </w:p>
    <w:p w14:paraId="69ECA9C3" w14:textId="77777777" w:rsidR="00A474F6" w:rsidRPr="001462B0" w:rsidRDefault="00A474F6" w:rsidP="001462B0">
      <w:pPr>
        <w:pStyle w:val="af"/>
        <w:rPr>
          <w:rStyle w:val="1CharChar"/>
          <w:b/>
          <w:bCs/>
        </w:rPr>
      </w:pPr>
      <w:r w:rsidRPr="001462B0">
        <w:rPr>
          <w:rStyle w:val="1CharChar"/>
          <w:rFonts w:hint="eastAsia"/>
          <w:b/>
          <w:bCs/>
        </w:rPr>
        <w:lastRenderedPageBreak/>
        <w:t>第</w:t>
      </w:r>
      <w:r w:rsidR="00892862" w:rsidRPr="001462B0">
        <w:rPr>
          <w:rStyle w:val="1CharChar"/>
          <w:b/>
          <w:bCs/>
        </w:rPr>
        <w:t>3</w:t>
      </w:r>
      <w:r w:rsidRPr="001462B0">
        <w:rPr>
          <w:rStyle w:val="1CharChar"/>
          <w:rFonts w:hint="eastAsia"/>
          <w:b/>
          <w:bCs/>
        </w:rPr>
        <w:t xml:space="preserve">章  </w:t>
      </w:r>
      <w:r w:rsidR="0089403E" w:rsidRPr="001462B0">
        <w:rPr>
          <w:rStyle w:val="1CharChar"/>
          <w:rFonts w:hint="eastAsia"/>
          <w:b/>
          <w:bCs/>
        </w:rPr>
        <w:t>系统设计</w:t>
      </w:r>
    </w:p>
    <w:p w14:paraId="37399A26" w14:textId="77777777" w:rsidR="001C1AD4" w:rsidRPr="001424F1" w:rsidRDefault="001C1AD4" w:rsidP="001C1AD4">
      <w:pPr>
        <w:pStyle w:val="2"/>
        <w:widowControl w:val="0"/>
        <w:tabs>
          <w:tab w:val="clear" w:pos="720"/>
          <w:tab w:val="clear" w:pos="1854"/>
        </w:tabs>
        <w:ind w:left="578" w:hanging="578"/>
        <w:jc w:val="both"/>
        <w:rPr>
          <w:rFonts w:eastAsia="宋体" w:hAnsi="宋体"/>
        </w:rPr>
      </w:pPr>
      <w:r w:rsidRPr="001424F1">
        <w:rPr>
          <w:rFonts w:eastAsia="宋体" w:hAnsi="宋体"/>
        </w:rPr>
        <w:t>3</w:t>
      </w:r>
      <w:r w:rsidRPr="001424F1">
        <w:rPr>
          <w:rFonts w:eastAsia="宋体" w:hAnsi="宋体" w:hint="eastAsia"/>
        </w:rPr>
        <w:t>.1 引言</w:t>
      </w:r>
    </w:p>
    <w:p w14:paraId="37DB6465" w14:textId="77777777" w:rsidR="00A80AA7" w:rsidRPr="00680BC4" w:rsidRDefault="00680BC4" w:rsidP="00680BC4">
      <w:pPr>
        <w:pStyle w:val="af3"/>
      </w:pPr>
      <w:r>
        <w:rPr>
          <w:rFonts w:hint="eastAsia"/>
        </w:rPr>
        <w:t>本章将介绍系统的功能要求，技术路线与设计原则</w:t>
      </w:r>
      <w:r w:rsidR="0066453E">
        <w:rPr>
          <w:rFonts w:hint="eastAsia"/>
        </w:rPr>
        <w:t>，系统的结构</w:t>
      </w:r>
      <w:r w:rsidR="003F0843">
        <w:rPr>
          <w:rFonts w:hint="eastAsia"/>
        </w:rPr>
        <w:t>三个方面阐述本系统的设计思想</w:t>
      </w:r>
      <w:r w:rsidR="0066453E">
        <w:rPr>
          <w:rFonts w:hint="eastAsia"/>
        </w:rPr>
        <w:t>。</w:t>
      </w:r>
      <w:r w:rsidR="003F0843">
        <w:rPr>
          <w:rFonts w:hint="eastAsia"/>
        </w:rPr>
        <w:t>另一方面，</w:t>
      </w:r>
      <w:r w:rsidR="0066453E">
        <w:rPr>
          <w:rFonts w:hint="eastAsia"/>
        </w:rPr>
        <w:t>本章也详细介绍</w:t>
      </w:r>
      <w:r w:rsidR="003F0843">
        <w:rPr>
          <w:rFonts w:hint="eastAsia"/>
        </w:rPr>
        <w:t>了系统的三个功能</w:t>
      </w:r>
      <w:r w:rsidR="0066453E">
        <w:rPr>
          <w:rFonts w:hint="eastAsia"/>
        </w:rPr>
        <w:t>模块</w:t>
      </w:r>
      <w:r w:rsidR="003F0843">
        <w:rPr>
          <w:rFonts w:hint="eastAsia"/>
        </w:rPr>
        <w:t>各自</w:t>
      </w:r>
      <w:r w:rsidR="0066453E">
        <w:rPr>
          <w:rFonts w:hint="eastAsia"/>
        </w:rPr>
        <w:t>的</w:t>
      </w:r>
      <w:r w:rsidR="003F0843">
        <w:rPr>
          <w:rFonts w:hint="eastAsia"/>
        </w:rPr>
        <w:t>功能要求、性能要求以及技术架构设计选择</w:t>
      </w:r>
      <w:r w:rsidR="0066453E">
        <w:rPr>
          <w:rFonts w:hint="eastAsia"/>
        </w:rPr>
        <w:t>。</w:t>
      </w:r>
    </w:p>
    <w:p w14:paraId="76A74031" w14:textId="77777777" w:rsidR="001C1AD4" w:rsidRPr="008C2C2F" w:rsidRDefault="001C1AD4" w:rsidP="001C1AD4">
      <w:pPr>
        <w:pStyle w:val="2"/>
        <w:widowControl w:val="0"/>
        <w:tabs>
          <w:tab w:val="clear" w:pos="720"/>
          <w:tab w:val="clear" w:pos="1854"/>
        </w:tabs>
        <w:ind w:left="578" w:hanging="578"/>
        <w:jc w:val="both"/>
        <w:rPr>
          <w:rFonts w:eastAsia="宋体" w:hAnsi="宋体"/>
        </w:rPr>
      </w:pPr>
      <w:r w:rsidRPr="008C2C2F">
        <w:rPr>
          <w:rFonts w:eastAsia="宋体" w:hAnsi="宋体"/>
        </w:rPr>
        <w:t>3</w:t>
      </w:r>
      <w:r w:rsidRPr="008C2C2F">
        <w:rPr>
          <w:rFonts w:eastAsia="宋体" w:hAnsi="宋体" w:hint="eastAsia"/>
        </w:rPr>
        <w:t>.</w:t>
      </w:r>
      <w:r w:rsidRPr="008C2C2F">
        <w:rPr>
          <w:rFonts w:eastAsia="宋体" w:hAnsi="宋体"/>
        </w:rPr>
        <w:t>2</w:t>
      </w:r>
      <w:r w:rsidRPr="008C2C2F">
        <w:rPr>
          <w:rFonts w:eastAsia="宋体" w:hAnsi="宋体" w:hint="eastAsia"/>
        </w:rPr>
        <w:t xml:space="preserve"> 系统总体设计</w:t>
      </w:r>
    </w:p>
    <w:p w14:paraId="09569F46" w14:textId="77777777" w:rsidR="001C1AD4" w:rsidRPr="00A90AA3" w:rsidRDefault="001C1AD4" w:rsidP="001C1AD4">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w:t>
      </w:r>
      <w:r w:rsidRPr="00A90AA3">
        <w:rPr>
          <w:rFonts w:ascii="宋体" w:eastAsia="宋体" w:hAnsi="宋体"/>
        </w:rPr>
        <w:t>1</w:t>
      </w:r>
      <w:r w:rsidRPr="00A90AA3">
        <w:rPr>
          <w:rFonts w:ascii="宋体" w:eastAsia="宋体" w:hAnsi="宋体" w:hint="eastAsia"/>
        </w:rPr>
        <w:t xml:space="preserve"> 技术路线与设计原则</w:t>
      </w:r>
    </w:p>
    <w:p w14:paraId="5B29037D" w14:textId="6FA24017" w:rsidR="0066453E" w:rsidRPr="0066453E" w:rsidRDefault="00124F9E" w:rsidP="0066453E">
      <w:pPr>
        <w:pStyle w:val="af3"/>
      </w:pPr>
      <w:r>
        <w:rPr>
          <w:rFonts w:hint="eastAsia"/>
        </w:rPr>
        <w:t>根据功能需求，</w:t>
      </w:r>
      <w:r w:rsidR="00DA2D02" w:rsidRPr="004D7463">
        <w:rPr>
          <w:rFonts w:hint="eastAsia"/>
        </w:rPr>
        <w:t>采</w:t>
      </w:r>
      <w:r w:rsidRPr="004D7463">
        <w:rPr>
          <w:rFonts w:hint="eastAsia"/>
        </w:rPr>
        <w:t>用</w:t>
      </w:r>
      <w:r>
        <w:rPr>
          <w:rFonts w:hint="eastAsia"/>
        </w:rPr>
        <w:t>单线流程，即工作流决定程序模块功能的设计思想，</w:t>
      </w:r>
      <w:r w:rsidR="0066453E">
        <w:rPr>
          <w:rFonts w:hint="eastAsia"/>
        </w:rPr>
        <w:t>本系统采取了一组</w:t>
      </w:r>
      <w:r w:rsidR="0066453E">
        <w:rPr>
          <w:rFonts w:hint="eastAsia"/>
        </w:rPr>
        <w:t>C/S</w:t>
      </w:r>
      <w:r w:rsidR="0066453E">
        <w:rPr>
          <w:rFonts w:hint="eastAsia"/>
        </w:rPr>
        <w:t>架构，一组</w:t>
      </w:r>
      <w:r w:rsidR="0066453E">
        <w:rPr>
          <w:rFonts w:hint="eastAsia"/>
        </w:rPr>
        <w:t>B/S</w:t>
      </w:r>
      <w:r w:rsidR="0066453E">
        <w:rPr>
          <w:rFonts w:hint="eastAsia"/>
        </w:rPr>
        <w:t>架构，对系统的功能进行模块化设计。秉着高内聚低耦合的设计原则，</w:t>
      </w:r>
      <w:r w:rsidR="00027ACB">
        <w:rPr>
          <w:rFonts w:hint="eastAsia"/>
        </w:rPr>
        <w:t>在保证系统的各个功能正常实现的基础上，减少不必要的功能、资源的使用，以减少</w:t>
      </w:r>
      <w:r w:rsidR="00027ACB">
        <w:rPr>
          <w:rFonts w:hint="eastAsia"/>
        </w:rPr>
        <w:t>CPU</w:t>
      </w:r>
      <w:r w:rsidR="00027ACB">
        <w:rPr>
          <w:rFonts w:hint="eastAsia"/>
        </w:rPr>
        <w:t>占用率、系统内存及其他相关硬件的使用</w:t>
      </w:r>
      <w:r w:rsidR="00C10715">
        <w:rPr>
          <w:rFonts w:hint="eastAsia"/>
        </w:rPr>
        <w:t>。系统采用数据耦合的方式设计为三个模块，分别是使用</w:t>
      </w:r>
      <w:r w:rsidR="00C10715">
        <w:rPr>
          <w:rFonts w:hint="eastAsia"/>
        </w:rPr>
        <w:t>http</w:t>
      </w:r>
      <w:r w:rsidR="00C10715">
        <w:rPr>
          <w:rFonts w:hint="eastAsia"/>
        </w:rPr>
        <w:t>和</w:t>
      </w:r>
      <w:r w:rsidR="00CD2845">
        <w:rPr>
          <w:rFonts w:hint="eastAsia"/>
        </w:rPr>
        <w:t>WebSocket</w:t>
      </w:r>
      <w:r w:rsidR="00C10715">
        <w:rPr>
          <w:rFonts w:hint="eastAsia"/>
        </w:rPr>
        <w:t>通信协议进行通信，按模块</w:t>
      </w:r>
      <w:r w:rsidR="00B72F0B">
        <w:rPr>
          <w:rFonts w:hint="eastAsia"/>
        </w:rPr>
        <w:t>进行开</w:t>
      </w:r>
      <w:r w:rsidR="00C10715">
        <w:rPr>
          <w:rFonts w:hint="eastAsia"/>
        </w:rPr>
        <w:t>发</w:t>
      </w:r>
      <w:r w:rsidR="00B72F0B">
        <w:rPr>
          <w:rFonts w:hint="eastAsia"/>
        </w:rPr>
        <w:t>，方便调试和系统扩展。</w:t>
      </w:r>
    </w:p>
    <w:p w14:paraId="4F77C20D" w14:textId="77777777" w:rsidR="001C1AD4" w:rsidRPr="00A90AA3" w:rsidRDefault="001C1AD4" w:rsidP="001C1AD4">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目标与功能需求</w:t>
      </w:r>
    </w:p>
    <w:p w14:paraId="405C5F4A" w14:textId="77777777" w:rsidR="001577A8" w:rsidRDefault="008F45D8" w:rsidP="007516B0">
      <w:pPr>
        <w:pStyle w:val="af3"/>
      </w:pPr>
      <w:r>
        <w:rPr>
          <w:rFonts w:hint="eastAsia"/>
        </w:rPr>
        <w:t>目标系统要求能够准确、实时监控指定虚拟网络的流量情况，提取相关参数，并通过可视化技术展现为动态页面。系统功能需求如下：</w:t>
      </w:r>
    </w:p>
    <w:p w14:paraId="32C0694F" w14:textId="77777777" w:rsidR="008F45D8" w:rsidRPr="00A31CE1" w:rsidRDefault="00A31CE1" w:rsidP="00A31CE1">
      <w:pPr>
        <w:pStyle w:val="af3"/>
        <w:numPr>
          <w:ilvl w:val="0"/>
          <w:numId w:val="15"/>
        </w:numPr>
        <w:ind w:left="426" w:hanging="420"/>
        <w:rPr>
          <w:rFonts w:cs="Times New Roman"/>
        </w:rPr>
      </w:pPr>
      <w:r w:rsidRPr="00A31CE1">
        <w:rPr>
          <w:rFonts w:cs="Times New Roman" w:hint="eastAsia"/>
        </w:rPr>
        <w:t>系统的流量监控模块能够稳定、实时监控虚拟网络的流量情况，并提取出数据帧类型、源</w:t>
      </w:r>
      <w:r w:rsidRPr="00A31CE1">
        <w:rPr>
          <w:rFonts w:cs="Times New Roman" w:hint="eastAsia"/>
        </w:rPr>
        <w:t>IP</w:t>
      </w:r>
      <w:r w:rsidRPr="00A31CE1">
        <w:rPr>
          <w:rFonts w:cs="Times New Roman" w:hint="eastAsia"/>
        </w:rPr>
        <w:t>地址、目的</w:t>
      </w:r>
      <w:r w:rsidRPr="00A31CE1">
        <w:rPr>
          <w:rFonts w:cs="Times New Roman" w:hint="eastAsia"/>
        </w:rPr>
        <w:t>IP</w:t>
      </w:r>
      <w:r w:rsidRPr="00A31CE1">
        <w:rPr>
          <w:rFonts w:cs="Times New Roman" w:hint="eastAsia"/>
        </w:rPr>
        <w:t>地址、源</w:t>
      </w:r>
      <w:r w:rsidRPr="00A31CE1">
        <w:rPr>
          <w:rFonts w:cs="Times New Roman" w:hint="eastAsia"/>
        </w:rPr>
        <w:t>Mac</w:t>
      </w:r>
      <w:r w:rsidRPr="00A31CE1">
        <w:rPr>
          <w:rFonts w:cs="Times New Roman" w:hint="eastAsia"/>
        </w:rPr>
        <w:t>地址、目的</w:t>
      </w:r>
      <w:r w:rsidRPr="00A31CE1">
        <w:rPr>
          <w:rFonts w:cs="Times New Roman" w:hint="eastAsia"/>
        </w:rPr>
        <w:t>Mac</w:t>
      </w:r>
      <w:r w:rsidRPr="00A31CE1">
        <w:rPr>
          <w:rFonts w:cs="Times New Roman" w:hint="eastAsia"/>
        </w:rPr>
        <w:t>地址以及数据帧的长度这些参数，通过</w:t>
      </w:r>
      <w:r w:rsidRPr="00A31CE1">
        <w:rPr>
          <w:rFonts w:cs="Times New Roman" w:hint="eastAsia"/>
        </w:rPr>
        <w:t>http</w:t>
      </w:r>
      <w:r w:rsidRPr="00A31CE1">
        <w:rPr>
          <w:rFonts w:cs="Times New Roman" w:hint="eastAsia"/>
        </w:rPr>
        <w:t>请求的</w:t>
      </w:r>
      <w:r w:rsidRPr="00A31CE1">
        <w:rPr>
          <w:rFonts w:cs="Times New Roman" w:hint="eastAsia"/>
        </w:rPr>
        <w:t>POST</w:t>
      </w:r>
      <w:r w:rsidRPr="00A31CE1">
        <w:rPr>
          <w:rFonts w:cs="Times New Roman" w:hint="eastAsia"/>
        </w:rPr>
        <w:t>方法发送到通信服务器模块，不需要接受反馈以及重复发送。</w:t>
      </w:r>
    </w:p>
    <w:p w14:paraId="1A94C3DC" w14:textId="77777777" w:rsidR="00A31CE1" w:rsidRPr="00A51D90" w:rsidRDefault="00A31CE1" w:rsidP="00A51D90">
      <w:pPr>
        <w:pStyle w:val="af3"/>
        <w:numPr>
          <w:ilvl w:val="0"/>
          <w:numId w:val="15"/>
        </w:numPr>
        <w:ind w:left="426" w:hanging="420"/>
        <w:rPr>
          <w:rFonts w:cs="Times New Roman"/>
        </w:rPr>
      </w:pPr>
      <w:r>
        <w:rPr>
          <w:rFonts w:cs="Times New Roman" w:hint="eastAsia"/>
        </w:rPr>
        <w:t>可视化展示页面能够通过浏览器打开，在页面上能看到虚拟网络中被监听节点的数量，实时显示各节点之间的流量变化情况。</w:t>
      </w:r>
    </w:p>
    <w:p w14:paraId="582A7F53" w14:textId="77777777" w:rsidR="00A51D90" w:rsidRDefault="00FD4BCE" w:rsidP="00A51D90">
      <w:pPr>
        <w:pStyle w:val="af3"/>
        <w:numPr>
          <w:ilvl w:val="0"/>
          <w:numId w:val="15"/>
        </w:numPr>
        <w:ind w:left="426" w:hanging="420"/>
        <w:rPr>
          <w:rFonts w:cs="Times New Roman"/>
        </w:rPr>
      </w:pPr>
      <w:r>
        <w:rPr>
          <w:rFonts w:cs="Times New Roman" w:hint="eastAsia"/>
        </w:rPr>
        <w:t>流量监听节点所获取的数据需可持续化存储，为后期开发场景复现功能留下功能接口和数据记录。</w:t>
      </w:r>
    </w:p>
    <w:p w14:paraId="71637A07" w14:textId="77777777" w:rsidR="00A51D90" w:rsidRDefault="00A51D90" w:rsidP="00A51D90">
      <w:pPr>
        <w:pStyle w:val="af3"/>
      </w:pPr>
      <w:r>
        <w:rPr>
          <w:rFonts w:hint="eastAsia"/>
        </w:rPr>
        <w:t>系统的性能参数包括：</w:t>
      </w:r>
    </w:p>
    <w:p w14:paraId="104D4772" w14:textId="77777777" w:rsidR="00A51D90" w:rsidRDefault="00A51D90" w:rsidP="00A51D90">
      <w:pPr>
        <w:pStyle w:val="af3"/>
        <w:numPr>
          <w:ilvl w:val="0"/>
          <w:numId w:val="16"/>
        </w:numPr>
        <w:ind w:left="426" w:hanging="420"/>
        <w:rPr>
          <w:rFonts w:cs="Times New Roman"/>
        </w:rPr>
      </w:pPr>
      <w:r>
        <w:rPr>
          <w:rFonts w:cs="Times New Roman" w:hint="eastAsia"/>
        </w:rPr>
        <w:t>可视化页面的设计需要兼容包括</w:t>
      </w:r>
      <w:r>
        <w:rPr>
          <w:rFonts w:cs="Times New Roman" w:hint="eastAsia"/>
        </w:rPr>
        <w:t>IE</w:t>
      </w:r>
      <w:r>
        <w:rPr>
          <w:rFonts w:cs="Times New Roman"/>
        </w:rPr>
        <w:t xml:space="preserve"> 7</w:t>
      </w:r>
      <w:r>
        <w:rPr>
          <w:rFonts w:cs="Times New Roman" w:hint="eastAsia"/>
        </w:rPr>
        <w:t>/8/9/10</w:t>
      </w:r>
      <w:r>
        <w:rPr>
          <w:rFonts w:cs="Times New Roman" w:hint="eastAsia"/>
        </w:rPr>
        <w:t>、</w:t>
      </w:r>
      <w:r>
        <w:rPr>
          <w:rFonts w:cs="Times New Roman" w:hint="eastAsia"/>
        </w:rPr>
        <w:t>Chrome</w:t>
      </w:r>
      <w:r>
        <w:rPr>
          <w:rFonts w:cs="Times New Roman" w:hint="eastAsia"/>
        </w:rPr>
        <w:t>、</w:t>
      </w:r>
      <w:r>
        <w:rPr>
          <w:rFonts w:cs="Times New Roman" w:hint="eastAsia"/>
        </w:rPr>
        <w:t>Firefox</w:t>
      </w:r>
      <w:r>
        <w:rPr>
          <w:rFonts w:cs="Times New Roman" w:hint="eastAsia"/>
        </w:rPr>
        <w:t>在内的多种</w:t>
      </w:r>
      <w:r>
        <w:rPr>
          <w:rFonts w:cs="Times New Roman" w:hint="eastAsia"/>
        </w:rPr>
        <w:lastRenderedPageBreak/>
        <w:t>浏览器。</w:t>
      </w:r>
    </w:p>
    <w:p w14:paraId="7FBA9F46" w14:textId="77777777" w:rsidR="00A51D90" w:rsidRDefault="00A51D90" w:rsidP="00A51D90">
      <w:pPr>
        <w:pStyle w:val="af3"/>
        <w:numPr>
          <w:ilvl w:val="0"/>
          <w:numId w:val="16"/>
        </w:numPr>
        <w:ind w:left="426" w:hanging="420"/>
        <w:rPr>
          <w:rFonts w:cs="Times New Roman"/>
        </w:rPr>
      </w:pPr>
      <w:r>
        <w:rPr>
          <w:rFonts w:cs="Times New Roman" w:hint="eastAsia"/>
        </w:rPr>
        <w:t>能够监听大于</w:t>
      </w:r>
      <w:r>
        <w:rPr>
          <w:rFonts w:cs="Times New Roman" w:hint="eastAsia"/>
        </w:rPr>
        <w:t>50</w:t>
      </w:r>
      <w:r>
        <w:rPr>
          <w:rFonts w:cs="Times New Roman" w:hint="eastAsia"/>
        </w:rPr>
        <w:t>个虚拟主机节点，</w:t>
      </w:r>
      <w:r>
        <w:rPr>
          <w:rFonts w:cs="Times New Roman" w:hint="eastAsia"/>
        </w:rPr>
        <w:t>CPU</w:t>
      </w:r>
      <w:r>
        <w:rPr>
          <w:rFonts w:cs="Times New Roman" w:hint="eastAsia"/>
        </w:rPr>
        <w:t>占用率小于</w:t>
      </w:r>
      <w:r w:rsidR="007C00D9">
        <w:rPr>
          <w:rFonts w:cs="Times New Roman" w:hint="eastAsia"/>
        </w:rPr>
        <w:t>10</w:t>
      </w:r>
      <w:r>
        <w:rPr>
          <w:rFonts w:cs="Times New Roman" w:hint="eastAsia"/>
        </w:rPr>
        <w:t>%</w:t>
      </w:r>
      <w:r>
        <w:rPr>
          <w:rFonts w:cs="Times New Roman" w:hint="eastAsia"/>
        </w:rPr>
        <w:t>，占用内存小于</w:t>
      </w:r>
      <w:r>
        <w:rPr>
          <w:rFonts w:cs="Times New Roman" w:hint="eastAsia"/>
        </w:rPr>
        <w:t>400MB</w:t>
      </w:r>
      <w:r>
        <w:rPr>
          <w:rFonts w:cs="Times New Roman" w:hint="eastAsia"/>
        </w:rPr>
        <w:t>。</w:t>
      </w:r>
    </w:p>
    <w:p w14:paraId="357D4FD8" w14:textId="77777777" w:rsidR="00A51D90" w:rsidRDefault="00A51D90" w:rsidP="00A51D90">
      <w:pPr>
        <w:pStyle w:val="af3"/>
        <w:numPr>
          <w:ilvl w:val="0"/>
          <w:numId w:val="16"/>
        </w:numPr>
        <w:ind w:left="426" w:hanging="420"/>
        <w:rPr>
          <w:rFonts w:cs="Times New Roman"/>
        </w:rPr>
      </w:pPr>
      <w:r>
        <w:rPr>
          <w:rFonts w:cs="Times New Roman" w:hint="eastAsia"/>
        </w:rPr>
        <w:t>能够支持超过</w:t>
      </w:r>
      <w:r>
        <w:rPr>
          <w:rFonts w:cs="Times New Roman" w:hint="eastAsia"/>
        </w:rPr>
        <w:t>500</w:t>
      </w:r>
      <w:r>
        <w:rPr>
          <w:rFonts w:cs="Times New Roman" w:hint="eastAsia"/>
        </w:rPr>
        <w:t>个客户端打开可视化展示页面。</w:t>
      </w:r>
    </w:p>
    <w:p w14:paraId="236CDE6C" w14:textId="77777777" w:rsidR="00A51D90" w:rsidRPr="00A51D90" w:rsidRDefault="00A51D90" w:rsidP="00A51D90">
      <w:pPr>
        <w:pStyle w:val="af3"/>
        <w:numPr>
          <w:ilvl w:val="0"/>
          <w:numId w:val="16"/>
        </w:numPr>
        <w:ind w:left="426" w:hanging="420"/>
        <w:rPr>
          <w:rFonts w:cs="Times New Roman"/>
        </w:rPr>
      </w:pPr>
      <w:r>
        <w:rPr>
          <w:rFonts w:cs="Times New Roman" w:hint="eastAsia"/>
        </w:rPr>
        <w:t>在</w:t>
      </w:r>
      <w:r>
        <w:rPr>
          <w:rFonts w:cs="Times New Roman" w:hint="eastAsia"/>
        </w:rPr>
        <w:t>100Mb</w:t>
      </w:r>
      <w:r>
        <w:rPr>
          <w:rFonts w:cs="Times New Roman"/>
        </w:rPr>
        <w:t>/</w:t>
      </w:r>
      <w:r>
        <w:rPr>
          <w:rFonts w:cs="Times New Roman" w:hint="eastAsia"/>
        </w:rPr>
        <w:t>s</w:t>
      </w:r>
      <w:r>
        <w:rPr>
          <w:rFonts w:cs="Times New Roman" w:hint="eastAsia"/>
        </w:rPr>
        <w:t>的有限网络中，可视化展示页面与监控系统的时间误差不超过</w:t>
      </w:r>
      <w:r w:rsidR="00EE1C17">
        <w:rPr>
          <w:rFonts w:cs="Times New Roman"/>
        </w:rPr>
        <w:t>3</w:t>
      </w:r>
      <w:r>
        <w:rPr>
          <w:rFonts w:cs="Times New Roman" w:hint="eastAsia"/>
        </w:rPr>
        <w:t>秒。</w:t>
      </w:r>
    </w:p>
    <w:p w14:paraId="229D9D9E" w14:textId="77777777" w:rsidR="001C1AD4" w:rsidRPr="00A90AA3" w:rsidRDefault="001C1AD4" w:rsidP="001C1AD4">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w:t>
      </w:r>
      <w:r w:rsidRPr="00A90AA3">
        <w:rPr>
          <w:rFonts w:ascii="宋体" w:eastAsia="宋体" w:hAnsi="宋体"/>
        </w:rPr>
        <w:t>3</w:t>
      </w:r>
      <w:r w:rsidRPr="00A90AA3">
        <w:rPr>
          <w:rFonts w:ascii="宋体" w:eastAsia="宋体" w:hAnsi="宋体" w:hint="eastAsia"/>
        </w:rPr>
        <w:t xml:space="preserve"> 系统结构</w:t>
      </w:r>
    </w:p>
    <w:p w14:paraId="13B47BB6" w14:textId="77777777" w:rsidR="00B959B1" w:rsidRDefault="00B959B1" w:rsidP="0066453E">
      <w:pPr>
        <w:pStyle w:val="af3"/>
      </w:pPr>
      <w:r>
        <w:rPr>
          <w:rFonts w:hint="eastAsia"/>
        </w:rPr>
        <w:t>系统的结构被分为两个部分，三个模块。第一部分由流量监听节模块和通信服务器模块组成，是</w:t>
      </w:r>
      <w:r>
        <w:rPr>
          <w:rFonts w:hint="eastAsia"/>
        </w:rPr>
        <w:t>C/S</w:t>
      </w:r>
      <w:r>
        <w:rPr>
          <w:rFonts w:hint="eastAsia"/>
        </w:rPr>
        <w:t>架构；第二部分由可视化数据展示页面和通信服务器模块，为</w:t>
      </w:r>
      <w:r>
        <w:rPr>
          <w:rFonts w:hint="eastAsia"/>
        </w:rPr>
        <w:t>B/S</w:t>
      </w:r>
      <w:r>
        <w:rPr>
          <w:rFonts w:hint="eastAsia"/>
        </w:rPr>
        <w:t>架构。下面详细介绍三个模块的功能与输入输出：</w:t>
      </w:r>
    </w:p>
    <w:p w14:paraId="0DFAA945" w14:textId="77777777" w:rsidR="00B959B1" w:rsidRPr="008F45D8" w:rsidRDefault="00F72DF7" w:rsidP="008F45D8">
      <w:pPr>
        <w:pStyle w:val="af3"/>
        <w:numPr>
          <w:ilvl w:val="0"/>
          <w:numId w:val="10"/>
        </w:numPr>
        <w:ind w:left="426" w:hanging="420"/>
        <w:rPr>
          <w:rFonts w:cs="Times New Roman"/>
        </w:rPr>
      </w:pPr>
      <w:r>
        <w:rPr>
          <w:rFonts w:cs="Times New Roman" w:hint="eastAsia"/>
        </w:rPr>
        <w:t>流量监听模块。该模块</w:t>
      </w:r>
      <w:r w:rsidR="0066453E" w:rsidRPr="008F45D8">
        <w:rPr>
          <w:rFonts w:cs="Times New Roman" w:hint="eastAsia"/>
        </w:rPr>
        <w:t>负责监听网络节点的流量，并对流量数据帧进行处理，提取出相关参数，其输入内容为被监听节点的流量，</w:t>
      </w:r>
      <w:r w:rsidR="0087514B">
        <w:rPr>
          <w:rFonts w:cs="Times New Roman" w:hint="eastAsia"/>
        </w:rPr>
        <w:t>经过自身程序的分析和计算，</w:t>
      </w:r>
      <w:r w:rsidR="0066453E" w:rsidRPr="008F45D8">
        <w:rPr>
          <w:rFonts w:cs="Times New Roman" w:hint="eastAsia"/>
        </w:rPr>
        <w:t>输出内容为流量的相关参数</w:t>
      </w:r>
      <w:r w:rsidR="00B959B1" w:rsidRPr="008F45D8">
        <w:rPr>
          <w:rFonts w:cs="Times New Roman" w:hint="eastAsia"/>
        </w:rPr>
        <w:t>。</w:t>
      </w:r>
    </w:p>
    <w:p w14:paraId="643C7FBA" w14:textId="77777777" w:rsidR="0066453E" w:rsidRPr="008F45D8" w:rsidRDefault="0066453E" w:rsidP="008F45D8">
      <w:pPr>
        <w:pStyle w:val="af3"/>
        <w:numPr>
          <w:ilvl w:val="0"/>
          <w:numId w:val="10"/>
        </w:numPr>
        <w:ind w:left="426" w:hanging="420"/>
        <w:rPr>
          <w:rFonts w:cs="Times New Roman"/>
        </w:rPr>
      </w:pPr>
      <w:r w:rsidRPr="008F45D8">
        <w:rPr>
          <w:rFonts w:cs="Times New Roman" w:hint="eastAsia"/>
        </w:rPr>
        <w:t>通信服务器模块</w:t>
      </w:r>
      <w:r w:rsidR="00F72DF7">
        <w:rPr>
          <w:rFonts w:cs="Times New Roman" w:hint="eastAsia"/>
        </w:rPr>
        <w:t>。</w:t>
      </w:r>
      <w:r w:rsidR="00B959B1" w:rsidRPr="008F45D8">
        <w:rPr>
          <w:rFonts w:cs="Times New Roman" w:hint="eastAsia"/>
        </w:rPr>
        <w:t>作为两组架构的</w:t>
      </w:r>
      <w:r w:rsidR="00B959B1" w:rsidRPr="008F45D8">
        <w:rPr>
          <w:rFonts w:cs="Times New Roman" w:hint="eastAsia"/>
        </w:rPr>
        <w:t>S</w:t>
      </w:r>
      <w:r w:rsidR="00B959B1" w:rsidRPr="008F45D8">
        <w:rPr>
          <w:rFonts w:cs="Times New Roman" w:hint="eastAsia"/>
        </w:rPr>
        <w:t>端，通信服务器有着至关重要的作用</w:t>
      </w:r>
      <w:r w:rsidR="001577A8" w:rsidRPr="008F45D8">
        <w:rPr>
          <w:rFonts w:cs="Times New Roman" w:hint="eastAsia"/>
        </w:rPr>
        <w:t>，</w:t>
      </w:r>
      <w:r w:rsidR="00F72DF7">
        <w:rPr>
          <w:rFonts w:cs="Times New Roman" w:hint="eastAsia"/>
        </w:rPr>
        <w:t>该模块</w:t>
      </w:r>
      <w:r w:rsidR="001577A8" w:rsidRPr="008F45D8">
        <w:rPr>
          <w:rFonts w:cs="Times New Roman" w:hint="eastAsia"/>
        </w:rPr>
        <w:t>连接着流量监听模块和数据展示模块，</w:t>
      </w:r>
      <w:r w:rsidR="00F72DF7">
        <w:rPr>
          <w:rFonts w:cs="Times New Roman" w:hint="eastAsia"/>
        </w:rPr>
        <w:t>与流量监听程序进行通信时，接受流量监听模块的处理结果，把接收到的数据进行存储并进行进一步处理；与数据可视化模块进行协同工作时，监听服务器的指定端口，接受并建立合法的</w:t>
      </w:r>
      <w:r w:rsidR="00CD2845">
        <w:rPr>
          <w:rFonts w:cs="Times New Roman" w:hint="eastAsia"/>
        </w:rPr>
        <w:t>WebSocket</w:t>
      </w:r>
      <w:r w:rsidR="00F72DF7">
        <w:rPr>
          <w:rFonts w:cs="Times New Roman" w:hint="eastAsia"/>
        </w:rPr>
        <w:t>连接，把从流量监听模块接收到的数据，</w:t>
      </w:r>
      <w:r w:rsidR="001577A8" w:rsidRPr="008F45D8">
        <w:rPr>
          <w:rFonts w:cs="Times New Roman" w:hint="eastAsia"/>
        </w:rPr>
        <w:t>稳定</w:t>
      </w:r>
      <w:r w:rsidR="00F72DF7">
        <w:rPr>
          <w:rFonts w:cs="Times New Roman" w:hint="eastAsia"/>
        </w:rPr>
        <w:t>有序地传递给数据展示模块进行可视化操作，即把数据发布给已经与服务器建立了</w:t>
      </w:r>
      <w:r w:rsidR="00CD2845">
        <w:rPr>
          <w:rFonts w:cs="Times New Roman" w:hint="eastAsia"/>
        </w:rPr>
        <w:t>WebSocket</w:t>
      </w:r>
      <w:r w:rsidR="00F72DF7">
        <w:rPr>
          <w:rFonts w:cs="Times New Roman" w:hint="eastAsia"/>
        </w:rPr>
        <w:t>连接的所有客户端</w:t>
      </w:r>
      <w:r w:rsidR="001577A8" w:rsidRPr="008F45D8">
        <w:rPr>
          <w:rFonts w:cs="Times New Roman" w:hint="eastAsia"/>
        </w:rPr>
        <w:t>。</w:t>
      </w:r>
    </w:p>
    <w:p w14:paraId="7FFCDD3B" w14:textId="77777777" w:rsidR="001577A8" w:rsidRPr="008F45D8" w:rsidRDefault="001577A8" w:rsidP="008F45D8">
      <w:pPr>
        <w:pStyle w:val="af3"/>
        <w:numPr>
          <w:ilvl w:val="0"/>
          <w:numId w:val="10"/>
        </w:numPr>
        <w:ind w:left="426" w:hanging="420"/>
        <w:rPr>
          <w:rFonts w:cs="Times New Roman"/>
        </w:rPr>
      </w:pPr>
      <w:r w:rsidRPr="008F45D8">
        <w:rPr>
          <w:rFonts w:cs="Times New Roman" w:hint="eastAsia"/>
        </w:rPr>
        <w:t>数据可视化模块，作为系统第二部分的</w:t>
      </w:r>
      <w:r w:rsidRPr="008F45D8">
        <w:rPr>
          <w:rFonts w:cs="Times New Roman" w:hint="eastAsia"/>
        </w:rPr>
        <w:t>B</w:t>
      </w:r>
      <w:r w:rsidRPr="008F45D8">
        <w:rPr>
          <w:rFonts w:cs="Times New Roman" w:hint="eastAsia"/>
        </w:rPr>
        <w:t>端，这个模块的运行环境即为客户端的浏览器。在进行此部分的程序的开发的过程中，要着重考虑程序运行环境的兼容性和可移植性。</w:t>
      </w:r>
    </w:p>
    <w:p w14:paraId="22C01865" w14:textId="2DFB02A8" w:rsidR="00B819C5" w:rsidRDefault="00B819C5" w:rsidP="00B819C5">
      <w:pPr>
        <w:pStyle w:val="af3"/>
      </w:pPr>
      <w:r>
        <w:rPr>
          <w:rFonts w:hint="eastAsia"/>
        </w:rPr>
        <w:t>系统的架构示意图，如图</w:t>
      </w:r>
      <w:r>
        <w:rPr>
          <w:rFonts w:hint="eastAsia"/>
        </w:rPr>
        <w:t>2-</w:t>
      </w:r>
      <w:r w:rsidR="009C1F2E">
        <w:t>4</w:t>
      </w:r>
      <w:r>
        <w:rPr>
          <w:rFonts w:hint="eastAsia"/>
        </w:rPr>
        <w:t>所示：</w:t>
      </w:r>
    </w:p>
    <w:p w14:paraId="1D24E3C1" w14:textId="67420383" w:rsidR="00B819C5" w:rsidRDefault="00B819C5" w:rsidP="00D55EE5">
      <w:pPr>
        <w:keepNext/>
        <w:jc w:val="center"/>
        <w:rPr>
          <w:rFonts w:ascii="Times New Roman" w:hAnsi="Times New Roman"/>
        </w:rPr>
      </w:pPr>
      <w:r>
        <w:object w:dxaOrig="9571" w:dyaOrig="3975" w14:anchorId="1CAE6630">
          <v:shape id="_x0000_i1028" type="#_x0000_t75" style="width:437.25pt;height:181.5pt" o:ole="">
            <v:imagedata r:id="rId23" o:title=""/>
          </v:shape>
          <o:OLEObject Type="Embed" ProgID="Visio.Drawing.15" ShapeID="_x0000_i1028" DrawAspect="Content" ObjectID="_1526038033" r:id="rId24"/>
        </w:object>
      </w:r>
      <w:r w:rsidRPr="009C1F2E">
        <w:rPr>
          <w:rFonts w:ascii="Times New Roman" w:hAnsi="Times New Roman"/>
        </w:rPr>
        <w:t>图</w:t>
      </w:r>
      <w:r w:rsidRPr="009C1F2E">
        <w:rPr>
          <w:rFonts w:ascii="Times New Roman" w:hAnsi="Times New Roman"/>
        </w:rPr>
        <w:t>2-</w:t>
      </w:r>
      <w:r w:rsidR="00960BF7" w:rsidRPr="009C1F2E">
        <w:rPr>
          <w:rFonts w:ascii="Times New Roman" w:hAnsi="Times New Roman"/>
        </w:rPr>
        <w:t>4</w:t>
      </w:r>
      <w:r w:rsidRPr="009C1F2E">
        <w:rPr>
          <w:rFonts w:ascii="Times New Roman" w:hAnsi="Times New Roman"/>
        </w:rPr>
        <w:t xml:space="preserve"> </w:t>
      </w:r>
      <w:r w:rsidRPr="009C1F2E">
        <w:rPr>
          <w:rFonts w:ascii="Times New Roman" w:hAnsi="Times New Roman" w:hint="eastAsia"/>
        </w:rPr>
        <w:t>系统总体架构示意图</w:t>
      </w:r>
    </w:p>
    <w:p w14:paraId="6A8DB62B" w14:textId="3EA901D2" w:rsidR="00D55EE5" w:rsidRPr="00D55EE5" w:rsidRDefault="00D55EE5" w:rsidP="00D55EE5">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w:t>
      </w:r>
      <w:r w:rsidR="003B3896">
        <w:rPr>
          <w:rFonts w:ascii="宋体" w:eastAsia="宋体" w:hAnsi="宋体"/>
        </w:rPr>
        <w:t>4</w:t>
      </w:r>
      <w:r w:rsidRPr="00A90AA3">
        <w:rPr>
          <w:rFonts w:ascii="宋体" w:eastAsia="宋体" w:hAnsi="宋体" w:hint="eastAsia"/>
        </w:rPr>
        <w:t xml:space="preserve"> 系统</w:t>
      </w:r>
      <w:r>
        <w:rPr>
          <w:rFonts w:ascii="宋体" w:eastAsia="宋体" w:hAnsi="宋体" w:hint="eastAsia"/>
        </w:rPr>
        <w:t>工作流程</w:t>
      </w:r>
    </w:p>
    <w:p w14:paraId="2D7DDF0D" w14:textId="77777777" w:rsidR="00D55EE5" w:rsidRPr="005D5771" w:rsidRDefault="00D55EE5" w:rsidP="00D55EE5">
      <w:pPr>
        <w:pStyle w:val="af3"/>
      </w:pPr>
      <w:r>
        <w:rPr>
          <w:rFonts w:hint="eastAsia"/>
        </w:rPr>
        <w:t>系统的工作流程为：部署好虚拟网络，在作为虚拟路由的节点上部署好虚拟流量监听程序和处理程序；启动通信服务器模块；虚拟网络流量监听程序将处理后的数据发往通信服务器，由服务器进行存储、并加入到消息队列中；客户端通过浏览器向通信服务器发起</w:t>
      </w:r>
      <w:r>
        <w:rPr>
          <w:rFonts w:hint="eastAsia"/>
        </w:rPr>
        <w:t>WebSocket</w:t>
      </w:r>
      <w:r>
        <w:rPr>
          <w:rFonts w:hint="eastAsia"/>
        </w:rPr>
        <w:t>连接，服务端在与客户端建立连接后，开始从消息队列中逐条提取数据，并发送给客户端，客户端浏览器根据接受到的数据进行渲染和展示。</w:t>
      </w:r>
    </w:p>
    <w:p w14:paraId="0E76DE3F" w14:textId="77777777" w:rsidR="00D55EE5" w:rsidRPr="00D55EE5" w:rsidRDefault="00D55EE5" w:rsidP="00D55EE5">
      <w:pPr>
        <w:pStyle w:val="af3"/>
      </w:pPr>
    </w:p>
    <w:p w14:paraId="2B422A5F" w14:textId="77777777" w:rsidR="00CD7D5A" w:rsidRPr="007A4EA7" w:rsidRDefault="00CD7D5A" w:rsidP="00CD7D5A">
      <w:pPr>
        <w:pStyle w:val="2"/>
        <w:widowControl w:val="0"/>
        <w:tabs>
          <w:tab w:val="clear" w:pos="720"/>
          <w:tab w:val="clear" w:pos="1854"/>
        </w:tabs>
        <w:ind w:left="578" w:hanging="578"/>
        <w:jc w:val="both"/>
        <w:rPr>
          <w:rFonts w:eastAsia="宋体" w:hAnsi="宋体"/>
        </w:rPr>
      </w:pPr>
      <w:r w:rsidRPr="007A4EA7">
        <w:rPr>
          <w:rFonts w:eastAsia="宋体" w:hAnsi="宋体"/>
        </w:rPr>
        <w:t>3</w:t>
      </w:r>
      <w:r w:rsidRPr="007A4EA7">
        <w:rPr>
          <w:rFonts w:eastAsia="宋体" w:hAnsi="宋体" w:hint="eastAsia"/>
        </w:rPr>
        <w:t>.</w:t>
      </w:r>
      <w:r w:rsidRPr="007A4EA7">
        <w:rPr>
          <w:rFonts w:eastAsia="宋体" w:hAnsi="宋体"/>
        </w:rPr>
        <w:t>3</w:t>
      </w:r>
      <w:r w:rsidRPr="007A4EA7">
        <w:rPr>
          <w:rFonts w:eastAsia="宋体" w:hAnsi="宋体" w:hint="eastAsia"/>
        </w:rPr>
        <w:t xml:space="preserve"> 流量监听模块</w:t>
      </w:r>
    </w:p>
    <w:p w14:paraId="24604E63" w14:textId="77777777" w:rsidR="00CD7D5A" w:rsidRPr="00A90AA3" w:rsidRDefault="00CD7D5A" w:rsidP="000041BE">
      <w:pPr>
        <w:pStyle w:val="3"/>
        <w:numPr>
          <w:ilvl w:val="2"/>
          <w:numId w:val="11"/>
        </w:numPr>
        <w:tabs>
          <w:tab w:val="clear" w:pos="1854"/>
        </w:tabs>
        <w:rPr>
          <w:rFonts w:ascii="宋体" w:eastAsia="宋体" w:hAnsi="宋体"/>
        </w:rPr>
      </w:pPr>
      <w:r w:rsidRPr="00A90AA3">
        <w:rPr>
          <w:rFonts w:ascii="宋体" w:eastAsia="宋体" w:hAnsi="宋体" w:hint="eastAsia"/>
        </w:rPr>
        <w:t>流量监听模块功能与性能要求</w:t>
      </w:r>
    </w:p>
    <w:p w14:paraId="1DABF792" w14:textId="77777777" w:rsidR="000041BE" w:rsidRPr="00A31CE1" w:rsidRDefault="00797D5E" w:rsidP="00A31CE1">
      <w:pPr>
        <w:pStyle w:val="af3"/>
        <w:numPr>
          <w:ilvl w:val="0"/>
          <w:numId w:val="12"/>
        </w:numPr>
        <w:ind w:left="426" w:hanging="420"/>
        <w:rPr>
          <w:rFonts w:cs="Times New Roman"/>
        </w:rPr>
      </w:pPr>
      <w:r w:rsidRPr="00A31CE1">
        <w:rPr>
          <w:rFonts w:cs="Times New Roman" w:hint="eastAsia"/>
        </w:rPr>
        <w:t>功能要求</w:t>
      </w:r>
      <w:r w:rsidRPr="00A31CE1">
        <w:rPr>
          <w:rFonts w:cs="Times New Roman" w:hint="eastAsia"/>
        </w:rPr>
        <w:t>:</w:t>
      </w:r>
      <w:r w:rsidR="00CE48D1" w:rsidRPr="00A31CE1">
        <w:rPr>
          <w:rFonts w:cs="Times New Roman" w:hint="eastAsia"/>
        </w:rPr>
        <w:t>实现一个存在于虚拟网络中的动态流量检测程序，在网络流量出口交换机放置嗅探器，</w:t>
      </w:r>
      <w:r w:rsidRPr="00A31CE1">
        <w:rPr>
          <w:rFonts w:cs="Times New Roman" w:hint="eastAsia"/>
        </w:rPr>
        <w:t>分析出</w:t>
      </w:r>
      <w:r w:rsidR="00CE48D1" w:rsidRPr="00A31CE1">
        <w:rPr>
          <w:rFonts w:cs="Times New Roman" w:hint="eastAsia"/>
        </w:rPr>
        <w:t>流量对应的数据包的类型，只采集和监听</w:t>
      </w:r>
      <w:r w:rsidR="000041BE" w:rsidRPr="00A31CE1">
        <w:rPr>
          <w:rFonts w:cs="Times New Roman" w:hint="eastAsia"/>
        </w:rPr>
        <w:t>包括但不限于</w:t>
      </w:r>
      <w:r w:rsidR="00CE48D1" w:rsidRPr="00A31CE1">
        <w:rPr>
          <w:rFonts w:cs="Times New Roman" w:hint="eastAsia"/>
        </w:rPr>
        <w:t>ICMP/TCP/UDP/HTTP</w:t>
      </w:r>
      <w:r w:rsidR="00CE48D1" w:rsidRPr="00A31CE1">
        <w:rPr>
          <w:rFonts w:cs="Times New Roman" w:hint="eastAsia"/>
        </w:rPr>
        <w:t>类型的数据包；</w:t>
      </w:r>
      <w:r w:rsidR="000041BE" w:rsidRPr="00A31CE1">
        <w:rPr>
          <w:rFonts w:cs="Times New Roman" w:hint="eastAsia"/>
        </w:rPr>
        <w:t>通过程序处理提取指定的参数，包括源</w:t>
      </w:r>
      <w:r w:rsidR="000041BE" w:rsidRPr="00A31CE1">
        <w:rPr>
          <w:rFonts w:cs="Times New Roman" w:hint="eastAsia"/>
        </w:rPr>
        <w:t>IP</w:t>
      </w:r>
      <w:r w:rsidR="000041BE" w:rsidRPr="00A31CE1">
        <w:rPr>
          <w:rFonts w:cs="Times New Roman" w:hint="eastAsia"/>
        </w:rPr>
        <w:t>地址、源</w:t>
      </w:r>
      <w:r w:rsidR="000041BE" w:rsidRPr="00A31CE1">
        <w:rPr>
          <w:rFonts w:cs="Times New Roman" w:hint="eastAsia"/>
        </w:rPr>
        <w:t>Mac</w:t>
      </w:r>
      <w:r w:rsidR="000041BE" w:rsidRPr="00A31CE1">
        <w:rPr>
          <w:rFonts w:cs="Times New Roman" w:hint="eastAsia"/>
        </w:rPr>
        <w:t>地址、目的</w:t>
      </w:r>
      <w:r w:rsidR="000041BE" w:rsidRPr="00A31CE1">
        <w:rPr>
          <w:rFonts w:cs="Times New Roman" w:hint="eastAsia"/>
        </w:rPr>
        <w:t>IP</w:t>
      </w:r>
      <w:r w:rsidR="000041BE" w:rsidRPr="00A31CE1">
        <w:rPr>
          <w:rFonts w:cs="Times New Roman" w:hint="eastAsia"/>
        </w:rPr>
        <w:t>地址、目的</w:t>
      </w:r>
      <w:r w:rsidR="000041BE" w:rsidRPr="00A31CE1">
        <w:rPr>
          <w:rFonts w:cs="Times New Roman" w:hint="eastAsia"/>
        </w:rPr>
        <w:t>Mac</w:t>
      </w:r>
      <w:r w:rsidR="000041BE" w:rsidRPr="00A31CE1">
        <w:rPr>
          <w:rFonts w:cs="Times New Roman" w:hint="eastAsia"/>
        </w:rPr>
        <w:t>地址、数据包类型、数据包长度、捕获日期，提供可选参数‘数据包内容‘为日后功能升级留下接口。</w:t>
      </w:r>
    </w:p>
    <w:p w14:paraId="69455A14" w14:textId="77777777" w:rsidR="00797D5E" w:rsidRPr="00A31CE1" w:rsidRDefault="000041BE" w:rsidP="00A31CE1">
      <w:pPr>
        <w:pStyle w:val="af3"/>
        <w:numPr>
          <w:ilvl w:val="0"/>
          <w:numId w:val="12"/>
        </w:numPr>
        <w:ind w:left="426" w:hanging="420"/>
        <w:rPr>
          <w:rFonts w:cs="Times New Roman"/>
        </w:rPr>
      </w:pPr>
      <w:r w:rsidRPr="00A31CE1">
        <w:rPr>
          <w:rFonts w:cs="Times New Roman" w:hint="eastAsia"/>
        </w:rPr>
        <w:t>性能要求：</w:t>
      </w:r>
      <w:r w:rsidR="00797D5E" w:rsidRPr="00A31CE1">
        <w:rPr>
          <w:rFonts w:cs="Times New Roman"/>
        </w:rPr>
        <w:t xml:space="preserve">(1) </w:t>
      </w:r>
      <w:r w:rsidRPr="00A31CE1">
        <w:rPr>
          <w:rFonts w:cs="Times New Roman" w:hint="eastAsia"/>
        </w:rPr>
        <w:t>监测节</w:t>
      </w:r>
      <w:r w:rsidR="00797D5E" w:rsidRPr="00A31CE1">
        <w:rPr>
          <w:rFonts w:cs="Times New Roman"/>
        </w:rPr>
        <w:t>点</w:t>
      </w:r>
      <w:r w:rsidRPr="00A31CE1">
        <w:rPr>
          <w:rFonts w:cs="Times New Roman" w:hint="eastAsia"/>
        </w:rPr>
        <w:t>的</w:t>
      </w:r>
      <w:r w:rsidR="00797D5E" w:rsidRPr="00A31CE1">
        <w:rPr>
          <w:rFonts w:cs="Times New Roman"/>
        </w:rPr>
        <w:t>数目大于</w:t>
      </w:r>
      <w:r w:rsidR="00797D5E" w:rsidRPr="00A31CE1">
        <w:rPr>
          <w:rFonts w:cs="Times New Roman"/>
        </w:rPr>
        <w:t>50</w:t>
      </w:r>
      <w:r w:rsidR="00797D5E" w:rsidRPr="00A31CE1">
        <w:rPr>
          <w:rFonts w:cs="Times New Roman"/>
        </w:rPr>
        <w:t>个</w:t>
      </w:r>
      <w:r w:rsidRPr="00A31CE1">
        <w:rPr>
          <w:rFonts w:cs="Times New Roman" w:hint="eastAsia"/>
        </w:rPr>
        <w:t>；</w:t>
      </w:r>
      <w:r w:rsidR="00797D5E" w:rsidRPr="00A31CE1">
        <w:rPr>
          <w:rFonts w:cs="Times New Roman"/>
        </w:rPr>
        <w:t>(2)</w:t>
      </w:r>
      <w:r w:rsidRPr="00A31CE1">
        <w:rPr>
          <w:rFonts w:cs="Times New Roman"/>
        </w:rPr>
        <w:t xml:space="preserve"> </w:t>
      </w:r>
      <w:r w:rsidR="00797D5E" w:rsidRPr="00A31CE1">
        <w:rPr>
          <w:rFonts w:cs="Times New Roman"/>
        </w:rPr>
        <w:t>节点流量检测模块的</w:t>
      </w:r>
      <w:r w:rsidR="00797D5E" w:rsidRPr="00A31CE1">
        <w:rPr>
          <w:rFonts w:cs="Times New Roman"/>
        </w:rPr>
        <w:t>CPU</w:t>
      </w:r>
      <w:r w:rsidR="00797D5E" w:rsidRPr="00A31CE1">
        <w:rPr>
          <w:rFonts w:cs="Times New Roman"/>
        </w:rPr>
        <w:t>占用量小于</w:t>
      </w:r>
      <w:r w:rsidR="003C132F">
        <w:rPr>
          <w:rFonts w:cs="Times New Roman"/>
        </w:rPr>
        <w:t>10</w:t>
      </w:r>
      <w:r w:rsidR="00797D5E" w:rsidRPr="00A31CE1">
        <w:rPr>
          <w:rFonts w:cs="Times New Roman"/>
        </w:rPr>
        <w:t>%</w:t>
      </w:r>
      <w:r w:rsidR="00797D5E" w:rsidRPr="00A31CE1">
        <w:rPr>
          <w:rFonts w:cs="Times New Roman"/>
        </w:rPr>
        <w:t>，内存占用小于</w:t>
      </w:r>
      <w:r w:rsidR="00A51D90">
        <w:rPr>
          <w:rFonts w:cs="Times New Roman"/>
        </w:rPr>
        <w:t>4</w:t>
      </w:r>
      <w:r w:rsidRPr="00A31CE1">
        <w:rPr>
          <w:rFonts w:cs="Times New Roman"/>
        </w:rPr>
        <w:t>00MB</w:t>
      </w:r>
      <w:r w:rsidRPr="00A31CE1">
        <w:rPr>
          <w:rFonts w:cs="Times New Roman" w:hint="eastAsia"/>
        </w:rPr>
        <w:t>；</w:t>
      </w:r>
      <w:r w:rsidR="00797D5E" w:rsidRPr="00A31CE1">
        <w:rPr>
          <w:rFonts w:cs="Times New Roman"/>
        </w:rPr>
        <w:t>(3)</w:t>
      </w:r>
      <w:r w:rsidRPr="00A31CE1">
        <w:rPr>
          <w:rFonts w:cs="Times New Roman"/>
        </w:rPr>
        <w:t xml:space="preserve"> </w:t>
      </w:r>
      <w:r w:rsidR="00797D5E" w:rsidRPr="00A31CE1">
        <w:rPr>
          <w:rFonts w:cs="Times New Roman"/>
        </w:rPr>
        <w:t>监测节点的网络流速不小于</w:t>
      </w:r>
      <w:r w:rsidRPr="00A31CE1">
        <w:rPr>
          <w:rFonts w:cs="Times New Roman"/>
        </w:rPr>
        <w:lastRenderedPageBreak/>
        <w:t>10Mb/s</w:t>
      </w:r>
      <w:r w:rsidRPr="00A31CE1">
        <w:rPr>
          <w:rFonts w:cs="Times New Roman" w:hint="eastAsia"/>
        </w:rPr>
        <w:t>；</w:t>
      </w:r>
      <w:r w:rsidR="00797D5E" w:rsidRPr="00A31CE1">
        <w:rPr>
          <w:rFonts w:cs="Times New Roman"/>
        </w:rPr>
        <w:t>(4)</w:t>
      </w:r>
      <w:r w:rsidRPr="00A31CE1">
        <w:rPr>
          <w:rFonts w:cs="Times New Roman"/>
        </w:rPr>
        <w:t xml:space="preserve"> </w:t>
      </w:r>
      <w:r w:rsidR="00797D5E" w:rsidRPr="00A31CE1">
        <w:rPr>
          <w:rFonts w:cs="Times New Roman"/>
        </w:rPr>
        <w:t>支持的应用协议类型大于</w:t>
      </w:r>
      <w:r w:rsidR="00797D5E" w:rsidRPr="00A31CE1">
        <w:rPr>
          <w:rFonts w:cs="Times New Roman"/>
        </w:rPr>
        <w:t>10</w:t>
      </w:r>
      <w:r w:rsidR="00797D5E" w:rsidRPr="00A31CE1">
        <w:rPr>
          <w:rFonts w:cs="Times New Roman"/>
        </w:rPr>
        <w:t>种</w:t>
      </w:r>
      <w:r w:rsidRPr="00A31CE1">
        <w:rPr>
          <w:rFonts w:cs="Times New Roman" w:hint="eastAsia"/>
        </w:rPr>
        <w:t>，</w:t>
      </w:r>
      <w:r w:rsidR="00797D5E" w:rsidRPr="00A31CE1">
        <w:rPr>
          <w:rFonts w:cs="Times New Roman"/>
        </w:rPr>
        <w:t>实时数据显示延迟时间小于</w:t>
      </w:r>
      <w:r w:rsidR="00B567AE">
        <w:rPr>
          <w:rFonts w:cs="Times New Roman"/>
        </w:rPr>
        <w:t>3</w:t>
      </w:r>
      <w:r w:rsidR="00797D5E" w:rsidRPr="00A31CE1">
        <w:rPr>
          <w:rFonts w:cs="Times New Roman"/>
        </w:rPr>
        <w:t>秒</w:t>
      </w:r>
      <w:r w:rsidRPr="00A31CE1">
        <w:rPr>
          <w:rFonts w:cs="Times New Roman" w:hint="eastAsia"/>
        </w:rPr>
        <w:t>；</w:t>
      </w:r>
    </w:p>
    <w:p w14:paraId="249D9A64" w14:textId="77777777" w:rsidR="00CD7D5A" w:rsidRPr="00A90AA3" w:rsidRDefault="00CD7D5A" w:rsidP="00D76C00">
      <w:pPr>
        <w:pStyle w:val="3"/>
        <w:numPr>
          <w:ilvl w:val="2"/>
          <w:numId w:val="11"/>
        </w:numPr>
        <w:tabs>
          <w:tab w:val="clear" w:pos="1854"/>
        </w:tabs>
        <w:rPr>
          <w:rFonts w:ascii="宋体" w:eastAsia="宋体" w:hAnsi="宋体"/>
        </w:rPr>
      </w:pPr>
      <w:r w:rsidRPr="00A90AA3">
        <w:rPr>
          <w:rFonts w:ascii="宋体" w:eastAsia="宋体" w:hAnsi="宋体" w:hint="eastAsia"/>
        </w:rPr>
        <w:t>技术框架选取</w:t>
      </w:r>
    </w:p>
    <w:p w14:paraId="4D38C219" w14:textId="033EE07F" w:rsidR="00F52D87" w:rsidRDefault="00D76C00" w:rsidP="00D76C00">
      <w:pPr>
        <w:pStyle w:val="af3"/>
      </w:pPr>
      <w:r>
        <w:rPr>
          <w:rFonts w:hint="eastAsia"/>
        </w:rPr>
        <w:t>系统采用</w:t>
      </w:r>
      <w:r>
        <w:rPr>
          <w:rFonts w:hint="eastAsia"/>
        </w:rPr>
        <w:t>Libpcap</w:t>
      </w:r>
      <w:r>
        <w:rPr>
          <w:rFonts w:hint="eastAsia"/>
        </w:rPr>
        <w:t>来进行流量监听模块的开发。</w:t>
      </w:r>
      <w:r>
        <w:t xml:space="preserve">Libpcap </w:t>
      </w:r>
      <w:r>
        <w:t>的英文意思是</w:t>
      </w:r>
      <w:r>
        <w:t xml:space="preserve"> Packet Capture library</w:t>
      </w:r>
      <w:r>
        <w:t>，即数据包</w:t>
      </w:r>
      <w:r>
        <w:rPr>
          <w:rFonts w:hint="eastAsia"/>
        </w:rPr>
        <w:t>捕获函数库。</w:t>
      </w:r>
      <w:r w:rsidR="00BC7727">
        <w:rPr>
          <w:rFonts w:hint="eastAsia"/>
        </w:rPr>
        <w:t>该库提供了相关的函数，用于捕捉在处于混杂模式的网卡上经过的数据帧。</w:t>
      </w:r>
    </w:p>
    <w:p w14:paraId="157B15C5" w14:textId="4D206217" w:rsidR="00D76C00" w:rsidRDefault="00D76C00" w:rsidP="00D76C00">
      <w:pPr>
        <w:pStyle w:val="af3"/>
      </w:pPr>
      <w:r>
        <w:t xml:space="preserve">Libpcap </w:t>
      </w:r>
      <w:r>
        <w:t>提供的</w:t>
      </w:r>
      <w:r w:rsidR="00D376A7">
        <w:rPr>
          <w:rFonts w:hint="eastAsia"/>
        </w:rPr>
        <w:t>功能</w:t>
      </w:r>
      <w:r>
        <w:t>函数实现和封装了与数据包</w:t>
      </w:r>
      <w:r w:rsidR="00D376A7">
        <w:rPr>
          <w:rFonts w:hint="eastAsia"/>
        </w:rPr>
        <w:t>捕获</w:t>
      </w:r>
      <w:r>
        <w:t>有关</w:t>
      </w:r>
      <w:r w:rsidR="00297096">
        <w:rPr>
          <w:rFonts w:hint="eastAsia"/>
        </w:rPr>
        <w:t>的过程。这个库为不同的平台提供了一致的编程接口，</w:t>
      </w:r>
      <w:r>
        <w:t>能够自由的</w:t>
      </w:r>
      <w:r>
        <w:rPr>
          <w:rFonts w:hint="eastAsia"/>
        </w:rPr>
        <w:t>跨平台使用。在</w:t>
      </w:r>
      <w:r>
        <w:t xml:space="preserve">Linux </w:t>
      </w:r>
      <w:r>
        <w:t>系统下，</w:t>
      </w:r>
      <w:r>
        <w:t xml:space="preserve">Libpcap </w:t>
      </w:r>
      <w:r>
        <w:t>可以使用</w:t>
      </w:r>
      <w:r>
        <w:t>BPF</w:t>
      </w:r>
      <w:r>
        <w:t>（</w:t>
      </w:r>
      <w:r>
        <w:t>Berkeley Packet Filter</w:t>
      </w:r>
      <w:r>
        <w:t>）分组捕获机制来获得很高的性能。这个库为不</w:t>
      </w:r>
      <w:r>
        <w:rPr>
          <w:rFonts w:hint="eastAsia"/>
        </w:rPr>
        <w:t>同的平台提供了一致的编程接口，在安装了</w:t>
      </w:r>
      <w:r>
        <w:t xml:space="preserve"> Libpcap </w:t>
      </w:r>
      <w:r>
        <w:t>的平台上，</w:t>
      </w:r>
      <w:r>
        <w:rPr>
          <w:rFonts w:hint="eastAsia"/>
        </w:rPr>
        <w:t>以</w:t>
      </w:r>
      <w:r>
        <w:t xml:space="preserve"> Libpcap </w:t>
      </w:r>
      <w:r>
        <w:t>为接口写的程序、应用，能够自由的跨平台使用。</w:t>
      </w:r>
      <w:r w:rsidR="00297096">
        <w:rPr>
          <w:rFonts w:hint="eastAsia"/>
        </w:rPr>
        <w:t>操作系统所提供的分组捕获机制主要有三种</w:t>
      </w:r>
      <w:r>
        <w:t>：</w:t>
      </w:r>
      <w:r>
        <w:t>BPF</w:t>
      </w:r>
      <w:r>
        <w:rPr>
          <w:rFonts w:hint="eastAsia"/>
        </w:rPr>
        <w:t>（</w:t>
      </w:r>
      <w:r>
        <w:t>Berkeley Packet Filter</w:t>
      </w:r>
      <w:r>
        <w:t>），</w:t>
      </w:r>
      <w:r>
        <w:t>DLPI</w:t>
      </w:r>
      <w:r>
        <w:t>（</w:t>
      </w:r>
      <w:r>
        <w:t>Data Link Provider Interface</w:t>
      </w:r>
      <w:r>
        <w:t>），</w:t>
      </w:r>
      <w:r>
        <w:rPr>
          <w:rFonts w:hint="eastAsia"/>
        </w:rPr>
        <w:t>及</w:t>
      </w:r>
      <w:r>
        <w:t>Linux</w:t>
      </w:r>
      <w:r>
        <w:t>下的</w:t>
      </w:r>
      <w:r w:rsidR="00297096">
        <w:rPr>
          <w:rFonts w:hint="eastAsia"/>
        </w:rPr>
        <w:t>=</w:t>
      </w:r>
      <w:r>
        <w:t xml:space="preserve">SOCK_PACKET </w:t>
      </w:r>
      <w:r>
        <w:t>类型套接口。基于</w:t>
      </w:r>
      <w:r w:rsidR="003B2306">
        <w:t>BSD</w:t>
      </w:r>
      <w:r>
        <w:t>的系</w:t>
      </w:r>
      <w:r>
        <w:rPr>
          <w:rFonts w:hint="eastAsia"/>
        </w:rPr>
        <w:t>统使用</w:t>
      </w:r>
      <w:r>
        <w:t>BPF</w:t>
      </w:r>
      <w:r>
        <w:t>，基于</w:t>
      </w:r>
      <w:r>
        <w:t xml:space="preserve">SVR4 </w:t>
      </w:r>
      <w:r>
        <w:t>的系统一般使用</w:t>
      </w:r>
      <w:r>
        <w:t>DLPI</w:t>
      </w:r>
      <w:r>
        <w:t>。从文献上看</w:t>
      </w:r>
      <w:r>
        <w:t>BPF</w:t>
      </w:r>
      <w:r>
        <w:t>比</w:t>
      </w:r>
      <w:r>
        <w:t xml:space="preserve">DLPI </w:t>
      </w:r>
      <w:r>
        <w:t>性能好很多，而</w:t>
      </w:r>
      <w:r>
        <w:t xml:space="preserve">SOCK_PACKET </w:t>
      </w:r>
      <w:r>
        <w:t>更弱。</w:t>
      </w:r>
      <w:r>
        <w:t>Libpcap</w:t>
      </w:r>
      <w:r>
        <w:t>主要由两部分组成：</w:t>
      </w:r>
      <w:r>
        <w:t>Network Tap</w:t>
      </w:r>
      <w:r>
        <w:t>、</w:t>
      </w:r>
      <w:r>
        <w:t>Packet Filter</w:t>
      </w:r>
      <w:r w:rsidR="00176A0E">
        <w:rPr>
          <w:rFonts w:hint="eastAsia"/>
        </w:rPr>
        <w:t>，前者</w:t>
      </w:r>
      <w:r>
        <w:t>从网络设备驱动中收集数据拷贝，</w:t>
      </w:r>
      <w:r w:rsidR="00176A0E">
        <w:rPr>
          <w:rFonts w:hint="eastAsia"/>
        </w:rPr>
        <w:t>后者</w:t>
      </w:r>
      <w:r w:rsidR="00926458">
        <w:rPr>
          <w:rFonts w:hint="eastAsia"/>
        </w:rPr>
        <w:t>决策</w:t>
      </w:r>
      <w:r w:rsidR="00C8659F">
        <w:t>是否接受该数据包</w:t>
      </w:r>
      <w:r w:rsidR="00F52D87">
        <w:rPr>
          <w:rFonts w:hint="eastAsia"/>
        </w:rPr>
        <w:t>。</w:t>
      </w:r>
      <w:r w:rsidR="0077307C">
        <w:rPr>
          <w:rStyle w:val="af9"/>
        </w:rPr>
        <w:t>[</w:t>
      </w:r>
      <w:r w:rsidR="0077307C">
        <w:rPr>
          <w:rStyle w:val="af9"/>
        </w:rPr>
        <w:endnoteReference w:id="12"/>
      </w:r>
      <w:r w:rsidR="0077307C">
        <w:rPr>
          <w:rStyle w:val="af9"/>
        </w:rPr>
        <w:t>]</w:t>
      </w:r>
    </w:p>
    <w:p w14:paraId="5C1497E9" w14:textId="011D3675" w:rsidR="00873FD3" w:rsidRPr="00A90AA3" w:rsidRDefault="00873FD3" w:rsidP="00873FD3">
      <w:pPr>
        <w:pStyle w:val="3"/>
        <w:numPr>
          <w:ilvl w:val="2"/>
          <w:numId w:val="11"/>
        </w:numPr>
        <w:tabs>
          <w:tab w:val="clear" w:pos="1854"/>
        </w:tabs>
        <w:rPr>
          <w:rFonts w:ascii="宋体" w:eastAsia="宋体" w:hAnsi="宋体"/>
        </w:rPr>
      </w:pPr>
      <w:r>
        <w:rPr>
          <w:rFonts w:ascii="宋体" w:eastAsia="宋体" w:hAnsi="宋体" w:hint="eastAsia"/>
        </w:rPr>
        <w:t>流量监听模块的实现</w:t>
      </w:r>
    </w:p>
    <w:p w14:paraId="6AA113D5" w14:textId="77777777" w:rsidR="003B3896" w:rsidRDefault="003B3896" w:rsidP="003B3896">
      <w:pPr>
        <w:pStyle w:val="af3"/>
      </w:pPr>
      <w:r>
        <w:rPr>
          <w:rFonts w:hint="eastAsia"/>
        </w:rPr>
        <w:t>本部分用于对指定的网卡进行流量的监听，使用</w:t>
      </w:r>
      <w:r>
        <w:rPr>
          <w:rFonts w:hint="eastAsia"/>
        </w:rPr>
        <w:t>Libpcap</w:t>
      </w:r>
      <w:r>
        <w:rPr>
          <w:rFonts w:hint="eastAsia"/>
        </w:rPr>
        <w:t>进行实现。首先，确定我们的程序的运行环境环境如下：操作系统为</w:t>
      </w:r>
      <w:r w:rsidRPr="00DD0A56">
        <w:t>Ubuntu 14.04.1 LTS</w:t>
      </w:r>
      <w:r>
        <w:rPr>
          <w:rFonts w:hint="eastAsia"/>
        </w:rPr>
        <w:t>；编程语言指定为</w:t>
      </w:r>
      <w:r>
        <w:rPr>
          <w:rFonts w:hint="eastAsia"/>
        </w:rPr>
        <w:t>Python</w:t>
      </w:r>
      <w:r>
        <w:rPr>
          <w:rFonts w:hint="eastAsia"/>
        </w:rPr>
        <w:t>；通过</w:t>
      </w:r>
      <w:r>
        <w:rPr>
          <w:rFonts w:hint="eastAsia"/>
        </w:rPr>
        <w:t>apt</w:t>
      </w:r>
      <w:r>
        <w:t>(</w:t>
      </w:r>
      <w:r w:rsidRPr="000A415C">
        <w:t>Advanced Packaging Tool </w:t>
      </w:r>
      <w:r>
        <w:t>)</w:t>
      </w:r>
      <w:r>
        <w:rPr>
          <w:rFonts w:hint="eastAsia"/>
        </w:rPr>
        <w:t>软件安装</w:t>
      </w:r>
      <w:r w:rsidRPr="006F340F">
        <w:t>python-pcapy</w:t>
      </w:r>
      <w:r>
        <w:rPr>
          <w:rFonts w:hint="eastAsia"/>
        </w:rPr>
        <w:t>；在程序编写过程中调用该库文件。</w:t>
      </w:r>
    </w:p>
    <w:p w14:paraId="4082CF49" w14:textId="77777777" w:rsidR="003B3896" w:rsidRDefault="003B3896" w:rsidP="003B3896">
      <w:pPr>
        <w:pStyle w:val="af3"/>
      </w:pPr>
      <w:r>
        <w:rPr>
          <w:rFonts w:ascii="宋体" w:hAnsi="宋体" w:cs="宋体"/>
          <w:noProof/>
          <w:kern w:val="0"/>
          <w:szCs w:val="24"/>
        </w:rPr>
        <mc:AlternateContent>
          <mc:Choice Requires="wps">
            <w:drawing>
              <wp:anchor distT="45720" distB="45720" distL="114300" distR="114300" simplePos="0" relativeHeight="251654656" behindDoc="0" locked="0" layoutInCell="1" allowOverlap="1" wp14:anchorId="48F0F7AA" wp14:editId="5F5A08FA">
                <wp:simplePos x="0" y="0"/>
                <wp:positionH relativeFrom="column">
                  <wp:posOffset>53340</wp:posOffset>
                </wp:positionH>
                <wp:positionV relativeFrom="paragraph">
                  <wp:posOffset>330200</wp:posOffset>
                </wp:positionV>
                <wp:extent cx="5455920" cy="1847850"/>
                <wp:effectExtent l="0" t="0" r="0" b="0"/>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5920" cy="1847850"/>
                        </a:xfrm>
                        <a:prstGeom prst="rect">
                          <a:avLst/>
                        </a:prstGeom>
                        <a:solidFill>
                          <a:schemeClr val="bg1">
                            <a:lumMod val="85000"/>
                          </a:schemeClr>
                        </a:solidFill>
                        <a:ln w="9525">
                          <a:noFill/>
                          <a:miter lim="800000"/>
                          <a:headEnd/>
                          <a:tailEnd/>
                        </a:ln>
                      </wps:spPr>
                      <wps:txbx>
                        <w:txbxContent>
                          <w:p w14:paraId="0DBAD808" w14:textId="77777777" w:rsidR="003B3896" w:rsidRPr="009E6DE2" w:rsidRDefault="003B3896" w:rsidP="003B3896">
                            <w:pPr>
                              <w:pStyle w:val="af3"/>
                              <w:ind w:firstLine="0"/>
                            </w:pPr>
                            <w:r w:rsidRPr="009E6DE2">
                              <w:t xml:space="preserve">import socket  # </w:t>
                            </w:r>
                            <w:r w:rsidRPr="009E6DE2">
                              <w:t>用于创建</w:t>
                            </w:r>
                            <w:r w:rsidRPr="009E6DE2">
                              <w:t>socket</w:t>
                            </w:r>
                            <w:r w:rsidRPr="009E6DE2">
                              <w:t>对象</w:t>
                            </w:r>
                          </w:p>
                          <w:p w14:paraId="53FE564A" w14:textId="77777777" w:rsidR="003B3896" w:rsidRPr="009E6DE2" w:rsidRDefault="003B3896" w:rsidP="003B3896">
                            <w:pPr>
                              <w:pStyle w:val="af3"/>
                              <w:ind w:firstLine="0"/>
                            </w:pPr>
                            <w:r w:rsidRPr="009E6DE2">
                              <w:t xml:space="preserve">from struct import *  # </w:t>
                            </w:r>
                            <w:r w:rsidRPr="009E6DE2">
                              <w:t>字节流，组包拆包实现</w:t>
                            </w:r>
                          </w:p>
                          <w:p w14:paraId="5F41353D" w14:textId="77777777" w:rsidR="003B3896" w:rsidRPr="009E6DE2" w:rsidRDefault="003B3896" w:rsidP="003B3896">
                            <w:pPr>
                              <w:pStyle w:val="af3"/>
                              <w:ind w:firstLine="0"/>
                            </w:pPr>
                            <w:r w:rsidRPr="009E6DE2">
                              <w:t xml:space="preserve">import datetime  # </w:t>
                            </w:r>
                            <w:r w:rsidRPr="009E6DE2">
                              <w:t>关于日期</w:t>
                            </w:r>
                          </w:p>
                          <w:p w14:paraId="63A455A0" w14:textId="77777777" w:rsidR="003B3896" w:rsidRPr="009E6DE2" w:rsidRDefault="003B3896" w:rsidP="003B3896">
                            <w:pPr>
                              <w:pStyle w:val="af3"/>
                              <w:ind w:firstLine="0"/>
                            </w:pPr>
                            <w:r w:rsidRPr="009E6DE2">
                              <w:t>import pcapy  # python</w:t>
                            </w:r>
                            <w:r w:rsidRPr="009E6DE2">
                              <w:t>中封装了</w:t>
                            </w:r>
                            <w:r>
                              <w:t>Libpcap</w:t>
                            </w:r>
                            <w:r w:rsidRPr="009E6DE2">
                              <w:t>库功能的接口</w:t>
                            </w:r>
                          </w:p>
                          <w:p w14:paraId="3275CD9E" w14:textId="77777777" w:rsidR="003B3896" w:rsidRPr="009E6DE2" w:rsidRDefault="003B3896" w:rsidP="003B3896">
                            <w:pPr>
                              <w:pStyle w:val="af3"/>
                              <w:ind w:firstLine="0"/>
                            </w:pPr>
                            <w:r w:rsidRPr="009E6DE2">
                              <w:t xml:space="preserve">import sys  # </w:t>
                            </w:r>
                            <w:r w:rsidRPr="009E6DE2">
                              <w:t>提供系统相关功能</w:t>
                            </w:r>
                          </w:p>
                          <w:p w14:paraId="6C5DEEDA" w14:textId="77777777" w:rsidR="003B3896" w:rsidRPr="009E6DE2" w:rsidRDefault="003B3896" w:rsidP="003B3896">
                            <w:pPr>
                              <w:pStyle w:val="af3"/>
                              <w:ind w:firstLine="0"/>
                            </w:pPr>
                            <w:r w:rsidRPr="009E6DE2">
                              <w:rPr>
                                <w:rFonts w:hint="eastAsia"/>
                              </w:rPr>
                              <w:t>import</w:t>
                            </w:r>
                            <w:r w:rsidRPr="009E6DE2">
                              <w:t xml:space="preserve"> requests  #  </w:t>
                            </w:r>
                            <w:r w:rsidRPr="009E6DE2">
                              <w:t>提供</w:t>
                            </w:r>
                            <w:r w:rsidRPr="009E6DE2">
                              <w:rPr>
                                <w:rFonts w:hint="eastAsia"/>
                              </w:rPr>
                              <w:t>发送</w:t>
                            </w:r>
                            <w:r w:rsidRPr="009E6DE2">
                              <w:t>http</w:t>
                            </w:r>
                            <w:r w:rsidRPr="009E6DE2">
                              <w:rPr>
                                <w:rFonts w:hint="eastAsia"/>
                              </w:rPr>
                              <w:t>请求</w:t>
                            </w:r>
                            <w:r w:rsidRPr="009E6DE2">
                              <w:t>功能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F0F7AA" id="_x0000_t202" coordsize="21600,21600" o:spt="202" path="m,l,21600r21600,l21600,xe">
                <v:stroke joinstyle="miter"/>
                <v:path gradientshapeok="t" o:connecttype="rect"/>
              </v:shapetype>
              <v:shape id="文本框 1" o:spid="_x0000_s1026" type="#_x0000_t202" style="position:absolute;left:0;text-align:left;margin-left:4.2pt;margin-top:26pt;width:429.6pt;height:145.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" fillcolor="#d8d8d8 [2732]" stroked="f">
                <v:textbox>
                  <w:txbxContent>
                    <w:p w14:paraId="0DBAD808" w14:textId="77777777" w:rsidR="003B3896" w:rsidRPr="009E6DE2" w:rsidRDefault="003B3896" w:rsidP="003B3896">
                      <w:pPr>
                        <w:pStyle w:val="af3"/>
                        <w:ind w:firstLine="0"/>
                      </w:pPr>
                      <w:r w:rsidRPr="009E6DE2">
                        <w:t xml:space="preserve">import socket  # </w:t>
                      </w:r>
                      <w:r w:rsidRPr="009E6DE2">
                        <w:t>用于创建</w:t>
                      </w:r>
                      <w:r w:rsidRPr="009E6DE2">
                        <w:t>socket</w:t>
                      </w:r>
                      <w:r w:rsidRPr="009E6DE2">
                        <w:t>对象</w:t>
                      </w:r>
                    </w:p>
                    <w:p w14:paraId="53FE564A" w14:textId="77777777" w:rsidR="003B3896" w:rsidRPr="009E6DE2" w:rsidRDefault="003B3896" w:rsidP="003B3896">
                      <w:pPr>
                        <w:pStyle w:val="af3"/>
                        <w:ind w:firstLine="0"/>
                      </w:pPr>
                      <w:r w:rsidRPr="009E6DE2">
                        <w:t xml:space="preserve">from struct import *  # </w:t>
                      </w:r>
                      <w:r w:rsidRPr="009E6DE2">
                        <w:t>字节流，组包拆包实现</w:t>
                      </w:r>
                    </w:p>
                    <w:p w14:paraId="5F41353D" w14:textId="77777777" w:rsidR="003B3896" w:rsidRPr="009E6DE2" w:rsidRDefault="003B3896" w:rsidP="003B3896">
                      <w:pPr>
                        <w:pStyle w:val="af3"/>
                        <w:ind w:firstLine="0"/>
                      </w:pPr>
                      <w:r w:rsidRPr="009E6DE2">
                        <w:t xml:space="preserve">import datetime  # </w:t>
                      </w:r>
                      <w:r w:rsidRPr="009E6DE2">
                        <w:t>关于日期</w:t>
                      </w:r>
                    </w:p>
                    <w:p w14:paraId="63A455A0" w14:textId="77777777" w:rsidR="003B3896" w:rsidRPr="009E6DE2" w:rsidRDefault="003B3896" w:rsidP="003B3896">
                      <w:pPr>
                        <w:pStyle w:val="af3"/>
                        <w:ind w:firstLine="0"/>
                      </w:pPr>
                      <w:r w:rsidRPr="009E6DE2">
                        <w:t>import pcapy  # python</w:t>
                      </w:r>
                      <w:r w:rsidRPr="009E6DE2">
                        <w:t>中封装了</w:t>
                      </w:r>
                      <w:r>
                        <w:t>Libpcap</w:t>
                      </w:r>
                      <w:r w:rsidRPr="009E6DE2">
                        <w:t>库功能的接口</w:t>
                      </w:r>
                    </w:p>
                    <w:p w14:paraId="3275CD9E" w14:textId="77777777" w:rsidR="003B3896" w:rsidRPr="009E6DE2" w:rsidRDefault="003B3896" w:rsidP="003B3896">
                      <w:pPr>
                        <w:pStyle w:val="af3"/>
                        <w:ind w:firstLine="0"/>
                      </w:pPr>
                      <w:r w:rsidRPr="009E6DE2">
                        <w:t xml:space="preserve">import sys  # </w:t>
                      </w:r>
                      <w:r w:rsidRPr="009E6DE2">
                        <w:t>提供系统相关功能</w:t>
                      </w:r>
                    </w:p>
                    <w:p w14:paraId="6C5DEEDA" w14:textId="77777777" w:rsidR="003B3896" w:rsidRPr="009E6DE2" w:rsidRDefault="003B3896" w:rsidP="003B3896">
                      <w:pPr>
                        <w:pStyle w:val="af3"/>
                        <w:ind w:firstLine="0"/>
                      </w:pPr>
                      <w:r w:rsidRPr="009E6DE2">
                        <w:rPr>
                          <w:rFonts w:hint="eastAsia"/>
                        </w:rPr>
                        <w:t>import</w:t>
                      </w:r>
                      <w:r w:rsidRPr="009E6DE2">
                        <w:t xml:space="preserve"> requests  #  </w:t>
                      </w:r>
                      <w:r w:rsidRPr="009E6DE2">
                        <w:t>提供</w:t>
                      </w:r>
                      <w:r w:rsidRPr="009E6DE2">
                        <w:rPr>
                          <w:rFonts w:hint="eastAsia"/>
                        </w:rPr>
                        <w:t>发送</w:t>
                      </w:r>
                      <w:r w:rsidRPr="009E6DE2">
                        <w:t>http</w:t>
                      </w:r>
                      <w:r w:rsidRPr="009E6DE2">
                        <w:rPr>
                          <w:rFonts w:hint="eastAsia"/>
                        </w:rPr>
                        <w:t>请求</w:t>
                      </w:r>
                      <w:r w:rsidRPr="009E6DE2">
                        <w:t>功能</w:t>
                      </w:r>
                    </w:p>
                  </w:txbxContent>
                </v:textbox>
                <w10:wrap type="square"/>
              </v:shape>
            </w:pict>
          </mc:Fallback>
        </mc:AlternateContent>
      </w:r>
      <w:r>
        <w:rPr>
          <w:rFonts w:hint="eastAsia"/>
        </w:rPr>
        <w:t>模块程序中需要加入代码：</w:t>
      </w:r>
    </w:p>
    <w:p w14:paraId="7556F57D" w14:textId="77777777" w:rsidR="003B3896" w:rsidRDefault="003B3896" w:rsidP="003B3896">
      <w:pPr>
        <w:pStyle w:val="af3"/>
      </w:pPr>
      <w:r>
        <w:rPr>
          <w:rFonts w:hint="eastAsia"/>
        </w:rPr>
        <w:lastRenderedPageBreak/>
        <w:t>该程序有四个功能函数组成，</w:t>
      </w:r>
      <w:r w:rsidRPr="003E591C">
        <w:t>parse_packet(</w:t>
      </w:r>
      <w:r>
        <w:rPr>
          <w:rFonts w:hint="eastAsia"/>
        </w:rPr>
        <w:t>)</w:t>
      </w:r>
      <w:r>
        <w:rPr>
          <w:rFonts w:hint="eastAsia"/>
        </w:rPr>
        <w:t>函数接受一个数据包对象作为输入，返回一个字典对象，其内容包括数据包的类型、报文长度、源</w:t>
      </w:r>
      <w:r>
        <w:rPr>
          <w:rFonts w:hint="eastAsia"/>
        </w:rPr>
        <w:t>IP</w:t>
      </w:r>
      <w:r>
        <w:rPr>
          <w:rFonts w:hint="eastAsia"/>
        </w:rPr>
        <w:t>、目的</w:t>
      </w:r>
      <w:r>
        <w:rPr>
          <w:rFonts w:hint="eastAsia"/>
        </w:rPr>
        <w:t>IP</w:t>
      </w:r>
      <w:r>
        <w:rPr>
          <w:rFonts w:hint="eastAsia"/>
        </w:rPr>
        <w:t>、源</w:t>
      </w:r>
      <w:r>
        <w:rPr>
          <w:rFonts w:hint="eastAsia"/>
        </w:rPr>
        <w:t>MAC</w:t>
      </w:r>
      <w:r>
        <w:rPr>
          <w:rFonts w:hint="eastAsia"/>
        </w:rPr>
        <w:t>地址、目的</w:t>
      </w:r>
      <w:r>
        <w:rPr>
          <w:rFonts w:hint="eastAsia"/>
        </w:rPr>
        <w:t>MAC</w:t>
      </w:r>
      <w:r>
        <w:rPr>
          <w:rFonts w:hint="eastAsia"/>
        </w:rPr>
        <w:t>、数据包捕获的时间；</w:t>
      </w:r>
      <w:r w:rsidRPr="0075173B">
        <w:t>eth_addr</w:t>
      </w:r>
      <w:r>
        <w:rPr>
          <w:rFonts w:hint="eastAsia"/>
        </w:rPr>
        <w:t>()</w:t>
      </w:r>
      <w:r>
        <w:rPr>
          <w:rFonts w:hint="eastAsia"/>
        </w:rPr>
        <w:t>函数接受一个</w:t>
      </w:r>
      <w:r>
        <w:rPr>
          <w:rFonts w:hint="eastAsia"/>
        </w:rPr>
        <w:t>6</w:t>
      </w:r>
      <w:r>
        <w:rPr>
          <w:rFonts w:hint="eastAsia"/>
        </w:rPr>
        <w:t>位的十六进制表示的</w:t>
      </w:r>
      <w:r>
        <w:rPr>
          <w:rFonts w:hint="eastAsia"/>
        </w:rPr>
        <w:t>mac</w:t>
      </w:r>
      <w:r>
        <w:rPr>
          <w:rFonts w:hint="eastAsia"/>
        </w:rPr>
        <w:t>地址，并把它转换成标准格式返回；</w:t>
      </w:r>
      <w:r>
        <w:rPr>
          <w:rFonts w:hint="eastAsia"/>
        </w:rPr>
        <w:t>send</w:t>
      </w:r>
      <w:r>
        <w:t>_to_server</w:t>
      </w:r>
      <w:r>
        <w:rPr>
          <w:rFonts w:hint="eastAsia"/>
        </w:rPr>
        <w:t>()</w:t>
      </w:r>
      <w:r>
        <w:rPr>
          <w:rFonts w:hint="eastAsia"/>
        </w:rPr>
        <w:t>函数把</w:t>
      </w:r>
      <w:r>
        <w:rPr>
          <w:rFonts w:hint="eastAsia"/>
        </w:rPr>
        <w:t>parse_packet</w:t>
      </w:r>
      <w:r>
        <w:rPr>
          <w:rFonts w:hint="eastAsia"/>
        </w:rPr>
        <w:t>的返回值作为参数，将其进行</w:t>
      </w:r>
      <w:r>
        <w:rPr>
          <w:rFonts w:hint="eastAsia"/>
        </w:rPr>
        <w:t>url</w:t>
      </w:r>
      <w:r>
        <w:rPr>
          <w:rFonts w:hint="eastAsia"/>
        </w:rPr>
        <w:t>编码，并且利用</w:t>
      </w:r>
      <w:r>
        <w:rPr>
          <w:rFonts w:hint="eastAsia"/>
        </w:rPr>
        <w:t>requests</w:t>
      </w:r>
      <w:r>
        <w:rPr>
          <w:rFonts w:hint="eastAsia"/>
        </w:rPr>
        <w:t>模块的相关功能接口，将编码后的内容发送到通信服务器；</w:t>
      </w:r>
      <w:r>
        <w:rPr>
          <w:rFonts w:hint="eastAsia"/>
        </w:rPr>
        <w:t>main()</w:t>
      </w:r>
      <w:r>
        <w:rPr>
          <w:rFonts w:hint="eastAsia"/>
        </w:rPr>
        <w:t>函数，作为该程序的入口，按顺序进行监听网卡、捕获数据包、解析数据包、转换相关内容的格式、发送其他函数捕获和处理之后的信息到通信服务器。</w:t>
      </w:r>
    </w:p>
    <w:p w14:paraId="2414B1AD" w14:textId="77777777" w:rsidR="003B3896" w:rsidRPr="007E6D80" w:rsidRDefault="003B3896" w:rsidP="003B3896">
      <w:pPr>
        <w:pStyle w:val="af3"/>
      </w:pPr>
      <w:r>
        <w:rPr>
          <w:rFonts w:hint="eastAsia"/>
        </w:rPr>
        <w:t>另一方面，使用系统命令</w:t>
      </w:r>
      <w:r>
        <w:t>”</w:t>
      </w:r>
      <w:r w:rsidRPr="007E6D80">
        <w:t xml:space="preserve"> ifconfig eth0 promisc</w:t>
      </w:r>
      <w:r>
        <w:t xml:space="preserve">” </w:t>
      </w:r>
      <w:r>
        <w:rPr>
          <w:rFonts w:hint="eastAsia"/>
        </w:rPr>
        <w:t>开启网卡的混杂模式，其中</w:t>
      </w:r>
      <w:r>
        <w:rPr>
          <w:rFonts w:hint="eastAsia"/>
        </w:rPr>
        <w:t>eth</w:t>
      </w:r>
      <w:r>
        <w:t>0</w:t>
      </w:r>
      <w:r>
        <w:rPr>
          <w:rFonts w:hint="eastAsia"/>
        </w:rPr>
        <w:t>是我们的目标监听网卡。至此，该程序可以正常监听虚拟网络中的流量，</w:t>
      </w:r>
      <w:r>
        <w:rPr>
          <w:rFonts w:hint="eastAsia"/>
        </w:rPr>
        <w:t xml:space="preserve"> </w:t>
      </w:r>
      <w:r>
        <w:rPr>
          <w:rFonts w:hint="eastAsia"/>
        </w:rPr>
        <w:t>并提取相关参数了。</w:t>
      </w:r>
    </w:p>
    <w:p w14:paraId="36049A00" w14:textId="77777777" w:rsidR="00873FD3" w:rsidRPr="003B3896" w:rsidRDefault="00873FD3" w:rsidP="003B3896">
      <w:pPr>
        <w:pStyle w:val="af3"/>
      </w:pPr>
    </w:p>
    <w:p w14:paraId="2DFEF47E" w14:textId="77777777" w:rsidR="00CD7D5A" w:rsidRPr="00127E82" w:rsidRDefault="00CD7D5A" w:rsidP="00CD7D5A">
      <w:pPr>
        <w:pStyle w:val="2"/>
        <w:widowControl w:val="0"/>
        <w:tabs>
          <w:tab w:val="clear" w:pos="720"/>
          <w:tab w:val="clear" w:pos="1854"/>
        </w:tabs>
        <w:ind w:left="578" w:hanging="578"/>
        <w:jc w:val="both"/>
        <w:rPr>
          <w:rFonts w:eastAsia="宋体" w:hAnsi="宋体"/>
        </w:rPr>
      </w:pPr>
      <w:r w:rsidRPr="00127E82">
        <w:rPr>
          <w:rFonts w:eastAsia="宋体" w:hAnsi="宋体"/>
        </w:rPr>
        <w:t>3</w:t>
      </w:r>
      <w:r w:rsidRPr="00127E82">
        <w:rPr>
          <w:rFonts w:eastAsia="宋体" w:hAnsi="宋体" w:hint="eastAsia"/>
        </w:rPr>
        <w:t>.</w:t>
      </w:r>
      <w:r w:rsidRPr="00127E82">
        <w:rPr>
          <w:rFonts w:eastAsia="宋体" w:hAnsi="宋体"/>
        </w:rPr>
        <w:t>4</w:t>
      </w:r>
      <w:r w:rsidRPr="00127E82">
        <w:rPr>
          <w:rFonts w:eastAsia="宋体" w:hAnsi="宋体" w:hint="eastAsia"/>
        </w:rPr>
        <w:t xml:space="preserve"> 通信服务器模块</w:t>
      </w:r>
    </w:p>
    <w:p w14:paraId="28F65C05" w14:textId="77777777" w:rsidR="00CD7D5A" w:rsidRPr="00A90AA3" w:rsidRDefault="00CD7D5A" w:rsidP="00B54E82">
      <w:pPr>
        <w:pStyle w:val="3"/>
        <w:numPr>
          <w:ilvl w:val="2"/>
          <w:numId w:val="13"/>
        </w:numPr>
        <w:tabs>
          <w:tab w:val="clear" w:pos="1854"/>
        </w:tabs>
        <w:rPr>
          <w:rFonts w:ascii="宋体" w:eastAsia="宋体" w:hAnsi="宋体"/>
        </w:rPr>
      </w:pPr>
      <w:r w:rsidRPr="00A90AA3">
        <w:rPr>
          <w:rFonts w:ascii="宋体" w:eastAsia="宋体" w:hAnsi="宋体" w:hint="eastAsia"/>
        </w:rPr>
        <w:t>通信服务器</w:t>
      </w:r>
      <w:r w:rsidR="00222BF7" w:rsidRPr="00A90AA3">
        <w:rPr>
          <w:rFonts w:ascii="宋体" w:eastAsia="宋体" w:hAnsi="宋体" w:hint="eastAsia"/>
        </w:rPr>
        <w:t>模块</w:t>
      </w:r>
      <w:r w:rsidRPr="00A90AA3">
        <w:rPr>
          <w:rFonts w:ascii="宋体" w:eastAsia="宋体" w:hAnsi="宋体" w:hint="eastAsia"/>
        </w:rPr>
        <w:t>功能</w:t>
      </w:r>
    </w:p>
    <w:p w14:paraId="0E34E1EB" w14:textId="77777777" w:rsidR="00B54E82" w:rsidRDefault="00222BF7" w:rsidP="00B54E82">
      <w:pPr>
        <w:pStyle w:val="af3"/>
        <w:ind w:firstLineChars="200" w:firstLine="520"/>
      </w:pPr>
      <w:r>
        <w:rPr>
          <w:rFonts w:hint="eastAsia"/>
        </w:rPr>
        <w:t>通信服务器根据其在系统的两部分架构中的角色不同可以分为如下</w:t>
      </w:r>
      <w:r w:rsidR="001563EB">
        <w:rPr>
          <w:rFonts w:hint="eastAsia"/>
        </w:rPr>
        <w:t>两</w:t>
      </w:r>
      <w:r>
        <w:rPr>
          <w:rFonts w:hint="eastAsia"/>
        </w:rPr>
        <w:t>点</w:t>
      </w:r>
      <w:r w:rsidR="00B54E82">
        <w:rPr>
          <w:rFonts w:hint="eastAsia"/>
        </w:rPr>
        <w:t>：</w:t>
      </w:r>
    </w:p>
    <w:p w14:paraId="1DCBAD65" w14:textId="77777777" w:rsidR="00B54E82" w:rsidRPr="00145993" w:rsidRDefault="00222BF7" w:rsidP="00145993">
      <w:pPr>
        <w:pStyle w:val="af3"/>
        <w:numPr>
          <w:ilvl w:val="0"/>
          <w:numId w:val="14"/>
        </w:numPr>
        <w:ind w:left="426" w:hanging="420"/>
        <w:rPr>
          <w:rFonts w:cs="Times New Roman"/>
        </w:rPr>
      </w:pPr>
      <w:r w:rsidRPr="00145993">
        <w:rPr>
          <w:rFonts w:cs="Times New Roman" w:hint="eastAsia"/>
        </w:rPr>
        <w:t>在</w:t>
      </w:r>
      <w:r w:rsidRPr="00145993">
        <w:rPr>
          <w:rFonts w:cs="Times New Roman" w:hint="eastAsia"/>
        </w:rPr>
        <w:t>C/S</w:t>
      </w:r>
      <w:r w:rsidRPr="00145993">
        <w:rPr>
          <w:rFonts w:cs="Times New Roman" w:hint="eastAsia"/>
        </w:rPr>
        <w:t>架构部分，作为</w:t>
      </w:r>
      <w:r w:rsidRPr="00145993">
        <w:rPr>
          <w:rFonts w:cs="Times New Roman"/>
        </w:rPr>
        <w:t>http</w:t>
      </w:r>
      <w:r w:rsidRPr="00145993">
        <w:rPr>
          <w:rFonts w:cs="Times New Roman" w:hint="eastAsia"/>
        </w:rPr>
        <w:t>服务器的</w:t>
      </w:r>
      <w:r w:rsidRPr="00145993">
        <w:rPr>
          <w:rFonts w:cs="Times New Roman" w:hint="eastAsia"/>
        </w:rPr>
        <w:t>server</w:t>
      </w:r>
      <w:r w:rsidRPr="00145993">
        <w:rPr>
          <w:rFonts w:cs="Times New Roman" w:hint="eastAsia"/>
        </w:rPr>
        <w:t>构建起一个</w:t>
      </w:r>
      <w:r w:rsidRPr="00145993">
        <w:rPr>
          <w:rFonts w:cs="Times New Roman" w:hint="eastAsia"/>
        </w:rPr>
        <w:t>restful</w:t>
      </w:r>
      <w:r w:rsidRPr="00145993">
        <w:rPr>
          <w:rFonts w:cs="Times New Roman" w:hint="eastAsia"/>
        </w:rPr>
        <w:t>的</w:t>
      </w:r>
      <w:r w:rsidR="00CD2845">
        <w:rPr>
          <w:rFonts w:cs="Times New Roman" w:hint="eastAsia"/>
        </w:rPr>
        <w:t>Web</w:t>
      </w:r>
      <w:r w:rsidRPr="00145993">
        <w:rPr>
          <w:rFonts w:cs="Times New Roman" w:hint="eastAsia"/>
        </w:rPr>
        <w:t>系统，用于接收流量监听模块获取并分析的流量数据</w:t>
      </w:r>
      <w:r w:rsidR="001633F7" w:rsidRPr="00145993">
        <w:rPr>
          <w:rFonts w:cs="Times New Roman" w:hint="eastAsia"/>
        </w:rPr>
        <w:t>的结果</w:t>
      </w:r>
      <w:r w:rsidR="00B54E82" w:rsidRPr="00145993">
        <w:rPr>
          <w:rFonts w:cs="Times New Roman" w:hint="eastAsia"/>
        </w:rPr>
        <w:t>；并把获取到的数据存到</w:t>
      </w:r>
      <w:r w:rsidR="00B54E82" w:rsidRPr="00145993">
        <w:rPr>
          <w:rFonts w:cs="Times New Roman" w:hint="eastAsia"/>
        </w:rPr>
        <w:t>Mongo</w:t>
      </w:r>
      <w:r w:rsidR="00B54E82" w:rsidRPr="00145993">
        <w:rPr>
          <w:rFonts w:cs="Times New Roman"/>
        </w:rPr>
        <w:t>DB</w:t>
      </w:r>
      <w:r w:rsidR="00B54E82" w:rsidRPr="00145993">
        <w:rPr>
          <w:rFonts w:cs="Times New Roman" w:hint="eastAsia"/>
        </w:rPr>
        <w:t>数据库中作为实验数据保存，以及用作流量参数和动态情况的离线使用；把数据加入到</w:t>
      </w:r>
      <w:r w:rsidR="00B54E82" w:rsidRPr="00145993">
        <w:rPr>
          <w:rFonts w:cs="Times New Roman"/>
        </w:rPr>
        <w:t>R</w:t>
      </w:r>
      <w:r w:rsidR="00B54E82" w:rsidRPr="00145993">
        <w:rPr>
          <w:rFonts w:cs="Times New Roman" w:hint="eastAsia"/>
        </w:rPr>
        <w:t>edis</w:t>
      </w:r>
      <w:r w:rsidR="00B54E82" w:rsidRPr="00145993">
        <w:rPr>
          <w:rFonts w:cs="Times New Roman" w:hint="eastAsia"/>
        </w:rPr>
        <w:t>做的</w:t>
      </w:r>
      <w:r w:rsidR="00B54E82" w:rsidRPr="00145993">
        <w:rPr>
          <w:rFonts w:cs="Times New Roman" w:hint="eastAsia"/>
        </w:rPr>
        <w:t>Pub/Sub</w:t>
      </w:r>
      <w:r w:rsidR="00B54E82" w:rsidRPr="00145993">
        <w:rPr>
          <w:rFonts w:cs="Times New Roman" w:hint="eastAsia"/>
        </w:rPr>
        <w:t>消息队列中，留待其他程序调用。</w:t>
      </w:r>
    </w:p>
    <w:p w14:paraId="29C7B7EF" w14:textId="77777777" w:rsidR="00B54E82" w:rsidRPr="00145993" w:rsidRDefault="00B54E82" w:rsidP="00145993">
      <w:pPr>
        <w:pStyle w:val="af3"/>
        <w:numPr>
          <w:ilvl w:val="0"/>
          <w:numId w:val="14"/>
        </w:numPr>
        <w:ind w:left="426" w:hanging="420"/>
        <w:rPr>
          <w:rFonts w:cs="Times New Roman"/>
        </w:rPr>
      </w:pPr>
      <w:r w:rsidRPr="00145993">
        <w:rPr>
          <w:rFonts w:cs="Times New Roman" w:hint="eastAsia"/>
        </w:rPr>
        <w:t>在</w:t>
      </w:r>
      <w:r w:rsidRPr="00145993">
        <w:rPr>
          <w:rFonts w:cs="Times New Roman" w:hint="eastAsia"/>
        </w:rPr>
        <w:t>B/S</w:t>
      </w:r>
      <w:r w:rsidRPr="00145993">
        <w:rPr>
          <w:rFonts w:cs="Times New Roman" w:hint="eastAsia"/>
        </w:rPr>
        <w:t>架构部分，作为一个</w:t>
      </w:r>
      <w:r w:rsidRPr="00145993">
        <w:rPr>
          <w:rFonts w:cs="Times New Roman" w:hint="eastAsia"/>
        </w:rPr>
        <w:t>S</w:t>
      </w:r>
      <w:r w:rsidRPr="00145993">
        <w:rPr>
          <w:rFonts w:cs="Times New Roman" w:hint="eastAsia"/>
        </w:rPr>
        <w:t>端。与客户端</w:t>
      </w:r>
      <w:r w:rsidRPr="00145993">
        <w:rPr>
          <w:rFonts w:cs="Times New Roman" w:hint="eastAsia"/>
        </w:rPr>
        <w:t>(</w:t>
      </w:r>
      <w:r w:rsidRPr="00145993">
        <w:rPr>
          <w:rFonts w:cs="Times New Roman" w:hint="eastAsia"/>
        </w:rPr>
        <w:t>即数据可视化模块的用户</w:t>
      </w:r>
      <w:r w:rsidRPr="00145993">
        <w:rPr>
          <w:rFonts w:cs="Times New Roman" w:hint="eastAsia"/>
        </w:rPr>
        <w:t>)</w:t>
      </w:r>
      <w:r w:rsidRPr="00145993">
        <w:rPr>
          <w:rFonts w:cs="Times New Roman" w:hint="eastAsia"/>
        </w:rPr>
        <w:t>通过类</w:t>
      </w:r>
      <w:r w:rsidRPr="00145993">
        <w:rPr>
          <w:rFonts w:cs="Times New Roman" w:hint="eastAsia"/>
        </w:rPr>
        <w:t>TCPsocket</w:t>
      </w:r>
      <w:r w:rsidRPr="00145993">
        <w:rPr>
          <w:rFonts w:cs="Times New Roman" w:hint="eastAsia"/>
        </w:rPr>
        <w:t>方法建立连接，完成初始化，并且可以持续与客户端进行全双工非阻塞同步通信。在与数据可视化模块的程序建立起</w:t>
      </w:r>
      <w:r w:rsidR="00CD2845">
        <w:rPr>
          <w:rFonts w:cs="Times New Roman" w:hint="eastAsia"/>
        </w:rPr>
        <w:t>WebSocket</w:t>
      </w:r>
      <w:r w:rsidRPr="00145993">
        <w:rPr>
          <w:rFonts w:cs="Times New Roman" w:hint="eastAsia"/>
        </w:rPr>
        <w:t>连接之后，一直监听</w:t>
      </w:r>
      <w:r w:rsidRPr="00145993">
        <w:rPr>
          <w:rFonts w:cs="Times New Roman" w:hint="eastAsia"/>
        </w:rPr>
        <w:t>Redis</w:t>
      </w:r>
      <w:r w:rsidRPr="00145993">
        <w:rPr>
          <w:rFonts w:cs="Times New Roman" w:hint="eastAsia"/>
        </w:rPr>
        <w:t>数据库提供的消息队列服务，并且从</w:t>
      </w:r>
      <w:r w:rsidRPr="00145993">
        <w:rPr>
          <w:rFonts w:cs="Times New Roman" w:hint="eastAsia"/>
        </w:rPr>
        <w:t>Redis</w:t>
      </w:r>
      <w:r w:rsidRPr="00145993">
        <w:rPr>
          <w:rFonts w:cs="Times New Roman" w:hint="eastAsia"/>
        </w:rPr>
        <w:t>的消息队列中，按照一定的规则，获取消息，经过逻辑程序的处理后，发布给正在与服务端进行</w:t>
      </w:r>
      <w:r w:rsidR="00CD2845">
        <w:rPr>
          <w:rFonts w:cs="Times New Roman" w:hint="eastAsia"/>
        </w:rPr>
        <w:t>WebSocket</w:t>
      </w:r>
      <w:r w:rsidRPr="00145993">
        <w:rPr>
          <w:rFonts w:cs="Times New Roman" w:hint="eastAsia"/>
        </w:rPr>
        <w:t>通信的所有客户端，并确认状态，在客户端丢失或关闭连接后，通信服务器需要关闭该连接，回收服务器的相关资源。</w:t>
      </w:r>
    </w:p>
    <w:p w14:paraId="6DE82729" w14:textId="77777777" w:rsidR="00E7558D" w:rsidRPr="00A90AA3" w:rsidRDefault="00E7558D" w:rsidP="00723227">
      <w:pPr>
        <w:pStyle w:val="3"/>
        <w:numPr>
          <w:ilvl w:val="2"/>
          <w:numId w:val="13"/>
        </w:numPr>
        <w:tabs>
          <w:tab w:val="clear" w:pos="1854"/>
        </w:tabs>
        <w:rPr>
          <w:rFonts w:ascii="宋体" w:eastAsia="宋体" w:hAnsi="宋体"/>
        </w:rPr>
      </w:pPr>
      <w:r w:rsidRPr="00A90AA3">
        <w:rPr>
          <w:rFonts w:ascii="宋体" w:eastAsia="宋体" w:hAnsi="宋体" w:hint="eastAsia"/>
        </w:rPr>
        <w:lastRenderedPageBreak/>
        <w:t>通信服务器技术框架</w:t>
      </w:r>
    </w:p>
    <w:p w14:paraId="7E3339D7" w14:textId="7A1E5227" w:rsidR="00723227" w:rsidRDefault="00723227" w:rsidP="00723227">
      <w:pPr>
        <w:pStyle w:val="af3"/>
      </w:pPr>
      <w:r>
        <w:rPr>
          <w:rFonts w:hint="eastAsia"/>
        </w:rPr>
        <w:t>通信服务器的结构如图</w:t>
      </w:r>
      <w:r>
        <w:rPr>
          <w:rFonts w:hint="eastAsia"/>
        </w:rPr>
        <w:t>2-</w:t>
      </w:r>
      <w:r w:rsidR="009C1F2E">
        <w:t>5</w:t>
      </w:r>
      <w:r>
        <w:rPr>
          <w:rFonts w:hint="eastAsia"/>
        </w:rPr>
        <w:t>所示：</w:t>
      </w:r>
    </w:p>
    <w:p w14:paraId="0E3EE751" w14:textId="77777777" w:rsidR="008A1C57" w:rsidRDefault="004E0CEA" w:rsidP="008A1C57">
      <w:pPr>
        <w:keepNext/>
      </w:pPr>
      <w:r>
        <w:object w:dxaOrig="13666" w:dyaOrig="8836" w14:anchorId="6992FF6D">
          <v:shape id="_x0000_i1029" type="#_x0000_t75" style="width:486.75pt;height:315pt" o:ole="">
            <v:imagedata r:id="rId25" o:title=""/>
          </v:shape>
          <o:OLEObject Type="Embed" ProgID="Visio.Drawing.15" ShapeID="_x0000_i1029" DrawAspect="Content" ObjectID="_1526038034" r:id="rId26"/>
        </w:object>
      </w:r>
    </w:p>
    <w:p w14:paraId="1E3CCBCB" w14:textId="5EB7C010" w:rsidR="008A1C57" w:rsidRPr="009C1F2E" w:rsidRDefault="008A1C57" w:rsidP="009C1F2E">
      <w:pPr>
        <w:pStyle w:val="af6"/>
        <w:ind w:firstLine="440"/>
        <w:jc w:val="center"/>
        <w:rPr>
          <w:rFonts w:ascii="Times New Roman" w:hAnsi="Times New Roman"/>
        </w:rPr>
      </w:pPr>
      <w:r w:rsidRPr="009C1F2E">
        <w:rPr>
          <w:rFonts w:ascii="Times New Roman" w:hAnsi="Times New Roman"/>
        </w:rPr>
        <w:t>图</w:t>
      </w:r>
      <w:r w:rsidRPr="009C1F2E">
        <w:rPr>
          <w:rFonts w:ascii="Times New Roman" w:hAnsi="Times New Roman"/>
        </w:rPr>
        <w:t>2-</w:t>
      </w:r>
      <w:r w:rsidR="009C1F2E" w:rsidRPr="009C1F2E">
        <w:rPr>
          <w:rFonts w:ascii="Times New Roman" w:hAnsi="Times New Roman"/>
        </w:rPr>
        <w:t>5</w:t>
      </w:r>
      <w:r w:rsidRPr="009C1F2E">
        <w:rPr>
          <w:rFonts w:ascii="Times New Roman" w:hAnsi="Times New Roman" w:hint="eastAsia"/>
        </w:rPr>
        <w:t>通信服务器的结构图</w:t>
      </w:r>
    </w:p>
    <w:p w14:paraId="1D62FB85" w14:textId="77777777" w:rsidR="008A1C57" w:rsidRPr="008A1C57" w:rsidRDefault="008A1C57" w:rsidP="008A1C57"/>
    <w:p w14:paraId="7957EFCF" w14:textId="5EE3F86D" w:rsidR="004E0CEA" w:rsidRDefault="004E0CEA" w:rsidP="008A1C57">
      <w:pPr>
        <w:pStyle w:val="af3"/>
      </w:pPr>
      <w:r>
        <w:rPr>
          <w:rFonts w:hint="eastAsia"/>
        </w:rPr>
        <w:t>通信服务器模块才用</w:t>
      </w:r>
      <w:r>
        <w:rPr>
          <w:rFonts w:hint="eastAsia"/>
        </w:rPr>
        <w:t>Linux</w:t>
      </w:r>
      <w:r>
        <w:rPr>
          <w:rFonts w:hint="eastAsia"/>
        </w:rPr>
        <w:t>操作系统，使用</w:t>
      </w:r>
      <w:r>
        <w:rPr>
          <w:rFonts w:hint="eastAsia"/>
        </w:rPr>
        <w:t>Nginx</w:t>
      </w:r>
      <w:r>
        <w:rPr>
          <w:rFonts w:hint="eastAsia"/>
        </w:rPr>
        <w:t>作为代理程序，使用</w:t>
      </w:r>
      <w:r>
        <w:rPr>
          <w:rFonts w:hint="eastAsia"/>
        </w:rPr>
        <w:t>Tornado</w:t>
      </w:r>
      <w:r>
        <w:t xml:space="preserve"> F</w:t>
      </w:r>
      <w:r>
        <w:rPr>
          <w:rFonts w:hint="eastAsia"/>
        </w:rPr>
        <w:t>ramework</w:t>
      </w:r>
      <w:r>
        <w:rPr>
          <w:rFonts w:hint="eastAsia"/>
        </w:rPr>
        <w:t>作为服务端的开发框架</w:t>
      </w:r>
      <w:r w:rsidR="008A1C57">
        <w:rPr>
          <w:rFonts w:hint="eastAsia"/>
        </w:rPr>
        <w:t>，</w:t>
      </w:r>
      <w:r>
        <w:rPr>
          <w:rFonts w:hint="eastAsia"/>
        </w:rPr>
        <w:t>其提供了两部分逻辑处理程序</w:t>
      </w:r>
      <w:r w:rsidR="008A1C57">
        <w:rPr>
          <w:rFonts w:hint="eastAsia"/>
        </w:rPr>
        <w:t>：</w:t>
      </w:r>
      <w:r>
        <w:rPr>
          <w:rFonts w:hint="eastAsia"/>
        </w:rPr>
        <w:t>一部分用于与流量监听模块进行交互，将收到的</w:t>
      </w:r>
      <w:r>
        <w:rPr>
          <w:rFonts w:hint="eastAsia"/>
        </w:rPr>
        <w:t>Post</w:t>
      </w:r>
      <w:r>
        <w:rPr>
          <w:rFonts w:hint="eastAsia"/>
        </w:rPr>
        <w:t>数据存入数据库，并且加入到消息队列中去</w:t>
      </w:r>
      <w:r w:rsidR="008A1C57">
        <w:rPr>
          <w:rFonts w:hint="eastAsia"/>
        </w:rPr>
        <w:t>；另一部分，与数据可视化的模块通过</w:t>
      </w:r>
      <w:r w:rsidR="00CD2845">
        <w:rPr>
          <w:rFonts w:hint="eastAsia"/>
        </w:rPr>
        <w:t>WebSocket</w:t>
      </w:r>
      <w:r w:rsidR="008A1C57">
        <w:rPr>
          <w:rFonts w:hint="eastAsia"/>
        </w:rPr>
        <w:t>进行通信，并随时把消息队列中出队的消息发送给数据可视化模块进行展示。</w:t>
      </w:r>
    </w:p>
    <w:p w14:paraId="0F207814" w14:textId="5E6E059B" w:rsidR="00957C70" w:rsidRPr="00A90AA3" w:rsidRDefault="00957C70" w:rsidP="00957C70">
      <w:pPr>
        <w:pStyle w:val="3"/>
        <w:numPr>
          <w:ilvl w:val="0"/>
          <w:numId w:val="0"/>
        </w:numPr>
        <w:tabs>
          <w:tab w:val="clear" w:pos="1854"/>
        </w:tabs>
        <w:rPr>
          <w:rFonts w:ascii="宋体" w:eastAsia="宋体" w:hAnsi="宋体"/>
        </w:rPr>
      </w:pPr>
      <w:r>
        <w:rPr>
          <w:rFonts w:ascii="宋体" w:eastAsia="宋体" w:hAnsi="宋体"/>
        </w:rPr>
        <w:t>3</w:t>
      </w:r>
      <w:r w:rsidRPr="00A90AA3">
        <w:rPr>
          <w:rFonts w:ascii="宋体" w:eastAsia="宋体" w:hAnsi="宋体" w:hint="eastAsia"/>
        </w:rPr>
        <w:t>.</w:t>
      </w:r>
      <w:r>
        <w:rPr>
          <w:rFonts w:ascii="宋体" w:eastAsia="宋体" w:hAnsi="宋体"/>
        </w:rPr>
        <w:t>4</w:t>
      </w:r>
      <w:r w:rsidRPr="00A90AA3">
        <w:rPr>
          <w:rFonts w:ascii="宋体" w:eastAsia="宋体" w:hAnsi="宋体" w:hint="eastAsia"/>
        </w:rPr>
        <w:t>.</w:t>
      </w:r>
      <w:r>
        <w:rPr>
          <w:rFonts w:ascii="宋体" w:eastAsia="宋体" w:hAnsi="宋体"/>
        </w:rPr>
        <w:t>3</w:t>
      </w:r>
      <w:r w:rsidRPr="00A90AA3">
        <w:rPr>
          <w:rFonts w:ascii="宋体" w:eastAsia="宋体" w:hAnsi="宋体" w:hint="eastAsia"/>
        </w:rPr>
        <w:t xml:space="preserve"> 环境配置</w:t>
      </w:r>
    </w:p>
    <w:p w14:paraId="6BAB5B73" w14:textId="77777777" w:rsidR="00957C70" w:rsidRDefault="00957C70" w:rsidP="00957C70">
      <w:pPr>
        <w:pStyle w:val="af3"/>
      </w:pPr>
      <w:r>
        <w:rPr>
          <w:rFonts w:hint="eastAsia"/>
        </w:rPr>
        <w:t>该模块的程序的开发和运行环境仍然是操作系统</w:t>
      </w:r>
      <w:r w:rsidRPr="00DD0A56">
        <w:t>Ubuntu 14.04.1 LTS</w:t>
      </w:r>
      <w:r>
        <w:rPr>
          <w:rFonts w:hint="eastAsia"/>
        </w:rPr>
        <w:t>下。该模块的本质是一个</w:t>
      </w:r>
      <w:r>
        <w:rPr>
          <w:rFonts w:hint="eastAsia"/>
        </w:rPr>
        <w:t>Web</w:t>
      </w:r>
      <w:r>
        <w:rPr>
          <w:rFonts w:hint="eastAsia"/>
        </w:rPr>
        <w:t>应用程序，包括代理软件（</w:t>
      </w:r>
      <w:r>
        <w:rPr>
          <w:rFonts w:hint="eastAsia"/>
        </w:rPr>
        <w:t>Nginx</w:t>
      </w:r>
      <w:r>
        <w:rPr>
          <w:rFonts w:hint="eastAsia"/>
        </w:rPr>
        <w:t>）、</w:t>
      </w:r>
      <w:r>
        <w:rPr>
          <w:rFonts w:hint="eastAsia"/>
        </w:rPr>
        <w:t>wsgi/WebSocket</w:t>
      </w:r>
      <w:r>
        <w:rPr>
          <w:rFonts w:hint="eastAsia"/>
        </w:rPr>
        <w:t>、</w:t>
      </w:r>
      <w:r>
        <w:rPr>
          <w:rFonts w:hint="eastAsia"/>
        </w:rPr>
        <w:lastRenderedPageBreak/>
        <w:t>Web</w:t>
      </w:r>
      <w:r>
        <w:rPr>
          <w:rFonts w:hint="eastAsia"/>
        </w:rPr>
        <w:t>应用程序、数据库。</w:t>
      </w:r>
    </w:p>
    <w:p w14:paraId="27E02FDB" w14:textId="15F35CC1" w:rsidR="00957C70" w:rsidRPr="00A90AA3" w:rsidRDefault="00EE7394" w:rsidP="00957C70">
      <w:pPr>
        <w:pStyle w:val="3"/>
        <w:numPr>
          <w:ilvl w:val="0"/>
          <w:numId w:val="0"/>
        </w:numPr>
        <w:tabs>
          <w:tab w:val="clear" w:pos="1854"/>
        </w:tabs>
        <w:rPr>
          <w:rFonts w:ascii="宋体" w:eastAsia="宋体" w:hAnsi="宋体"/>
        </w:rPr>
      </w:pPr>
      <w:r>
        <w:rPr>
          <w:rFonts w:ascii="宋体" w:eastAsia="宋体" w:hAnsi="宋体"/>
        </w:rPr>
        <w:t>3</w:t>
      </w:r>
      <w:r w:rsidR="00957C70" w:rsidRPr="00A90AA3">
        <w:rPr>
          <w:rFonts w:ascii="宋体" w:eastAsia="宋体" w:hAnsi="宋体" w:hint="eastAsia"/>
        </w:rPr>
        <w:t>.</w:t>
      </w:r>
      <w:r>
        <w:rPr>
          <w:rFonts w:ascii="宋体" w:eastAsia="宋体" w:hAnsi="宋体"/>
        </w:rPr>
        <w:t>4</w:t>
      </w:r>
      <w:r w:rsidR="00957C70" w:rsidRPr="00A90AA3">
        <w:rPr>
          <w:rFonts w:ascii="宋体" w:eastAsia="宋体" w:hAnsi="宋体" w:hint="eastAsia"/>
        </w:rPr>
        <w:t>.</w:t>
      </w:r>
      <w:r>
        <w:rPr>
          <w:rFonts w:ascii="宋体" w:eastAsia="宋体" w:hAnsi="宋体"/>
        </w:rPr>
        <w:t>4</w:t>
      </w:r>
      <w:r w:rsidR="00957C70" w:rsidRPr="00A90AA3">
        <w:rPr>
          <w:rFonts w:ascii="宋体" w:eastAsia="宋体" w:hAnsi="宋体" w:hint="eastAsia"/>
        </w:rPr>
        <w:t xml:space="preserve"> 数据库</w:t>
      </w:r>
    </w:p>
    <w:p w14:paraId="5E98BFBF" w14:textId="77777777" w:rsidR="00957C70" w:rsidRPr="003E591C" w:rsidRDefault="00957C70" w:rsidP="00957C70">
      <w:pPr>
        <w:pStyle w:val="af3"/>
      </w:pPr>
      <w:r>
        <w:rPr>
          <w:rFonts w:hint="eastAsia"/>
        </w:rPr>
        <w:t>数据库的功能有两部分。一部分是存储流量监听模块传递过来的相关数据，我们使用</w:t>
      </w:r>
      <w:r>
        <w:rPr>
          <w:rFonts w:hint="eastAsia"/>
        </w:rPr>
        <w:t>MongoDB</w:t>
      </w:r>
      <w:r>
        <w:rPr>
          <w:rFonts w:hint="eastAsia"/>
        </w:rPr>
        <w:t>数据库来实现该功能。首先，使用操作系统提供的软件包管理程序</w:t>
      </w:r>
      <w:r>
        <w:rPr>
          <w:rFonts w:hint="eastAsia"/>
        </w:rPr>
        <w:t>apt</w:t>
      </w:r>
      <w:r>
        <w:rPr>
          <w:rFonts w:hint="eastAsia"/>
        </w:rPr>
        <w:t>来进行</w:t>
      </w:r>
      <w:r>
        <w:rPr>
          <w:rFonts w:hint="eastAsia"/>
        </w:rPr>
        <w:t>MongoDB</w:t>
      </w:r>
      <w:r>
        <w:rPr>
          <w:rFonts w:hint="eastAsia"/>
        </w:rPr>
        <w:t>的安装，在操作系统的命令行中执行命令</w:t>
      </w:r>
      <w:r>
        <w:t>”apt-get install mongodb”</w:t>
      </w:r>
      <w:r>
        <w:rPr>
          <w:rFonts w:hint="eastAsia"/>
        </w:rPr>
        <w:t>，操作系统会自动安装程序和该程序所需要的相关依赖程序和库文件。在安装失败时，需要从一下几个方面考虑：当前用户是否有进行安装软件这一操作的权限；是否为网络连接断开或网络拥堵情况严重；是否有相关的依赖程序无法进行安装或者已经存在的依赖程序的版本与</w:t>
      </w:r>
      <w:r>
        <w:rPr>
          <w:rFonts w:hint="eastAsia"/>
        </w:rPr>
        <w:t>mongodb</w:t>
      </w:r>
      <w:r>
        <w:rPr>
          <w:rFonts w:hint="eastAsia"/>
        </w:rPr>
        <w:t>所需要的版本有冲突。考虑到安全性问题，</w:t>
      </w:r>
      <w:r>
        <w:rPr>
          <w:rFonts w:hint="eastAsia"/>
        </w:rPr>
        <w:t>mongodb</w:t>
      </w:r>
      <w:r>
        <w:rPr>
          <w:rFonts w:hint="eastAsia"/>
        </w:rPr>
        <w:t>数据库在安装的时候必须配置为使用账户和密码进行登录指定的数据库，虽然数据量很大，但是在系统进行工作的过程中，该数据库主要负责写入操作，所以不需要构建主从数据库。在系统的命令行中输入“</w:t>
      </w:r>
      <w:r>
        <w:rPr>
          <w:rFonts w:hint="eastAsia"/>
        </w:rPr>
        <w:t>mongo</w:t>
      </w:r>
      <w:r>
        <w:rPr>
          <w:rFonts w:hint="eastAsia"/>
        </w:rPr>
        <w:t>“指令，成功进入</w:t>
      </w:r>
      <w:r>
        <w:rPr>
          <w:rFonts w:hint="eastAsia"/>
        </w:rPr>
        <w:t>mongodb</w:t>
      </w:r>
      <w:r>
        <w:rPr>
          <w:rFonts w:hint="eastAsia"/>
        </w:rPr>
        <w:t>的指令操作界面，标明</w:t>
      </w:r>
      <w:r>
        <w:rPr>
          <w:rFonts w:hint="eastAsia"/>
        </w:rPr>
        <w:t>mongodb</w:t>
      </w:r>
      <w:r>
        <w:rPr>
          <w:rFonts w:hint="eastAsia"/>
        </w:rPr>
        <w:t>数据库的安装成功完成。在该操作界面中创建用户，和我们需要使用的一个数据库即可。</w:t>
      </w:r>
    </w:p>
    <w:p w14:paraId="2500DE67" w14:textId="77777777" w:rsidR="00957C70" w:rsidRDefault="00957C70" w:rsidP="00957C70">
      <w:pPr>
        <w:pStyle w:val="af3"/>
      </w:pPr>
      <w:r>
        <w:rPr>
          <w:rFonts w:hint="eastAsia"/>
        </w:rPr>
        <w:t>另一部分数据库需要提供的功能是消息队列功能，我们</w:t>
      </w:r>
      <w:r>
        <w:rPr>
          <w:rFonts w:hint="eastAsia"/>
        </w:rPr>
        <w:t>redis</w:t>
      </w:r>
      <w:r>
        <w:rPr>
          <w:rFonts w:hint="eastAsia"/>
        </w:rPr>
        <w:t>数据库。其安装的流程与</w:t>
      </w:r>
      <w:r>
        <w:rPr>
          <w:rFonts w:hint="eastAsia"/>
        </w:rPr>
        <w:t>Mongodb</w:t>
      </w:r>
      <w:r>
        <w:rPr>
          <w:rFonts w:hint="eastAsia"/>
        </w:rPr>
        <w:t>类似，不再赘述。由于</w:t>
      </w:r>
      <w:r>
        <w:rPr>
          <w:rFonts w:hint="eastAsia"/>
        </w:rPr>
        <w:t>Redis</w:t>
      </w:r>
      <w:r>
        <w:rPr>
          <w:rFonts w:hint="eastAsia"/>
        </w:rPr>
        <w:t>是基于内存访问的数据库，这也是</w:t>
      </w:r>
      <w:r>
        <w:rPr>
          <w:rFonts w:hint="eastAsia"/>
        </w:rPr>
        <w:t>Redis</w:t>
      </w:r>
      <w:r>
        <w:rPr>
          <w:rFonts w:hint="eastAsia"/>
        </w:rPr>
        <w:t>数据库的读写效率特别高的原因之一。我们需要设置它的内存分配策略，其配置文件位于</w:t>
      </w:r>
      <w:r>
        <w:t>”</w:t>
      </w:r>
      <w:r>
        <w:rPr>
          <w:rFonts w:hint="eastAsia"/>
        </w:rPr>
        <w:t>/proc/sys/vm/overcommit_memo</w:t>
      </w:r>
      <w:r>
        <w:t>ry”</w:t>
      </w:r>
      <w:r>
        <w:rPr>
          <w:rFonts w:hint="eastAsia"/>
        </w:rPr>
        <w:t>，该部分的可选值为可选值：</w:t>
      </w:r>
      <w:r>
        <w:t>0</w:t>
      </w:r>
      <w:r>
        <w:t>、</w:t>
      </w:r>
      <w:r>
        <w:t>1</w:t>
      </w:r>
      <w:r>
        <w:t>、</w:t>
      </w:r>
      <w:r>
        <w:t>2</w:t>
      </w:r>
      <w:r>
        <w:rPr>
          <w:rFonts w:hint="eastAsia"/>
        </w:rPr>
        <w:t>：</w:t>
      </w:r>
    </w:p>
    <w:p w14:paraId="2D60CAFE" w14:textId="77777777" w:rsidR="00957C70" w:rsidRDefault="00957C70" w:rsidP="00957C70">
      <w:pPr>
        <w:pStyle w:val="af3"/>
      </w:pPr>
      <w:r>
        <w:t>0</w:t>
      </w:r>
      <w:r>
        <w:t>，</w:t>
      </w:r>
      <w:r>
        <w:t xml:space="preserve"> </w:t>
      </w:r>
      <w:r>
        <w:t>表示内核将检查是否有足够的可用内存供应用进程使用；如果有足够的可用内存，内存申请允许；否则，内存申请失败，并把错误返回给应用进程。</w:t>
      </w:r>
    </w:p>
    <w:p w14:paraId="7558473D" w14:textId="77777777" w:rsidR="00957C70" w:rsidRDefault="00957C70" w:rsidP="00957C70">
      <w:pPr>
        <w:pStyle w:val="af3"/>
      </w:pPr>
      <w:r>
        <w:t>1</w:t>
      </w:r>
      <w:r>
        <w:t>，</w:t>
      </w:r>
      <w:r>
        <w:t xml:space="preserve"> </w:t>
      </w:r>
      <w:r>
        <w:t>表示内核允许分配所有的物理内存，而不管当前的内存状态如何。</w:t>
      </w:r>
    </w:p>
    <w:p w14:paraId="56B1EE9D" w14:textId="77777777" w:rsidR="00957C70" w:rsidRDefault="00957C70" w:rsidP="00957C70">
      <w:pPr>
        <w:pStyle w:val="af3"/>
      </w:pPr>
      <w:r>
        <w:t>2</w:t>
      </w:r>
      <w:r>
        <w:t>，</w:t>
      </w:r>
      <w:r>
        <w:t xml:space="preserve"> </w:t>
      </w:r>
      <w:r>
        <w:t>表示内核允许分配超过所有物理内存和交换空间总和的内存</w:t>
      </w:r>
      <w:r>
        <w:rPr>
          <w:rFonts w:hint="eastAsia"/>
        </w:rPr>
        <w:t>。</w:t>
      </w:r>
    </w:p>
    <w:p w14:paraId="031BD5D4" w14:textId="77777777" w:rsidR="00957C70" w:rsidRDefault="00957C70" w:rsidP="00957C70">
      <w:pPr>
        <w:pStyle w:val="af3"/>
      </w:pPr>
      <w:r w:rsidRPr="008569D5">
        <w:t>redis</w:t>
      </w:r>
      <w:r w:rsidRPr="008569D5">
        <w:t>在</w:t>
      </w:r>
      <w:r w:rsidRPr="008569D5">
        <w:t>dump</w:t>
      </w:r>
      <w:r w:rsidRPr="008569D5">
        <w:t>数据的时候，会</w:t>
      </w:r>
      <w:r w:rsidRPr="008569D5">
        <w:t>fork</w:t>
      </w:r>
      <w:r w:rsidRPr="008569D5">
        <w:t>出一个子进程，理论上</w:t>
      </w:r>
      <w:r w:rsidRPr="008569D5">
        <w:t>child</w:t>
      </w:r>
      <w:r w:rsidRPr="008569D5">
        <w:t>进程所占用的内存和</w:t>
      </w:r>
      <w:r w:rsidRPr="008569D5">
        <w:t>parent</w:t>
      </w:r>
      <w:r w:rsidRPr="008569D5">
        <w:t>是一样的，比如</w:t>
      </w:r>
      <w:r w:rsidRPr="008569D5">
        <w:t>parent</w:t>
      </w:r>
      <w:r w:rsidRPr="008569D5">
        <w:t>占用的内存为</w:t>
      </w:r>
      <w:r w:rsidRPr="008569D5">
        <w:t>8G</w:t>
      </w:r>
      <w:r w:rsidRPr="008569D5">
        <w:t>，这个时候也要同样分配</w:t>
      </w:r>
      <w:r w:rsidRPr="008569D5">
        <w:t>8G</w:t>
      </w:r>
      <w:r w:rsidRPr="008569D5">
        <w:t>的内存给</w:t>
      </w:r>
      <w:r w:rsidRPr="008569D5">
        <w:t>child,</w:t>
      </w:r>
      <w:r w:rsidRPr="008569D5">
        <w:t>如果内存无法负担，往往会造成</w:t>
      </w:r>
      <w:r w:rsidRPr="008569D5">
        <w:t>redis</w:t>
      </w:r>
      <w:r w:rsidRPr="008569D5">
        <w:t>服务器的</w:t>
      </w:r>
      <w:r w:rsidRPr="008569D5">
        <w:t>down</w:t>
      </w:r>
      <w:r w:rsidRPr="008569D5">
        <w:t>机或者</w:t>
      </w:r>
      <w:r w:rsidRPr="008569D5">
        <w:t>IO</w:t>
      </w:r>
      <w:r w:rsidRPr="008569D5">
        <w:t>负载过高，效率下降。所以这里比较优化的内存分配策略应该设置为</w:t>
      </w:r>
      <w:r w:rsidRPr="008569D5">
        <w:t xml:space="preserve"> 1</w:t>
      </w:r>
      <w:r w:rsidRPr="008569D5">
        <w:t>（表示内核允许分配所有的物理内存，而不管当前的内存状态如何）</w:t>
      </w:r>
      <w:r>
        <w:rPr>
          <w:rFonts w:hint="eastAsia"/>
        </w:rPr>
        <w:t>。接</w:t>
      </w:r>
      <w:r>
        <w:rPr>
          <w:rFonts w:hint="eastAsia"/>
        </w:rPr>
        <w:lastRenderedPageBreak/>
        <w:t>着，开启访问</w:t>
      </w:r>
      <w:r>
        <w:rPr>
          <w:rFonts w:hint="eastAsia"/>
        </w:rPr>
        <w:t>redis</w:t>
      </w:r>
      <w:r>
        <w:rPr>
          <w:rFonts w:hint="eastAsia"/>
        </w:rPr>
        <w:t>数据库的端口，默认为</w:t>
      </w:r>
      <w:r>
        <w:rPr>
          <w:rFonts w:hint="eastAsia"/>
        </w:rPr>
        <w:t>6379</w:t>
      </w:r>
      <w:r>
        <w:rPr>
          <w:rFonts w:hint="eastAsia"/>
        </w:rPr>
        <w:t>，这里不作更改，仅修改系统的防火墙配置文件，进行如下三步操作：</w:t>
      </w:r>
    </w:p>
    <w:p w14:paraId="5DE6E2DB" w14:textId="77777777" w:rsidR="00957C70" w:rsidRPr="008569D5" w:rsidRDefault="00957C70" w:rsidP="00957C70">
      <w:pPr>
        <w:pStyle w:val="af3"/>
      </w:pPr>
      <w:r>
        <w:rPr>
          <w:rFonts w:hint="eastAsia"/>
        </w:rPr>
        <w:t>1</w:t>
      </w:r>
      <w:r>
        <w:rPr>
          <w:rFonts w:hint="eastAsia"/>
        </w:rPr>
        <w:t>．使用</w:t>
      </w:r>
      <w:r>
        <w:rPr>
          <w:rFonts w:hint="eastAsia"/>
        </w:rPr>
        <w:t>vim</w:t>
      </w:r>
      <w:r>
        <w:rPr>
          <w:rFonts w:hint="eastAsia"/>
        </w:rPr>
        <w:t>编辑器打开配置文件：</w:t>
      </w:r>
      <w:r w:rsidRPr="008569D5">
        <w:rPr>
          <w:rFonts w:hint="eastAsia"/>
        </w:rPr>
        <w:t>vi /etc/sysconfig/iptables </w:t>
      </w:r>
      <w:r>
        <w:rPr>
          <w:rFonts w:hint="eastAsia"/>
        </w:rPr>
        <w:t>。</w:t>
      </w:r>
      <w:r w:rsidRPr="008569D5">
        <w:rPr>
          <w:rFonts w:hint="eastAsia"/>
        </w:rPr>
        <w:t> </w:t>
      </w:r>
    </w:p>
    <w:p w14:paraId="7D99D847" w14:textId="77777777" w:rsidR="00957C70" w:rsidRDefault="00957C70" w:rsidP="00957C70">
      <w:pPr>
        <w:pStyle w:val="af3"/>
      </w:pPr>
      <w:r w:rsidRPr="008569D5">
        <w:t>2</w:t>
      </w:r>
      <w:r w:rsidRPr="008569D5">
        <w:rPr>
          <w:rFonts w:hint="eastAsia"/>
        </w:rPr>
        <w:t>．加入端口配置</w:t>
      </w:r>
      <w:r>
        <w:rPr>
          <w:rFonts w:hint="eastAsia"/>
        </w:rPr>
        <w:t>：</w:t>
      </w:r>
      <w:r w:rsidRPr="008569D5">
        <w:t>-A RH-Firewall-1-INPUT -m state --state NEW -m tcp</w:t>
      </w:r>
      <w:r>
        <w:t xml:space="preserve"> -p tcp --dport 6379 -j ACCEPT </w:t>
      </w:r>
      <w:r>
        <w:rPr>
          <w:rFonts w:hint="eastAsia"/>
        </w:rPr>
        <w:t>。</w:t>
      </w:r>
    </w:p>
    <w:p w14:paraId="120B2224" w14:textId="77777777" w:rsidR="00957C70" w:rsidRPr="003E591C" w:rsidRDefault="00957C70" w:rsidP="00957C70">
      <w:pPr>
        <w:pStyle w:val="af3"/>
      </w:pPr>
      <w:r>
        <w:t>3</w:t>
      </w:r>
      <w:r>
        <w:rPr>
          <w:rFonts w:hint="eastAsia"/>
        </w:rPr>
        <w:t>．重新加载规则，在系统命令行中执行命令：</w:t>
      </w:r>
      <w:r>
        <w:t xml:space="preserve">service iptables restart </w:t>
      </w:r>
      <w:r>
        <w:rPr>
          <w:rFonts w:hint="eastAsia"/>
        </w:rPr>
        <w:t>。</w:t>
      </w:r>
    </w:p>
    <w:p w14:paraId="50298CC7" w14:textId="77777777" w:rsidR="00957C70" w:rsidRPr="007E6D80" w:rsidRDefault="00957C70" w:rsidP="00957C70">
      <w:pPr>
        <w:pStyle w:val="af3"/>
      </w:pPr>
      <w:r>
        <w:rPr>
          <w:rFonts w:hint="eastAsia"/>
        </w:rPr>
        <w:t>在系统的命令行中启动</w:t>
      </w:r>
      <w:r>
        <w:rPr>
          <w:rFonts w:hint="eastAsia"/>
        </w:rPr>
        <w:t>redis</w:t>
      </w:r>
      <w:r>
        <w:rPr>
          <w:rFonts w:hint="eastAsia"/>
        </w:rPr>
        <w:t>服务，输入“</w:t>
      </w:r>
      <w:r>
        <w:rPr>
          <w:rFonts w:ascii="微软雅黑" w:eastAsia="微软雅黑" w:hAnsi="微软雅黑" w:hint="eastAsia"/>
          <w:color w:val="000000"/>
          <w:sz w:val="21"/>
          <w:szCs w:val="21"/>
          <w:shd w:val="clear" w:color="auto" w:fill="FFFFFF"/>
        </w:rPr>
        <w:t>redis-server /etc/redis.conf “指</w:t>
      </w:r>
      <w:r w:rsidRPr="0012463F">
        <w:rPr>
          <w:rFonts w:hint="eastAsia"/>
        </w:rPr>
        <w:t>令，成功执行后，再使用</w:t>
      </w:r>
      <w:r>
        <w:rPr>
          <w:rFonts w:hint="eastAsia"/>
        </w:rPr>
        <w:t>”</w:t>
      </w:r>
      <w:r w:rsidRPr="0012463F">
        <w:rPr>
          <w:rFonts w:hint="eastAsia"/>
        </w:rPr>
        <w:t>redis-cli</w:t>
      </w:r>
      <w:r w:rsidRPr="0012463F">
        <w:rPr>
          <w:rFonts w:hint="eastAsia"/>
        </w:rPr>
        <w:t>”命令</w:t>
      </w:r>
      <w:r>
        <w:rPr>
          <w:rFonts w:hint="eastAsia"/>
        </w:rPr>
        <w:t>，能进入</w:t>
      </w:r>
      <w:r>
        <w:rPr>
          <w:rFonts w:hint="eastAsia"/>
        </w:rPr>
        <w:t>redis</w:t>
      </w:r>
      <w:r>
        <w:rPr>
          <w:rFonts w:hint="eastAsia"/>
        </w:rPr>
        <w:t>的操作界面即可。</w:t>
      </w:r>
    </w:p>
    <w:p w14:paraId="650A95FE" w14:textId="150ECDCA" w:rsidR="00957C70" w:rsidRPr="00A90AA3" w:rsidRDefault="004C04CF" w:rsidP="00957C70">
      <w:pPr>
        <w:pStyle w:val="3"/>
        <w:numPr>
          <w:ilvl w:val="0"/>
          <w:numId w:val="0"/>
        </w:numPr>
        <w:tabs>
          <w:tab w:val="clear" w:pos="1854"/>
        </w:tabs>
        <w:rPr>
          <w:rFonts w:ascii="宋体" w:eastAsia="宋体" w:hAnsi="宋体"/>
        </w:rPr>
      </w:pPr>
      <w:r>
        <w:rPr>
          <w:rFonts w:ascii="宋体" w:eastAsia="宋体" w:hAnsi="宋体"/>
        </w:rPr>
        <w:t>3</w:t>
      </w:r>
      <w:r w:rsidR="00957C70" w:rsidRPr="00A90AA3">
        <w:rPr>
          <w:rFonts w:ascii="宋体" w:eastAsia="宋体" w:hAnsi="宋体" w:hint="eastAsia"/>
        </w:rPr>
        <w:t>.</w:t>
      </w:r>
      <w:r>
        <w:rPr>
          <w:rFonts w:ascii="宋体" w:eastAsia="宋体" w:hAnsi="宋体"/>
        </w:rPr>
        <w:t>4</w:t>
      </w:r>
      <w:r w:rsidR="00957C70" w:rsidRPr="00A90AA3">
        <w:rPr>
          <w:rFonts w:ascii="宋体" w:eastAsia="宋体" w:hAnsi="宋体" w:hint="eastAsia"/>
        </w:rPr>
        <w:t>.</w:t>
      </w:r>
      <w:r>
        <w:rPr>
          <w:rFonts w:ascii="宋体" w:eastAsia="宋体" w:hAnsi="宋体"/>
        </w:rPr>
        <w:t>5</w:t>
      </w:r>
      <w:r w:rsidR="00957C70" w:rsidRPr="00A90AA3">
        <w:rPr>
          <w:rFonts w:ascii="宋体" w:eastAsia="宋体" w:hAnsi="宋体" w:hint="eastAsia"/>
        </w:rPr>
        <w:t xml:space="preserve"> Web应用程序</w:t>
      </w:r>
    </w:p>
    <w:p w14:paraId="62291A19" w14:textId="77777777" w:rsidR="00957C70" w:rsidRDefault="00957C70" w:rsidP="00957C70">
      <w:pPr>
        <w:pStyle w:val="af3"/>
      </w:pPr>
      <w:r>
        <w:rPr>
          <w:rFonts w:hint="eastAsia"/>
        </w:rPr>
        <w:t>通信服务器模块中的</w:t>
      </w:r>
      <w:r>
        <w:rPr>
          <w:rFonts w:hint="eastAsia"/>
        </w:rPr>
        <w:t>Web</w:t>
      </w:r>
      <w:r>
        <w:rPr>
          <w:rFonts w:hint="eastAsia"/>
        </w:rPr>
        <w:t>应用程序使用</w:t>
      </w:r>
      <w:r>
        <w:rPr>
          <w:rFonts w:hint="eastAsia"/>
        </w:rPr>
        <w:t>Python</w:t>
      </w:r>
      <w:r>
        <w:rPr>
          <w:rFonts w:hint="eastAsia"/>
        </w:rPr>
        <w:t>编程语言进行编写，使用开源的</w:t>
      </w:r>
      <w:r>
        <w:rPr>
          <w:rFonts w:hint="eastAsia"/>
        </w:rPr>
        <w:t>Tornado</w:t>
      </w:r>
      <w:r>
        <w:t xml:space="preserve"> F</w:t>
      </w:r>
      <w:r>
        <w:rPr>
          <w:rFonts w:hint="eastAsia"/>
        </w:rPr>
        <w:t>ramework</w:t>
      </w:r>
      <w:r>
        <w:rPr>
          <w:rFonts w:hint="eastAsia"/>
        </w:rPr>
        <w:t>进行二次开发。功能分为两部分，第一部分为作为服务端响应服务器接收到的</w:t>
      </w:r>
      <w:r>
        <w:rPr>
          <w:rFonts w:hint="eastAsia"/>
        </w:rPr>
        <w:t>http</w:t>
      </w:r>
      <w:r>
        <w:rPr>
          <w:rFonts w:hint="eastAsia"/>
        </w:rPr>
        <w:t>请求，用于接收流量监听模块发送过来的数据，并进行存储和其他处理；第二部分用于响应数据可视化模块向服务器发起的建立</w:t>
      </w:r>
      <w:r>
        <w:rPr>
          <w:rFonts w:hint="eastAsia"/>
        </w:rPr>
        <w:t>WebSocket</w:t>
      </w:r>
      <w:r>
        <w:rPr>
          <w:rFonts w:hint="eastAsia"/>
        </w:rPr>
        <w:t>连接的请求，并且在连接建立之后，从</w:t>
      </w:r>
      <w:r>
        <w:rPr>
          <w:rFonts w:hint="eastAsia"/>
        </w:rPr>
        <w:t>redis</w:t>
      </w:r>
      <w:r>
        <w:rPr>
          <w:rFonts w:hint="eastAsia"/>
        </w:rPr>
        <w:t>数据库提供的消息队列中获取消息，并且传输给数据可视化展示模块。</w:t>
      </w:r>
    </w:p>
    <w:p w14:paraId="5DDB0F57" w14:textId="77777777" w:rsidR="00957C70" w:rsidRPr="002E37A7" w:rsidRDefault="00957C70" w:rsidP="00957C70">
      <w:pPr>
        <w:pStyle w:val="af3"/>
      </w:pPr>
      <w:r>
        <w:rPr>
          <w:rFonts w:hint="eastAsia"/>
        </w:rPr>
        <w:t>第一部分用于响应</w:t>
      </w:r>
      <w:r>
        <w:rPr>
          <w:rFonts w:hint="eastAsia"/>
        </w:rPr>
        <w:t>http</w:t>
      </w:r>
      <w:r>
        <w:rPr>
          <w:rFonts w:hint="eastAsia"/>
        </w:rPr>
        <w:t>请求的代码，需要使用利用</w:t>
      </w:r>
      <w:r>
        <w:rPr>
          <w:rFonts w:hint="eastAsia"/>
        </w:rPr>
        <w:t>Python</w:t>
      </w:r>
      <w:r>
        <w:rPr>
          <w:rFonts w:hint="eastAsia"/>
        </w:rPr>
        <w:t>操作</w:t>
      </w:r>
      <w:r>
        <w:rPr>
          <w:rFonts w:hint="eastAsia"/>
        </w:rPr>
        <w:t>redis</w:t>
      </w:r>
      <w:r>
        <w:rPr>
          <w:rFonts w:hint="eastAsia"/>
        </w:rPr>
        <w:t>与</w:t>
      </w:r>
      <w:r>
        <w:rPr>
          <w:rFonts w:hint="eastAsia"/>
        </w:rPr>
        <w:t>mongodb</w:t>
      </w:r>
      <w:r>
        <w:rPr>
          <w:rFonts w:hint="eastAsia"/>
        </w:rPr>
        <w:t>的两个第三方功能库，分别为</w:t>
      </w:r>
      <w:r>
        <w:rPr>
          <w:rFonts w:hint="eastAsia"/>
        </w:rPr>
        <w:t>reids</w:t>
      </w:r>
      <w:r>
        <w:rPr>
          <w:rFonts w:hint="eastAsia"/>
        </w:rPr>
        <w:t>和</w:t>
      </w:r>
      <w:r>
        <w:rPr>
          <w:rFonts w:hint="eastAsia"/>
        </w:rPr>
        <w:t>pymongo</w:t>
      </w:r>
      <w:r>
        <w:rPr>
          <w:rFonts w:hint="eastAsia"/>
        </w:rPr>
        <w:t>，在操作系统的命令中执行“</w:t>
      </w:r>
      <w:r>
        <w:rPr>
          <w:rFonts w:hint="eastAsia"/>
        </w:rPr>
        <w:t>pip</w:t>
      </w:r>
      <w:r>
        <w:t xml:space="preserve"> </w:t>
      </w:r>
      <w:r>
        <w:rPr>
          <w:rFonts w:hint="eastAsia"/>
        </w:rPr>
        <w:t>install</w:t>
      </w:r>
      <w:r>
        <w:t xml:space="preserve"> </w:t>
      </w:r>
      <w:r>
        <w:rPr>
          <w:rFonts w:hint="eastAsia"/>
        </w:rPr>
        <w:t>包名（</w:t>
      </w:r>
      <w:r>
        <w:rPr>
          <w:rFonts w:hint="eastAsia"/>
        </w:rPr>
        <w:t>redis</w:t>
      </w:r>
      <w:r>
        <w:rPr>
          <w:rFonts w:hint="eastAsia"/>
        </w:rPr>
        <w:t>或</w:t>
      </w:r>
      <w:r>
        <w:rPr>
          <w:rFonts w:hint="eastAsia"/>
        </w:rPr>
        <w:t>pymongo</w:t>
      </w:r>
      <w:r>
        <w:rPr>
          <w:rFonts w:hint="eastAsia"/>
        </w:rPr>
        <w:t>）”命令进行安装。该部分的核心代码需要使用</w:t>
      </w:r>
      <w:r>
        <w:rPr>
          <w:rFonts w:hint="eastAsia"/>
        </w:rPr>
        <w:t>Tornado</w:t>
      </w:r>
      <w:r>
        <w:rPr>
          <w:rFonts w:hint="eastAsia"/>
        </w:rPr>
        <w:t>服务框架中的</w:t>
      </w:r>
      <w:r>
        <w:rPr>
          <w:rFonts w:hint="eastAsia"/>
        </w:rPr>
        <w:t>Web</w:t>
      </w:r>
      <w:r>
        <w:rPr>
          <w:rFonts w:hint="eastAsia"/>
        </w:rPr>
        <w:t>包和</w:t>
      </w:r>
      <w:r>
        <w:rPr>
          <w:rFonts w:hint="eastAsia"/>
        </w:rPr>
        <w:t>ioloop</w:t>
      </w:r>
      <w:r>
        <w:rPr>
          <w:rFonts w:hint="eastAsia"/>
        </w:rPr>
        <w:t>包，其在程序中的使用方法如下面的代码所示：</w:t>
      </w:r>
    </w:p>
    <w:p w14:paraId="37E869C7" w14:textId="67EA0628" w:rsidR="00957C70" w:rsidRDefault="00957C70" w:rsidP="00957C70">
      <w:pPr>
        <w:pStyle w:val="af3"/>
        <w:ind w:firstLine="0"/>
      </w:pPr>
      <w:r>
        <w:rPr>
          <w:rFonts w:hint="eastAsia"/>
        </w:rPr>
        <w:t>该模块程序中，实现两个函数，函数</w:t>
      </w:r>
      <w:r>
        <w:rPr>
          <w:rFonts w:hint="eastAsia"/>
        </w:rPr>
        <w:t>save_mongo</w:t>
      </w:r>
      <w:r>
        <w:t>()</w:t>
      </w:r>
      <w:r>
        <w:rPr>
          <w:rFonts w:hint="eastAsia"/>
        </w:rPr>
        <w:t>接受一条</w:t>
      </w:r>
      <w:r w:rsidR="00D35722">
        <w:rPr>
          <w:rFonts w:hint="eastAsia"/>
        </w:rPr>
        <w:t>JSON</w:t>
      </w:r>
      <w:r>
        <w:rPr>
          <w:rFonts w:hint="eastAsia"/>
        </w:rPr>
        <w:t>数据作为参数，并把这条数据存储到</w:t>
      </w:r>
      <w:r>
        <w:rPr>
          <w:rFonts w:hint="eastAsia"/>
        </w:rPr>
        <w:t>mongodb</w:t>
      </w:r>
      <w:r>
        <w:rPr>
          <w:rFonts w:hint="eastAsia"/>
        </w:rPr>
        <w:t>数据库中，函数</w:t>
      </w:r>
      <w:r>
        <w:rPr>
          <w:rFonts w:hint="eastAsia"/>
        </w:rPr>
        <w:t>push_redis()</w:t>
      </w:r>
      <w:r>
        <w:rPr>
          <w:rFonts w:hint="eastAsia"/>
        </w:rPr>
        <w:t>接受同样的数据并把该数据作为消息加入到</w:t>
      </w:r>
      <w:r>
        <w:rPr>
          <w:rFonts w:hint="eastAsia"/>
        </w:rPr>
        <w:t>redis</w:t>
      </w:r>
      <w:r>
        <w:rPr>
          <w:rFonts w:hint="eastAsia"/>
        </w:rPr>
        <w:t>数据库提供的消息队列中；新建一个继承自</w:t>
      </w:r>
      <w:r>
        <w:rPr>
          <w:rFonts w:hint="eastAsia"/>
        </w:rPr>
        <w:t>tornado.Web.RequestHandler</w:t>
      </w:r>
      <w:r>
        <w:rPr>
          <w:rFonts w:hint="eastAsia"/>
        </w:rPr>
        <w:t>的类，名为</w:t>
      </w:r>
      <w:r>
        <w:rPr>
          <w:rFonts w:ascii="宋体" w:hAnsi="宋体" w:cs="宋体"/>
          <w:noProof/>
          <w:kern w:val="0"/>
          <w:szCs w:val="24"/>
        </w:rPr>
        <mc:AlternateContent>
          <mc:Choice Requires="wps">
            <w:drawing>
              <wp:anchor distT="45720" distB="45720" distL="114300" distR="114300" simplePos="0" relativeHeight="251657728" behindDoc="0" locked="0" layoutInCell="1" allowOverlap="1" wp14:anchorId="697B2267" wp14:editId="33E3C13B">
                <wp:simplePos x="0" y="0"/>
                <wp:positionH relativeFrom="column">
                  <wp:posOffset>276225</wp:posOffset>
                </wp:positionH>
                <wp:positionV relativeFrom="paragraph">
                  <wp:posOffset>122555</wp:posOffset>
                </wp:positionV>
                <wp:extent cx="5255260" cy="1216025"/>
                <wp:effectExtent l="0" t="0" r="2540" b="3175"/>
                <wp:wrapSquare wrapText="bothSides"/>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1216025"/>
                        </a:xfrm>
                        <a:prstGeom prst="rect">
                          <a:avLst/>
                        </a:prstGeom>
                        <a:solidFill>
                          <a:schemeClr val="accent3">
                            <a:lumMod val="20000"/>
                            <a:lumOff val="80000"/>
                          </a:schemeClr>
                        </a:solidFill>
                        <a:ln w="9525">
                          <a:noFill/>
                          <a:miter lim="800000"/>
                          <a:headEnd/>
                          <a:tailEnd/>
                        </a:ln>
                      </wps:spPr>
                      <wps:txbx>
                        <w:txbxContent>
                          <w:p w14:paraId="0E57F5E4" w14:textId="77777777" w:rsidR="00957C70" w:rsidRDefault="00957C70" w:rsidP="00957C70">
                            <w:pPr>
                              <w:pStyle w:val="af3"/>
                              <w:ind w:left="1820" w:hangingChars="700" w:hanging="1820"/>
                              <w:rPr>
                                <w:rFonts w:cs="Times New Roman"/>
                              </w:rPr>
                            </w:pPr>
                            <w:r>
                              <w:rPr>
                                <w:rFonts w:cs="Times New Roman"/>
                              </w:rPr>
                              <w:t xml:space="preserve">import tornado.Web  # </w:t>
                            </w:r>
                            <w:r>
                              <w:rPr>
                                <w:rFonts w:cs="Times New Roman"/>
                              </w:rPr>
                              <w:t>提供</w:t>
                            </w:r>
                            <w:r>
                              <w:rPr>
                                <w:rFonts w:cs="Times New Roman" w:hint="eastAsia"/>
                              </w:rPr>
                              <w:t>Web</w:t>
                            </w:r>
                            <w:r>
                              <w:rPr>
                                <w:rFonts w:cs="Times New Roman"/>
                              </w:rPr>
                              <w:t>程序</w:t>
                            </w:r>
                            <w:r>
                              <w:rPr>
                                <w:rFonts w:cs="Times New Roman" w:hint="eastAsia"/>
                              </w:rPr>
                              <w:t>响应</w:t>
                            </w:r>
                            <w:r>
                              <w:rPr>
                                <w:rFonts w:cs="Times New Roman"/>
                              </w:rPr>
                              <w:t>请求的示例</w:t>
                            </w:r>
                          </w:p>
                          <w:p w14:paraId="5F80E2A3" w14:textId="77777777" w:rsidR="00957C70" w:rsidRDefault="00957C70" w:rsidP="00957C70">
                            <w:pPr>
                              <w:pStyle w:val="af3"/>
                              <w:ind w:left="1820" w:hangingChars="700" w:hanging="1820"/>
                              <w:rPr>
                                <w:rFonts w:cs="Times New Roman"/>
                              </w:rPr>
                            </w:pPr>
                            <w:r>
                              <w:rPr>
                                <w:rFonts w:cs="Times New Roman"/>
                              </w:rPr>
                              <w:t xml:space="preserve">import tornado.ioloop  # </w:t>
                            </w:r>
                            <w:r>
                              <w:rPr>
                                <w:rFonts w:cs="Times New Roman"/>
                              </w:rPr>
                              <w:t>提供操作网络</w:t>
                            </w:r>
                            <w:r>
                              <w:rPr>
                                <w:rFonts w:cs="Times New Roman"/>
                              </w:rPr>
                              <w:t>io</w:t>
                            </w:r>
                            <w:r>
                              <w:rPr>
                                <w:rFonts w:cs="Times New Roman"/>
                              </w:rPr>
                              <w:t>的</w:t>
                            </w:r>
                            <w:r>
                              <w:rPr>
                                <w:rFonts w:cs="Times New Roman" w:hint="eastAsia"/>
                              </w:rPr>
                              <w:t>相关</w:t>
                            </w:r>
                            <w:r>
                              <w:rPr>
                                <w:rFonts w:cs="Times New Roman"/>
                              </w:rPr>
                              <w:t>方法</w:t>
                            </w:r>
                          </w:p>
                          <w:p w14:paraId="6E836F40" w14:textId="77777777" w:rsidR="00957C70" w:rsidRDefault="00957C70" w:rsidP="00957C70">
                            <w:pPr>
                              <w:pStyle w:val="af3"/>
                              <w:ind w:left="1820" w:hangingChars="700" w:hanging="1820"/>
                              <w:rPr>
                                <w:rFonts w:cs="Times New Roman"/>
                              </w:rPr>
                            </w:pPr>
                            <w:r>
                              <w:rPr>
                                <w:rFonts w:cs="Times New Roman"/>
                              </w:rPr>
                              <w:t xml:space="preserve">import redis  # </w:t>
                            </w:r>
                            <w:r>
                              <w:rPr>
                                <w:rFonts w:cs="Times New Roman"/>
                              </w:rPr>
                              <w:t>操作</w:t>
                            </w:r>
                            <w:r>
                              <w:rPr>
                                <w:rFonts w:cs="Times New Roman"/>
                              </w:rPr>
                              <w:t>redis</w:t>
                            </w:r>
                            <w:r>
                              <w:rPr>
                                <w:rFonts w:cs="Times New Roman"/>
                              </w:rPr>
                              <w:t>数据库</w:t>
                            </w:r>
                          </w:p>
                          <w:p w14:paraId="434FDF4A" w14:textId="77777777" w:rsidR="00957C70" w:rsidRDefault="00957C70" w:rsidP="00957C70">
                            <w:pPr>
                              <w:pStyle w:val="af3"/>
                              <w:ind w:left="1820" w:hangingChars="700" w:hanging="1820"/>
                            </w:pPr>
                            <w:r>
                              <w:rPr>
                                <w:rFonts w:cs="Times New Roman"/>
                              </w:rPr>
                              <w:t xml:space="preserve">import pymongo  # </w:t>
                            </w:r>
                            <w:r>
                              <w:rPr>
                                <w:rFonts w:cs="Times New Roman"/>
                              </w:rPr>
                              <w:t>操作</w:t>
                            </w:r>
                            <w:r>
                              <w:rPr>
                                <w:rFonts w:cs="Times New Roman"/>
                              </w:rPr>
                              <w:t>mongodb</w:t>
                            </w:r>
                            <w:r>
                              <w:rPr>
                                <w:rFonts w:cs="Times New Roman"/>
                              </w:rPr>
                              <w:t>数据库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B2267" id="文本框 7" o:spid="_x0000_s1027" type="#_x0000_t202" style="position:absolute;left:0;text-align:left;margin-left:21.75pt;margin-top:9.65pt;width:413.8pt;height:95.7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" fillcolor="#eaf1dd [662]" stroked="f">
                <v:textbox>
                  <w:txbxContent>
                    <w:p w14:paraId="0E57F5E4" w14:textId="77777777" w:rsidR="00957C70" w:rsidRDefault="00957C70" w:rsidP="00957C70">
                      <w:pPr>
                        <w:pStyle w:val="af3"/>
                        <w:ind w:left="1820" w:hangingChars="700" w:hanging="1820"/>
                        <w:rPr>
                          <w:rFonts w:cs="Times New Roman"/>
                        </w:rPr>
                      </w:pPr>
                      <w:r>
                        <w:rPr>
                          <w:rFonts w:cs="Times New Roman"/>
                        </w:rPr>
                        <w:t xml:space="preserve">import tornado.Web  # </w:t>
                      </w:r>
                      <w:r>
                        <w:rPr>
                          <w:rFonts w:cs="Times New Roman"/>
                        </w:rPr>
                        <w:t>提供</w:t>
                      </w:r>
                      <w:r>
                        <w:rPr>
                          <w:rFonts w:cs="Times New Roman" w:hint="eastAsia"/>
                        </w:rPr>
                        <w:t>Web</w:t>
                      </w:r>
                      <w:r>
                        <w:rPr>
                          <w:rFonts w:cs="Times New Roman"/>
                        </w:rPr>
                        <w:t>程序</w:t>
                      </w:r>
                      <w:r>
                        <w:rPr>
                          <w:rFonts w:cs="Times New Roman" w:hint="eastAsia"/>
                        </w:rPr>
                        <w:t>响应</w:t>
                      </w:r>
                      <w:r>
                        <w:rPr>
                          <w:rFonts w:cs="Times New Roman"/>
                        </w:rPr>
                        <w:t>请求的示例</w:t>
                      </w:r>
                    </w:p>
                    <w:p w14:paraId="5F80E2A3" w14:textId="77777777" w:rsidR="00957C70" w:rsidRDefault="00957C70" w:rsidP="00957C70">
                      <w:pPr>
                        <w:pStyle w:val="af3"/>
                        <w:ind w:left="1820" w:hangingChars="700" w:hanging="1820"/>
                        <w:rPr>
                          <w:rFonts w:cs="Times New Roman"/>
                        </w:rPr>
                      </w:pPr>
                      <w:r>
                        <w:rPr>
                          <w:rFonts w:cs="Times New Roman"/>
                        </w:rPr>
                        <w:t xml:space="preserve">import tornado.ioloop  # </w:t>
                      </w:r>
                      <w:r>
                        <w:rPr>
                          <w:rFonts w:cs="Times New Roman"/>
                        </w:rPr>
                        <w:t>提供操作网络</w:t>
                      </w:r>
                      <w:r>
                        <w:rPr>
                          <w:rFonts w:cs="Times New Roman"/>
                        </w:rPr>
                        <w:t>io</w:t>
                      </w:r>
                      <w:r>
                        <w:rPr>
                          <w:rFonts w:cs="Times New Roman"/>
                        </w:rPr>
                        <w:t>的</w:t>
                      </w:r>
                      <w:r>
                        <w:rPr>
                          <w:rFonts w:cs="Times New Roman" w:hint="eastAsia"/>
                        </w:rPr>
                        <w:t>相关</w:t>
                      </w:r>
                      <w:r>
                        <w:rPr>
                          <w:rFonts w:cs="Times New Roman"/>
                        </w:rPr>
                        <w:t>方法</w:t>
                      </w:r>
                    </w:p>
                    <w:p w14:paraId="6E836F40" w14:textId="77777777" w:rsidR="00957C70" w:rsidRDefault="00957C70" w:rsidP="00957C70">
                      <w:pPr>
                        <w:pStyle w:val="af3"/>
                        <w:ind w:left="1820" w:hangingChars="700" w:hanging="1820"/>
                        <w:rPr>
                          <w:rFonts w:cs="Times New Roman"/>
                        </w:rPr>
                      </w:pPr>
                      <w:r>
                        <w:rPr>
                          <w:rFonts w:cs="Times New Roman"/>
                        </w:rPr>
                        <w:t xml:space="preserve">import redis  # </w:t>
                      </w:r>
                      <w:r>
                        <w:rPr>
                          <w:rFonts w:cs="Times New Roman"/>
                        </w:rPr>
                        <w:t>操作</w:t>
                      </w:r>
                      <w:r>
                        <w:rPr>
                          <w:rFonts w:cs="Times New Roman"/>
                        </w:rPr>
                        <w:t>redis</w:t>
                      </w:r>
                      <w:r>
                        <w:rPr>
                          <w:rFonts w:cs="Times New Roman"/>
                        </w:rPr>
                        <w:t>数据库</w:t>
                      </w:r>
                    </w:p>
                    <w:p w14:paraId="434FDF4A" w14:textId="77777777" w:rsidR="00957C70" w:rsidRDefault="00957C70" w:rsidP="00957C70">
                      <w:pPr>
                        <w:pStyle w:val="af3"/>
                        <w:ind w:left="1820" w:hangingChars="700" w:hanging="1820"/>
                      </w:pPr>
                      <w:r>
                        <w:rPr>
                          <w:rFonts w:cs="Times New Roman"/>
                        </w:rPr>
                        <w:t xml:space="preserve">import pymongo  # </w:t>
                      </w:r>
                      <w:r>
                        <w:rPr>
                          <w:rFonts w:cs="Times New Roman"/>
                        </w:rPr>
                        <w:t>操作</w:t>
                      </w:r>
                      <w:r>
                        <w:rPr>
                          <w:rFonts w:cs="Times New Roman"/>
                        </w:rPr>
                        <w:t>mongodb</w:t>
                      </w:r>
                      <w:r>
                        <w:rPr>
                          <w:rFonts w:cs="Times New Roman"/>
                        </w:rPr>
                        <w:t>数据库</w:t>
                      </w:r>
                    </w:p>
                  </w:txbxContent>
                </v:textbox>
                <w10:wrap type="square"/>
              </v:shape>
            </w:pict>
          </mc:Fallback>
        </mc:AlternateContent>
      </w:r>
      <w:r>
        <w:rPr>
          <w:rFonts w:hint="eastAsia"/>
        </w:rPr>
        <w:t>Main</w:t>
      </w:r>
      <w:r>
        <w:t>H</w:t>
      </w:r>
      <w:r>
        <w:rPr>
          <w:rFonts w:hint="eastAsia"/>
        </w:rPr>
        <w:t>andler</w:t>
      </w:r>
      <w:r>
        <w:rPr>
          <w:rFonts w:hint="eastAsia"/>
        </w:rPr>
        <w:t>，其内部实现一个</w:t>
      </w:r>
      <w:r>
        <w:rPr>
          <w:rFonts w:hint="eastAsia"/>
        </w:rPr>
        <w:t>post</w:t>
      </w:r>
      <w:r>
        <w:rPr>
          <w:rFonts w:hint="eastAsia"/>
        </w:rPr>
        <w:lastRenderedPageBreak/>
        <w:t>方法，用于处理</w:t>
      </w:r>
      <w:r>
        <w:rPr>
          <w:rFonts w:hint="eastAsia"/>
        </w:rPr>
        <w:t>post</w:t>
      </w:r>
      <w:r>
        <w:rPr>
          <w:rFonts w:hint="eastAsia"/>
        </w:rPr>
        <w:t>请求，即流量监听模块处理后向通信服务器模块发送的请求。</w:t>
      </w:r>
    </w:p>
    <w:p w14:paraId="6A2EC3B8" w14:textId="1975CF81" w:rsidR="00957C70" w:rsidRDefault="00957C70" w:rsidP="00957C70">
      <w:pPr>
        <w:pStyle w:val="af3"/>
      </w:pPr>
      <w:r>
        <w:rPr>
          <w:rFonts w:hint="eastAsia"/>
        </w:rPr>
        <w:t>第二部分用于与数据可视化展示模块进行协同工作，其在服务端的程序需要实现两个类。类</w:t>
      </w:r>
      <w:r>
        <w:rPr>
          <w:rFonts w:hint="eastAsia"/>
        </w:rPr>
        <w:t>Task</w:t>
      </w:r>
      <w:r>
        <w:rPr>
          <w:rFonts w:hint="eastAsia"/>
        </w:rPr>
        <w:t>，实例化时返回一个</w:t>
      </w:r>
      <w:r>
        <w:rPr>
          <w:rFonts w:hint="eastAsia"/>
        </w:rPr>
        <w:t>redis</w:t>
      </w:r>
      <w:r>
        <w:rPr>
          <w:rFonts w:hint="eastAsia"/>
        </w:rPr>
        <w:t>的消息队列对象，包含从当前时间节点开始</w:t>
      </w:r>
      <w:r>
        <w:rPr>
          <w:rFonts w:hint="eastAsia"/>
        </w:rPr>
        <w:t>redis</w:t>
      </w:r>
      <w:r>
        <w:rPr>
          <w:rFonts w:hint="eastAsia"/>
        </w:rPr>
        <w:t>消息队列中的所有消息和后续被加入到消息队列中的消息，实现一个方法</w:t>
      </w:r>
      <w:r>
        <w:rPr>
          <w:rFonts w:hint="eastAsia"/>
        </w:rPr>
        <w:t>pop()</w:t>
      </w:r>
      <w:r>
        <w:rPr>
          <w:rFonts w:hint="eastAsia"/>
        </w:rPr>
        <w:t>，每次调用时则返回一条消息。类</w:t>
      </w:r>
      <w:r>
        <w:rPr>
          <w:rFonts w:hint="eastAsia"/>
        </w:rPr>
        <w:t>Websocket</w:t>
      </w:r>
      <w:r>
        <w:t>H</w:t>
      </w:r>
      <w:r>
        <w:rPr>
          <w:rFonts w:hint="eastAsia"/>
        </w:rPr>
        <w:t>andler</w:t>
      </w:r>
      <w:r>
        <w:rPr>
          <w:rFonts w:hint="eastAsia"/>
        </w:rPr>
        <w:t>是继承自</w:t>
      </w:r>
      <w:r w:rsidRPr="00C828BD">
        <w:t>tornado.</w:t>
      </w:r>
      <w:r>
        <w:t>WebSocket</w:t>
      </w:r>
      <w:r w:rsidRPr="00C828BD">
        <w:t>.WebSocketHandler</w:t>
      </w:r>
      <w:r>
        <w:rPr>
          <w:rFonts w:hint="eastAsia"/>
        </w:rPr>
        <w:t>的，该类在每个客户端向服务器发起</w:t>
      </w:r>
      <w:r>
        <w:rPr>
          <w:rFonts w:hint="eastAsia"/>
        </w:rPr>
        <w:t>WebSocket</w:t>
      </w:r>
      <w:r>
        <w:rPr>
          <w:rFonts w:hint="eastAsia"/>
        </w:rPr>
        <w:t>连接时创建一个示例，实现四个方法，</w:t>
      </w:r>
      <w:r>
        <w:rPr>
          <w:rFonts w:hint="eastAsia"/>
        </w:rPr>
        <w:t>open()</w:t>
      </w:r>
      <w:r>
        <w:rPr>
          <w:rFonts w:hint="eastAsia"/>
        </w:rPr>
        <w:t>方法在</w:t>
      </w:r>
      <w:r>
        <w:rPr>
          <w:rFonts w:hint="eastAsia"/>
        </w:rPr>
        <w:t>WebSocket</w:t>
      </w:r>
      <w:r>
        <w:rPr>
          <w:rFonts w:hint="eastAsia"/>
        </w:rPr>
        <w:t>连接创建时执行，在客户端加载数据可视化展示所需要的静态文件和</w:t>
      </w:r>
      <w:r w:rsidR="00BF3616">
        <w:rPr>
          <w:rFonts w:hint="eastAsia"/>
        </w:rPr>
        <w:t>JavaScript</w:t>
      </w:r>
      <w:r>
        <w:rPr>
          <w:rFonts w:hint="eastAsia"/>
        </w:rPr>
        <w:t>代码；</w:t>
      </w:r>
      <w:r>
        <w:rPr>
          <w:rFonts w:hint="eastAsia"/>
        </w:rPr>
        <w:t>on_message</w:t>
      </w:r>
      <w:r>
        <w:t>()</w:t>
      </w:r>
      <w:r>
        <w:rPr>
          <w:rFonts w:hint="eastAsia"/>
        </w:rPr>
        <w:t xml:space="preserve"> </w:t>
      </w:r>
      <w:r>
        <w:rPr>
          <w:rFonts w:hint="eastAsia"/>
        </w:rPr>
        <w:t>在接收到客户端发送的信息时执行，由于本系统不需要处理从客户端接收到的信息，所以保持默认操作即可；</w:t>
      </w:r>
      <w:r w:rsidRPr="00C828BD">
        <w:t>write_message</w:t>
      </w:r>
      <w:r>
        <w:t>()</w:t>
      </w:r>
      <w:r>
        <w:rPr>
          <w:rFonts w:hint="eastAsia"/>
        </w:rPr>
        <w:t>方法，用于向客户端发送消息，在这里调用</w:t>
      </w:r>
      <w:r>
        <w:rPr>
          <w:rFonts w:hint="eastAsia"/>
        </w:rPr>
        <w:t>Task</w:t>
      </w:r>
      <w:r>
        <w:rPr>
          <w:rFonts w:hint="eastAsia"/>
        </w:rPr>
        <w:t>类，实现一个实例，一旦消息队列中有新的数据就把数据发往客户端，数据格式为</w:t>
      </w:r>
      <w:r w:rsidR="00D35722">
        <w:rPr>
          <w:rFonts w:hint="eastAsia"/>
        </w:rPr>
        <w:t>JSON</w:t>
      </w:r>
      <w:r>
        <w:rPr>
          <w:rFonts w:hint="eastAsia"/>
        </w:rPr>
        <w:t>；</w:t>
      </w:r>
      <w:r>
        <w:rPr>
          <w:rFonts w:hint="eastAsia"/>
        </w:rPr>
        <w:t>on_close</w:t>
      </w:r>
      <w:r>
        <w:t>()</w:t>
      </w:r>
      <w:r>
        <w:rPr>
          <w:rFonts w:hint="eastAsia"/>
        </w:rPr>
        <w:t>在客户端关闭页面和由于其他原因服务器或客户端断开连接时执行，可以不做任何操作，</w:t>
      </w:r>
      <w:r>
        <w:rPr>
          <w:rFonts w:hint="eastAsia"/>
        </w:rPr>
        <w:t>tornado</w:t>
      </w:r>
      <w:r>
        <w:rPr>
          <w:rFonts w:hint="eastAsia"/>
        </w:rPr>
        <w:t>框架会自动销毁此次连接中创建的相关对象，释放内存。</w:t>
      </w:r>
    </w:p>
    <w:p w14:paraId="6ABE4C14" w14:textId="77777777" w:rsidR="00957C70" w:rsidRPr="00957C70" w:rsidRDefault="00957C70" w:rsidP="008A1C57">
      <w:pPr>
        <w:pStyle w:val="af3"/>
      </w:pPr>
    </w:p>
    <w:p w14:paraId="1E8167C0" w14:textId="0FA72FCA" w:rsidR="00265654" w:rsidRPr="00265654" w:rsidRDefault="00265654" w:rsidP="00265654">
      <w:pPr>
        <w:pStyle w:val="2"/>
        <w:widowControl w:val="0"/>
        <w:tabs>
          <w:tab w:val="clear" w:pos="720"/>
          <w:tab w:val="clear" w:pos="1854"/>
        </w:tabs>
        <w:ind w:left="578" w:hanging="578"/>
        <w:jc w:val="both"/>
        <w:rPr>
          <w:rFonts w:eastAsia="宋体" w:hAnsi="宋体"/>
        </w:rPr>
      </w:pPr>
      <w:r w:rsidRPr="00B52328">
        <w:rPr>
          <w:rFonts w:eastAsia="宋体" w:hAnsi="宋体"/>
        </w:rPr>
        <w:t>3</w:t>
      </w:r>
      <w:r w:rsidRPr="00B52328">
        <w:rPr>
          <w:rFonts w:eastAsia="宋体" w:hAnsi="宋体" w:hint="eastAsia"/>
        </w:rPr>
        <w:t>.</w:t>
      </w:r>
      <w:r w:rsidRPr="00B52328">
        <w:rPr>
          <w:rFonts w:eastAsia="宋体" w:hAnsi="宋体"/>
        </w:rPr>
        <w:t>5</w:t>
      </w:r>
      <w:r w:rsidRPr="00B52328">
        <w:rPr>
          <w:rFonts w:eastAsia="宋体" w:hAnsi="宋体" w:hint="eastAsia"/>
        </w:rPr>
        <w:t xml:space="preserve"> </w:t>
      </w:r>
      <w:r w:rsidRPr="00A90AA3">
        <w:rPr>
          <w:rFonts w:eastAsia="宋体" w:hAnsi="宋体" w:hint="eastAsia"/>
        </w:rPr>
        <w:t>数据库功能与需求分析</w:t>
      </w:r>
    </w:p>
    <w:p w14:paraId="05419A00" w14:textId="2F24E4B2" w:rsidR="007113F7" w:rsidRDefault="00FF7D12" w:rsidP="00265654">
      <w:pPr>
        <w:pStyle w:val="af3"/>
        <w:ind w:firstLineChars="200" w:firstLine="520"/>
      </w:pPr>
      <w:r>
        <w:rPr>
          <w:rFonts w:hint="eastAsia"/>
        </w:rPr>
        <w:t>如图</w:t>
      </w:r>
      <w:r>
        <w:rPr>
          <w:rFonts w:hint="eastAsia"/>
        </w:rPr>
        <w:t>2-</w:t>
      </w:r>
      <w:r>
        <w:t>4</w:t>
      </w:r>
      <w:r>
        <w:rPr>
          <w:rFonts w:hint="eastAsia"/>
        </w:rPr>
        <w:t>所示，在通信服务器这个模块当中有两个地方用到了数据库程序。一个作</w:t>
      </w:r>
      <w:r w:rsidR="004106F4">
        <w:rPr>
          <w:rFonts w:hint="eastAsia"/>
        </w:rPr>
        <w:t>为</w:t>
      </w:r>
      <w:r>
        <w:rPr>
          <w:rFonts w:hint="eastAsia"/>
        </w:rPr>
        <w:t>消息队列使用，另一个作数据存储使用。其中，使用</w:t>
      </w:r>
      <w:r>
        <w:rPr>
          <w:rFonts w:hint="eastAsia"/>
        </w:rPr>
        <w:t>Redis</w:t>
      </w:r>
      <w:r>
        <w:t xml:space="preserve"> </w:t>
      </w:r>
      <w:r>
        <w:rPr>
          <w:rFonts w:hint="eastAsia"/>
        </w:rPr>
        <w:t>的</w:t>
      </w:r>
      <w:r>
        <w:rPr>
          <w:rFonts w:hint="eastAsia"/>
        </w:rPr>
        <w:t>Pub/Sub</w:t>
      </w:r>
      <w:r>
        <w:rPr>
          <w:rFonts w:hint="eastAsia"/>
        </w:rPr>
        <w:t>机制做消息队列的原因这里不再赘述。另一方面，我们选取了</w:t>
      </w:r>
      <w:r>
        <w:rPr>
          <w:rFonts w:hint="eastAsia"/>
        </w:rPr>
        <w:t>MongoDB</w:t>
      </w:r>
      <w:r>
        <w:rPr>
          <w:rFonts w:hint="eastAsia"/>
        </w:rPr>
        <w:t>数据库来实现数据存储。</w:t>
      </w:r>
    </w:p>
    <w:p w14:paraId="40BD9B83" w14:textId="77777777" w:rsidR="00FF7D12" w:rsidRPr="008A1C57" w:rsidRDefault="007113F7" w:rsidP="007113F7">
      <w:pPr>
        <w:pStyle w:val="af3"/>
      </w:pPr>
      <w:r>
        <w:t>MongoDB</w:t>
      </w:r>
      <w:r>
        <w:t>的主要特点是开源设计、高性能、易部署、易使用，存储数据方便，它的面向集合存储、模式自由、支持动态查询、支持完全索引</w:t>
      </w:r>
      <w:r w:rsidR="0077307C">
        <w:rPr>
          <w:rStyle w:val="af9"/>
        </w:rPr>
        <w:t>[</w:t>
      </w:r>
      <w:r w:rsidR="0077307C">
        <w:rPr>
          <w:rStyle w:val="af9"/>
        </w:rPr>
        <w:endnoteReference w:id="13"/>
      </w:r>
      <w:r w:rsidR="0077307C">
        <w:rPr>
          <w:rStyle w:val="af9"/>
        </w:rPr>
        <w:t>]</w:t>
      </w:r>
      <w:r>
        <w:rPr>
          <w:rFonts w:hint="eastAsia"/>
        </w:rPr>
        <w:t>。</w:t>
      </w:r>
      <w:r w:rsidR="00FF7D12">
        <w:rPr>
          <w:rFonts w:hint="eastAsia"/>
        </w:rPr>
        <w:t>从需求出发，我们只需要存储每一条数据的详细信息即可</w:t>
      </w:r>
      <w:r w:rsidR="001868EE">
        <w:rPr>
          <w:rFonts w:hint="eastAsia"/>
        </w:rPr>
        <w:t>。包括</w:t>
      </w:r>
      <w:r w:rsidR="001868EE" w:rsidRPr="000041BE">
        <w:rPr>
          <w:rFonts w:hint="eastAsia"/>
        </w:rPr>
        <w:t>源</w:t>
      </w:r>
      <w:r w:rsidR="001868EE" w:rsidRPr="000041BE">
        <w:rPr>
          <w:rFonts w:hint="eastAsia"/>
        </w:rPr>
        <w:t>IP</w:t>
      </w:r>
      <w:r w:rsidR="001868EE" w:rsidRPr="000041BE">
        <w:rPr>
          <w:rFonts w:hint="eastAsia"/>
        </w:rPr>
        <w:t>地址、源</w:t>
      </w:r>
      <w:r w:rsidR="001868EE" w:rsidRPr="000041BE">
        <w:rPr>
          <w:rFonts w:hint="eastAsia"/>
        </w:rPr>
        <w:t>Mac</w:t>
      </w:r>
      <w:r w:rsidR="001868EE" w:rsidRPr="000041BE">
        <w:rPr>
          <w:rFonts w:hint="eastAsia"/>
        </w:rPr>
        <w:t>地址、目的</w:t>
      </w:r>
      <w:r w:rsidR="001868EE" w:rsidRPr="000041BE">
        <w:rPr>
          <w:rFonts w:hint="eastAsia"/>
        </w:rPr>
        <w:t>IP</w:t>
      </w:r>
      <w:r w:rsidR="001868EE" w:rsidRPr="000041BE">
        <w:rPr>
          <w:rFonts w:hint="eastAsia"/>
        </w:rPr>
        <w:t>地址、目的</w:t>
      </w:r>
      <w:r w:rsidR="001868EE" w:rsidRPr="000041BE">
        <w:rPr>
          <w:rFonts w:hint="eastAsia"/>
        </w:rPr>
        <w:t>Mac</w:t>
      </w:r>
      <w:r w:rsidR="001868EE" w:rsidRPr="000041BE">
        <w:rPr>
          <w:rFonts w:hint="eastAsia"/>
        </w:rPr>
        <w:t>地址、数据包类型、数据包长度、捕获日期。</w:t>
      </w:r>
      <w:r w:rsidR="001868EE">
        <w:rPr>
          <w:rFonts w:hint="eastAsia"/>
        </w:rPr>
        <w:t>因此，我们不需要为虚拟机节点建立</w:t>
      </w:r>
      <w:r>
        <w:rPr>
          <w:rFonts w:hint="eastAsia"/>
        </w:rPr>
        <w:t>数据</w:t>
      </w:r>
      <w:r w:rsidR="001868EE">
        <w:rPr>
          <w:rFonts w:hint="eastAsia"/>
        </w:rPr>
        <w:t>模型，</w:t>
      </w:r>
      <w:r w:rsidR="00FF7D12">
        <w:rPr>
          <w:rFonts w:hint="eastAsia"/>
        </w:rPr>
        <w:t>在当前阶段我们也不需要了解各个节点之间的通信关系和通信次数等高级信息，所以无需使用表结构相对复杂的关系型数据库，比如</w:t>
      </w:r>
      <w:r w:rsidR="00FF7D12">
        <w:rPr>
          <w:rFonts w:hint="eastAsia"/>
        </w:rPr>
        <w:t>MySQL</w:t>
      </w:r>
      <w:r w:rsidR="00FF7D12">
        <w:rPr>
          <w:rFonts w:hint="eastAsia"/>
        </w:rPr>
        <w:t>或</w:t>
      </w:r>
      <w:r w:rsidR="00FF7D12">
        <w:rPr>
          <w:rFonts w:hint="eastAsia"/>
        </w:rPr>
        <w:t>Postgre</w:t>
      </w:r>
      <w:r w:rsidR="00FF7D12">
        <w:t>SQL</w:t>
      </w:r>
      <w:r w:rsidR="001868EE">
        <w:rPr>
          <w:rFonts w:hint="eastAsia"/>
        </w:rPr>
        <w:t>等，与这些数据库相比</w:t>
      </w:r>
      <w:r w:rsidR="001868EE">
        <w:rPr>
          <w:rFonts w:hint="eastAsia"/>
        </w:rPr>
        <w:lastRenderedPageBreak/>
        <w:t>MongoDB</w:t>
      </w:r>
      <w:r w:rsidR="001868EE">
        <w:rPr>
          <w:rFonts w:hint="eastAsia"/>
        </w:rPr>
        <w:t>的响应速度要快的多；另一方面</w:t>
      </w:r>
      <w:r w:rsidR="00004102">
        <w:rPr>
          <w:rFonts w:hint="eastAsia"/>
        </w:rPr>
        <w:t>，系统对这一部分的功能要求仅仅是提供高效率的存储，所以对数据库的事务性等高级功能不做要求</w:t>
      </w:r>
      <w:r w:rsidR="00964715">
        <w:rPr>
          <w:rFonts w:hint="eastAsia"/>
        </w:rPr>
        <w:t>，所以使用</w:t>
      </w:r>
      <w:r w:rsidR="00964715">
        <w:rPr>
          <w:rFonts w:hint="eastAsia"/>
        </w:rPr>
        <w:t>NoSQL</w:t>
      </w:r>
      <w:r w:rsidR="00964715">
        <w:rPr>
          <w:rFonts w:hint="eastAsia"/>
        </w:rPr>
        <w:t>数据库是更好的选择</w:t>
      </w:r>
      <w:r w:rsidR="00004102">
        <w:t>。</w:t>
      </w:r>
    </w:p>
    <w:p w14:paraId="6010DD66" w14:textId="064E11F8" w:rsidR="001B0D9B" w:rsidRPr="00127E82" w:rsidRDefault="001B0D9B" w:rsidP="001B0D9B">
      <w:pPr>
        <w:pStyle w:val="2"/>
        <w:widowControl w:val="0"/>
        <w:tabs>
          <w:tab w:val="clear" w:pos="720"/>
          <w:tab w:val="clear" w:pos="1854"/>
        </w:tabs>
        <w:ind w:left="578" w:hanging="578"/>
        <w:jc w:val="both"/>
        <w:rPr>
          <w:rFonts w:eastAsia="宋体" w:hAnsi="宋体"/>
        </w:rPr>
      </w:pPr>
      <w:r w:rsidRPr="00127E82">
        <w:rPr>
          <w:rFonts w:eastAsia="宋体" w:hAnsi="宋体"/>
        </w:rPr>
        <w:t>3</w:t>
      </w:r>
      <w:r w:rsidRPr="00127E82">
        <w:rPr>
          <w:rFonts w:eastAsia="宋体" w:hAnsi="宋体" w:hint="eastAsia"/>
        </w:rPr>
        <w:t>.</w:t>
      </w:r>
      <w:r>
        <w:rPr>
          <w:rFonts w:eastAsia="宋体" w:hAnsi="宋体"/>
        </w:rPr>
        <w:t>6</w:t>
      </w:r>
      <w:r w:rsidRPr="00127E82">
        <w:rPr>
          <w:rFonts w:eastAsia="宋体" w:hAnsi="宋体" w:hint="eastAsia"/>
        </w:rPr>
        <w:t xml:space="preserve"> </w:t>
      </w:r>
      <w:r>
        <w:rPr>
          <w:rFonts w:eastAsia="宋体" w:hAnsi="宋体" w:hint="eastAsia"/>
        </w:rPr>
        <w:t>数据可视化展示模块</w:t>
      </w:r>
    </w:p>
    <w:p w14:paraId="3C8E51A2" w14:textId="3DECACB9" w:rsidR="00100A91" w:rsidRPr="00100A91" w:rsidRDefault="00100A91" w:rsidP="00100A91">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Pr>
          <w:rFonts w:ascii="宋体" w:eastAsia="宋体" w:hAnsi="宋体"/>
        </w:rPr>
        <w:t>6</w:t>
      </w:r>
      <w:r w:rsidRPr="00A90AA3">
        <w:rPr>
          <w:rFonts w:ascii="宋体" w:eastAsia="宋体" w:hAnsi="宋体" w:hint="eastAsia"/>
        </w:rPr>
        <w:t>.</w:t>
      </w:r>
      <w:r>
        <w:rPr>
          <w:rFonts w:ascii="宋体" w:eastAsia="宋体" w:hAnsi="宋体"/>
        </w:rPr>
        <w:t>1</w:t>
      </w:r>
      <w:r w:rsidRPr="00A90AA3">
        <w:rPr>
          <w:rFonts w:ascii="宋体" w:eastAsia="宋体" w:hAnsi="宋体" w:hint="eastAsia"/>
        </w:rPr>
        <w:t xml:space="preserve"> 数据展示</w:t>
      </w:r>
      <w:r>
        <w:rPr>
          <w:rFonts w:ascii="宋体" w:eastAsia="宋体" w:hAnsi="宋体" w:hint="eastAsia"/>
        </w:rPr>
        <w:t>要求</w:t>
      </w:r>
    </w:p>
    <w:p w14:paraId="28111C04" w14:textId="77777777" w:rsidR="009E3FB0" w:rsidRDefault="009E3FB0" w:rsidP="009E3FB0">
      <w:pPr>
        <w:pStyle w:val="af3"/>
      </w:pPr>
      <w:r>
        <w:rPr>
          <w:rFonts w:hint="eastAsia"/>
        </w:rPr>
        <w:t>对浏览器中呈现的数据可视化结果页面的展示有如下要求：</w:t>
      </w:r>
    </w:p>
    <w:p w14:paraId="336C9939" w14:textId="77777777" w:rsidR="009E3FB0" w:rsidRDefault="00EE1C17" w:rsidP="009E3FB0">
      <w:pPr>
        <w:pStyle w:val="af3"/>
        <w:numPr>
          <w:ilvl w:val="0"/>
          <w:numId w:val="21"/>
        </w:numPr>
        <w:ind w:left="426" w:hanging="420"/>
        <w:rPr>
          <w:rFonts w:cs="Times New Roman"/>
        </w:rPr>
      </w:pPr>
      <w:r w:rsidRPr="009E3FB0">
        <w:rPr>
          <w:rFonts w:cs="Times New Roman" w:hint="eastAsia"/>
        </w:rPr>
        <w:t>要求能观察到各个监听节点的流量接受和发送情况，从抓取、计算、传递到页面展示，延迟不低于</w:t>
      </w:r>
      <w:r w:rsidR="00E767D0" w:rsidRPr="009E3FB0">
        <w:rPr>
          <w:rFonts w:cs="Times New Roman"/>
        </w:rPr>
        <w:t>3</w:t>
      </w:r>
      <w:r w:rsidRPr="009E3FB0">
        <w:rPr>
          <w:rFonts w:cs="Times New Roman" w:hint="eastAsia"/>
        </w:rPr>
        <w:t>s</w:t>
      </w:r>
      <w:r w:rsidR="009E3FB0">
        <w:rPr>
          <w:rFonts w:cs="Times New Roman" w:hint="eastAsia"/>
        </w:rPr>
        <w:t>；</w:t>
      </w:r>
    </w:p>
    <w:p w14:paraId="683EFC64" w14:textId="77777777" w:rsidR="009E3FB0" w:rsidRPr="009E3FB0" w:rsidRDefault="009E3FB0" w:rsidP="009E3FB0">
      <w:pPr>
        <w:pStyle w:val="af3"/>
        <w:numPr>
          <w:ilvl w:val="0"/>
          <w:numId w:val="21"/>
        </w:numPr>
        <w:ind w:left="426" w:hanging="420"/>
        <w:rPr>
          <w:rFonts w:cs="Times New Roman"/>
        </w:rPr>
      </w:pPr>
      <w:r>
        <w:rPr>
          <w:rFonts w:cs="Times New Roman" w:hint="eastAsia"/>
        </w:rPr>
        <w:t>兼容包括</w:t>
      </w:r>
      <w:r>
        <w:rPr>
          <w:rFonts w:cs="Times New Roman" w:hint="eastAsia"/>
        </w:rPr>
        <w:t>IE 7/8/</w:t>
      </w:r>
      <w:r>
        <w:rPr>
          <w:rFonts w:cs="Times New Roman"/>
        </w:rPr>
        <w:t>9/10</w:t>
      </w:r>
      <w:r>
        <w:rPr>
          <w:rFonts w:cs="Times New Roman" w:hint="eastAsia"/>
        </w:rPr>
        <w:t>、</w:t>
      </w:r>
      <w:r>
        <w:rPr>
          <w:rFonts w:cs="Times New Roman" w:hint="eastAsia"/>
        </w:rPr>
        <w:t>Chrome</w:t>
      </w:r>
      <w:r>
        <w:rPr>
          <w:rFonts w:cs="Times New Roman" w:hint="eastAsia"/>
        </w:rPr>
        <w:t>、</w:t>
      </w:r>
      <w:r>
        <w:rPr>
          <w:rFonts w:cs="Times New Roman" w:hint="eastAsia"/>
        </w:rPr>
        <w:t>Firefox</w:t>
      </w:r>
      <w:r>
        <w:rPr>
          <w:rFonts w:cs="Times New Roman" w:hint="eastAsia"/>
        </w:rPr>
        <w:t>在内的至少三种浏览器。</w:t>
      </w:r>
    </w:p>
    <w:p w14:paraId="53657C9E" w14:textId="2F5A1452" w:rsidR="00E7558D" w:rsidRPr="00A90AA3" w:rsidRDefault="00E7558D" w:rsidP="00E7558D">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00B22CB1">
        <w:rPr>
          <w:rFonts w:ascii="宋体" w:eastAsia="宋体" w:hAnsi="宋体"/>
        </w:rPr>
        <w:t>6</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数据展示技术架构</w:t>
      </w:r>
    </w:p>
    <w:p w14:paraId="776A8FA3" w14:textId="06DE0BE6" w:rsidR="00CD7D5A" w:rsidRDefault="006710A3" w:rsidP="009E3FB0">
      <w:pPr>
        <w:pStyle w:val="af3"/>
      </w:pPr>
      <w:r>
        <w:rPr>
          <w:rFonts w:hint="eastAsia"/>
        </w:rPr>
        <w:t>数据可视化模块的主要包括这几个模块：</w:t>
      </w:r>
      <w:r>
        <w:rPr>
          <w:rFonts w:hint="eastAsia"/>
        </w:rPr>
        <w:t>Websocket</w:t>
      </w:r>
      <w:r>
        <w:rPr>
          <w:rFonts w:hint="eastAsia"/>
        </w:rPr>
        <w:t>的客户端代码，用于与服务器建立</w:t>
      </w:r>
      <w:r w:rsidR="00CD2845">
        <w:rPr>
          <w:rFonts w:hint="eastAsia"/>
        </w:rPr>
        <w:t>WebSocket</w:t>
      </w:r>
      <w:r>
        <w:rPr>
          <w:rFonts w:hint="eastAsia"/>
        </w:rPr>
        <w:t>连接和接受新的数据信息；基于</w:t>
      </w:r>
      <w:r>
        <w:rPr>
          <w:rFonts w:hint="eastAsia"/>
        </w:rPr>
        <w:t>Echart</w:t>
      </w:r>
      <w:r>
        <w:rPr>
          <w:rFonts w:hint="eastAsia"/>
        </w:rPr>
        <w:t>框架进行二次开发的动态展示代码，包括被监听节点的展示，虚拟网络有流量变化时页面内行为动作的展示；大方美观的背景图片设计；使用</w:t>
      </w:r>
      <w:r>
        <w:rPr>
          <w:rFonts w:hint="eastAsia"/>
        </w:rPr>
        <w:t>JQuery</w:t>
      </w:r>
      <w:r>
        <w:rPr>
          <w:rFonts w:hint="eastAsia"/>
        </w:rPr>
        <w:t>技术，实现页面内其他操作操作的功能组件。</w:t>
      </w:r>
      <w:r w:rsidR="00F6293E">
        <w:rPr>
          <w:rFonts w:hint="eastAsia"/>
        </w:rPr>
        <w:t>J</w:t>
      </w:r>
      <w:r w:rsidR="00F6293E">
        <w:t>Q</w:t>
      </w:r>
      <w:r w:rsidR="00F6293E">
        <w:rPr>
          <w:rFonts w:hint="eastAsia"/>
        </w:rPr>
        <w:t>uery</w:t>
      </w:r>
      <w:r w:rsidR="00D25BB8">
        <w:rPr>
          <w:rFonts w:hint="eastAsia"/>
        </w:rPr>
        <w:t>是一个</w:t>
      </w:r>
      <w:r w:rsidR="00F6293E">
        <w:rPr>
          <w:rFonts w:hint="eastAsia"/>
        </w:rPr>
        <w:t>跨</w:t>
      </w:r>
      <w:r w:rsidR="00D25BB8">
        <w:rPr>
          <w:rFonts w:hint="eastAsia"/>
        </w:rPr>
        <w:t>平台</w:t>
      </w:r>
      <w:r w:rsidR="00F6293E">
        <w:rPr>
          <w:rFonts w:hint="eastAsia"/>
        </w:rPr>
        <w:t>的</w:t>
      </w:r>
      <w:r w:rsidR="00F6293E">
        <w:rPr>
          <w:rFonts w:hint="eastAsia"/>
        </w:rPr>
        <w:t>JavaScript</w:t>
      </w:r>
      <w:r w:rsidR="00F6293E">
        <w:rPr>
          <w:rFonts w:hint="eastAsia"/>
        </w:rPr>
        <w:t>框架，提供了许多可用的页面组件，他是一个快速、简洁、轻量的</w:t>
      </w:r>
      <w:r w:rsidR="005C33DD">
        <w:rPr>
          <w:rFonts w:hint="eastAsia"/>
        </w:rPr>
        <w:t>JavaScript</w:t>
      </w:r>
      <w:r w:rsidR="00F6293E">
        <w:rPr>
          <w:rFonts w:hint="eastAsia"/>
        </w:rPr>
        <w:t>库，利用它我们可以方便的</w:t>
      </w:r>
      <w:r w:rsidR="005C33DD">
        <w:rPr>
          <w:rFonts w:hint="eastAsia"/>
        </w:rPr>
        <w:t>操纵</w:t>
      </w:r>
      <w:r w:rsidR="00F6293E">
        <w:rPr>
          <w:rFonts w:hint="eastAsia"/>
        </w:rPr>
        <w:t>页面上</w:t>
      </w:r>
      <w:r w:rsidR="005C33DD">
        <w:rPr>
          <w:rFonts w:hint="eastAsia"/>
        </w:rPr>
        <w:t>各个元素的属性</w:t>
      </w:r>
      <w:r w:rsidR="00F6293E">
        <w:rPr>
          <w:rFonts w:hint="eastAsia"/>
        </w:rPr>
        <w:t>，</w:t>
      </w:r>
      <w:r w:rsidR="005C33DD">
        <w:rPr>
          <w:rFonts w:hint="eastAsia"/>
        </w:rPr>
        <w:t>美化页面的显示效果</w:t>
      </w:r>
      <w:r w:rsidR="0077307C">
        <w:rPr>
          <w:rStyle w:val="af9"/>
        </w:rPr>
        <w:t>[</w:t>
      </w:r>
      <w:r w:rsidR="0077307C">
        <w:rPr>
          <w:rStyle w:val="af9"/>
        </w:rPr>
        <w:endnoteReference w:id="14"/>
      </w:r>
      <w:r w:rsidR="0077307C">
        <w:rPr>
          <w:rStyle w:val="af9"/>
        </w:rPr>
        <w:t>]</w:t>
      </w:r>
      <w:r w:rsidR="00F6293E">
        <w:rPr>
          <w:rFonts w:hint="eastAsia"/>
        </w:rPr>
        <w:t>。</w:t>
      </w:r>
    </w:p>
    <w:p w14:paraId="65941447" w14:textId="19979C5D" w:rsidR="00175557" w:rsidRPr="00A90AA3" w:rsidRDefault="00175557" w:rsidP="00175557">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Pr>
          <w:rFonts w:ascii="宋体" w:eastAsia="宋体" w:hAnsi="宋体"/>
        </w:rPr>
        <w:t>6</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数据展示</w:t>
      </w:r>
      <w:r>
        <w:rPr>
          <w:rFonts w:ascii="宋体" w:eastAsia="宋体" w:hAnsi="宋体" w:hint="eastAsia"/>
        </w:rPr>
        <w:t>模块实现</w:t>
      </w:r>
    </w:p>
    <w:p w14:paraId="3F36D6F4" w14:textId="1D185CBF" w:rsidR="00175557" w:rsidRDefault="00175557" w:rsidP="00175557">
      <w:pPr>
        <w:pStyle w:val="af3"/>
      </w:pPr>
      <w:r>
        <w:rPr>
          <w:rFonts w:ascii="宋体" w:hAnsi="宋体" w:cs="宋体"/>
          <w:noProof/>
          <w:kern w:val="0"/>
          <w:szCs w:val="24"/>
        </w:rPr>
        <mc:AlternateContent>
          <mc:Choice Requires="wps">
            <w:drawing>
              <wp:anchor distT="45720" distB="45720" distL="114300" distR="114300" simplePos="0" relativeHeight="251659776" behindDoc="0" locked="0" layoutInCell="1" allowOverlap="1" wp14:anchorId="1BFCEFC9" wp14:editId="5187BBAC">
                <wp:simplePos x="0" y="0"/>
                <wp:positionH relativeFrom="column">
                  <wp:posOffset>272415</wp:posOffset>
                </wp:positionH>
                <wp:positionV relativeFrom="paragraph">
                  <wp:posOffset>1580515</wp:posOffset>
                </wp:positionV>
                <wp:extent cx="5255260" cy="2371725"/>
                <wp:effectExtent l="0" t="0" r="2540" b="9525"/>
                <wp:wrapSquare wrapText="bothSides"/>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2371725"/>
                        </a:xfrm>
                        <a:prstGeom prst="rect">
                          <a:avLst/>
                        </a:prstGeom>
                        <a:solidFill>
                          <a:schemeClr val="accent3">
                            <a:lumMod val="20000"/>
                            <a:lumOff val="80000"/>
                          </a:schemeClr>
                        </a:solidFill>
                        <a:ln w="9525">
                          <a:noFill/>
                          <a:miter lim="800000"/>
                          <a:headEnd/>
                          <a:tailEnd/>
                        </a:ln>
                      </wps:spPr>
                      <wps:txbx>
                        <w:txbxContent>
                          <w:p w14:paraId="0DC5BE6E" w14:textId="77777777" w:rsidR="00175557" w:rsidRDefault="00175557" w:rsidP="00175557">
                            <w:pPr>
                              <w:pStyle w:val="af3"/>
                              <w:ind w:left="1820" w:hangingChars="700" w:hanging="1820"/>
                            </w:pPr>
                            <w:r>
                              <w:rPr>
                                <w:rFonts w:hint="eastAsia"/>
                              </w:rPr>
                              <w:t>//</w:t>
                            </w:r>
                            <w:r>
                              <w:rPr>
                                <w:rFonts w:hint="eastAsia"/>
                              </w:rPr>
                              <w:t>在</w:t>
                            </w:r>
                            <w:r>
                              <w:t>客户端创建一个</w:t>
                            </w:r>
                            <w:r>
                              <w:t>WebSocket</w:t>
                            </w:r>
                            <w:r>
                              <w:t>对象</w:t>
                            </w:r>
                          </w:p>
                          <w:p w14:paraId="7627361C" w14:textId="77777777" w:rsidR="00175557" w:rsidRDefault="00175557" w:rsidP="00175557">
                            <w:pPr>
                              <w:pStyle w:val="af3"/>
                              <w:ind w:left="1820" w:hangingChars="700" w:hanging="1820"/>
                            </w:pPr>
                            <w:r>
                              <w:t>connect : function(){</w:t>
                            </w:r>
                          </w:p>
                          <w:p w14:paraId="5953BA32" w14:textId="77777777" w:rsidR="00175557" w:rsidRDefault="00175557" w:rsidP="00175557">
                            <w:pPr>
                              <w:pStyle w:val="af3"/>
                              <w:ind w:leftChars="100" w:left="1770" w:hangingChars="600" w:hanging="1560"/>
                            </w:pPr>
                            <w:r>
                              <w:t xml:space="preserve">_this.ws = new WebSocket(_this.socketAddress); </w:t>
                            </w:r>
                          </w:p>
                          <w:p w14:paraId="7C1AEAE6" w14:textId="77777777" w:rsidR="00175557" w:rsidRDefault="00175557" w:rsidP="00175557">
                            <w:pPr>
                              <w:pStyle w:val="af3"/>
                              <w:ind w:leftChars="100" w:left="1770" w:hangingChars="600" w:hanging="1560"/>
                            </w:pPr>
                            <w:r>
                              <w:t xml:space="preserve">_this.ws.onerror = _this.error; </w:t>
                            </w:r>
                          </w:p>
                          <w:p w14:paraId="2FB2787C" w14:textId="77777777" w:rsidR="00175557" w:rsidRDefault="00175557" w:rsidP="00175557">
                            <w:pPr>
                              <w:pStyle w:val="af3"/>
                              <w:ind w:leftChars="100" w:left="1770" w:hangingChars="600" w:hanging="1560"/>
                            </w:pPr>
                            <w:r>
                              <w:t xml:space="preserve">_this.ws.onopen = _this.onopen; </w:t>
                            </w:r>
                          </w:p>
                          <w:p w14:paraId="6CC4FB7F" w14:textId="77777777" w:rsidR="00175557" w:rsidRDefault="00175557" w:rsidP="00175557">
                            <w:pPr>
                              <w:pStyle w:val="af3"/>
                              <w:ind w:leftChars="100" w:left="1770" w:hangingChars="600" w:hanging="1560"/>
                            </w:pPr>
                            <w:r>
                              <w:t xml:space="preserve">_this.ws.onmessage = _this.onmessage; </w:t>
                            </w:r>
                          </w:p>
                          <w:p w14:paraId="5BF117CB" w14:textId="77777777" w:rsidR="00175557" w:rsidRDefault="00175557" w:rsidP="00175557">
                            <w:pPr>
                              <w:pStyle w:val="af3"/>
                              <w:ind w:leftChars="100" w:left="1770" w:hangingChars="600" w:hanging="1560"/>
                            </w:pPr>
                            <w:r>
                              <w:t>_this.ws.onclose = _this.onclose;</w:t>
                            </w:r>
                          </w:p>
                          <w:p w14:paraId="4B2AACDF" w14:textId="77777777" w:rsidR="00175557" w:rsidRDefault="00175557" w:rsidP="00175557">
                            <w:pPr>
                              <w:pStyle w:val="af3"/>
                              <w:ind w:left="1820" w:hangingChars="700" w:hanging="182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CEFC9" id="文本框 4" o:spid="_x0000_s1028" type="#_x0000_t202" style="position:absolute;left:0;text-align:left;margin-left:21.45pt;margin-top:124.45pt;width:413.8pt;height:186.7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" fillcolor="#eaf1dd [662]" stroked="f">
                <v:textbox>
                  <w:txbxContent>
                    <w:p w14:paraId="0DC5BE6E" w14:textId="77777777" w:rsidR="00175557" w:rsidRDefault="00175557" w:rsidP="00175557">
                      <w:pPr>
                        <w:pStyle w:val="af3"/>
                        <w:ind w:left="1820" w:hangingChars="700" w:hanging="1820"/>
                      </w:pPr>
                      <w:r>
                        <w:rPr>
                          <w:rFonts w:hint="eastAsia"/>
                        </w:rPr>
                        <w:t>//</w:t>
                      </w:r>
                      <w:r>
                        <w:rPr>
                          <w:rFonts w:hint="eastAsia"/>
                        </w:rPr>
                        <w:t>在</w:t>
                      </w:r>
                      <w:r>
                        <w:t>客户端创建一个</w:t>
                      </w:r>
                      <w:r>
                        <w:t>WebSocket</w:t>
                      </w:r>
                      <w:r>
                        <w:t>对象</w:t>
                      </w:r>
                    </w:p>
                    <w:p w14:paraId="7627361C" w14:textId="77777777" w:rsidR="00175557" w:rsidRDefault="00175557" w:rsidP="00175557">
                      <w:pPr>
                        <w:pStyle w:val="af3"/>
                        <w:ind w:left="1820" w:hangingChars="700" w:hanging="1820"/>
                      </w:pPr>
                      <w:r>
                        <w:t>connect : function(){</w:t>
                      </w:r>
                    </w:p>
                    <w:p w14:paraId="5953BA32" w14:textId="77777777" w:rsidR="00175557" w:rsidRDefault="00175557" w:rsidP="00175557">
                      <w:pPr>
                        <w:pStyle w:val="af3"/>
                        <w:ind w:leftChars="100" w:left="1770" w:hangingChars="600" w:hanging="1560"/>
                      </w:pPr>
                      <w:r>
                        <w:t xml:space="preserve">_this.ws = new WebSocket(_this.socketAddress); </w:t>
                      </w:r>
                    </w:p>
                    <w:p w14:paraId="7C1AEAE6" w14:textId="77777777" w:rsidR="00175557" w:rsidRDefault="00175557" w:rsidP="00175557">
                      <w:pPr>
                        <w:pStyle w:val="af3"/>
                        <w:ind w:leftChars="100" w:left="1770" w:hangingChars="600" w:hanging="1560"/>
                      </w:pPr>
                      <w:r>
                        <w:t xml:space="preserve">_this.ws.onerror = _this.error; </w:t>
                      </w:r>
                    </w:p>
                    <w:p w14:paraId="2FB2787C" w14:textId="77777777" w:rsidR="00175557" w:rsidRDefault="00175557" w:rsidP="00175557">
                      <w:pPr>
                        <w:pStyle w:val="af3"/>
                        <w:ind w:leftChars="100" w:left="1770" w:hangingChars="600" w:hanging="1560"/>
                      </w:pPr>
                      <w:r>
                        <w:t xml:space="preserve">_this.ws.onopen = _this.onopen; </w:t>
                      </w:r>
                    </w:p>
                    <w:p w14:paraId="6CC4FB7F" w14:textId="77777777" w:rsidR="00175557" w:rsidRDefault="00175557" w:rsidP="00175557">
                      <w:pPr>
                        <w:pStyle w:val="af3"/>
                        <w:ind w:leftChars="100" w:left="1770" w:hangingChars="600" w:hanging="1560"/>
                      </w:pPr>
                      <w:r>
                        <w:t xml:space="preserve">_this.ws.onmessage = _this.onmessage; </w:t>
                      </w:r>
                    </w:p>
                    <w:p w14:paraId="5BF117CB" w14:textId="77777777" w:rsidR="00175557" w:rsidRDefault="00175557" w:rsidP="00175557">
                      <w:pPr>
                        <w:pStyle w:val="af3"/>
                        <w:ind w:leftChars="100" w:left="1770" w:hangingChars="600" w:hanging="1560"/>
                      </w:pPr>
                      <w:r>
                        <w:t>_this.ws.onclose = _this.onclose;</w:t>
                      </w:r>
                    </w:p>
                    <w:p w14:paraId="4B2AACDF" w14:textId="77777777" w:rsidR="00175557" w:rsidRDefault="00175557" w:rsidP="00175557">
                      <w:pPr>
                        <w:pStyle w:val="af3"/>
                        <w:ind w:left="1820" w:hangingChars="700" w:hanging="1820"/>
                      </w:pPr>
                      <w:r>
                        <w:t>},</w:t>
                      </w:r>
                    </w:p>
                  </w:txbxContent>
                </v:textbox>
                <w10:wrap type="square"/>
              </v:shape>
            </w:pict>
          </mc:Fallback>
        </mc:AlternateContent>
      </w:r>
      <w:r>
        <w:rPr>
          <w:rFonts w:hint="eastAsia"/>
        </w:rPr>
        <w:t>该模块主要包括的内容是静态</w:t>
      </w:r>
      <w:r>
        <w:rPr>
          <w:rFonts w:hint="eastAsia"/>
        </w:rPr>
        <w:t>html</w:t>
      </w:r>
      <w:r>
        <w:rPr>
          <w:rFonts w:hint="eastAsia"/>
        </w:rPr>
        <w:t>文件，图片，和需要加载的</w:t>
      </w:r>
      <w:r w:rsidR="00BF3616">
        <w:rPr>
          <w:rFonts w:hint="eastAsia"/>
        </w:rPr>
        <w:t>JavaScript</w:t>
      </w:r>
      <w:r>
        <w:rPr>
          <w:rFonts w:hint="eastAsia"/>
        </w:rPr>
        <w:t>代码。值得一提，此模块的程序代码也是放在通信服务器的</w:t>
      </w:r>
      <w:r>
        <w:rPr>
          <w:rFonts w:hint="eastAsia"/>
        </w:rPr>
        <w:t>Web</w:t>
      </w:r>
      <w:r>
        <w:rPr>
          <w:rFonts w:hint="eastAsia"/>
        </w:rPr>
        <w:t>程序的目录下的，相关代码和文件，会在通信服务器响应客户端的建立</w:t>
      </w:r>
      <w:r>
        <w:rPr>
          <w:rFonts w:hint="eastAsia"/>
        </w:rPr>
        <w:t>WebSocket</w:t>
      </w:r>
      <w:r>
        <w:rPr>
          <w:rFonts w:hint="eastAsia"/>
        </w:rPr>
        <w:t>的请求时发给客户端，在客户端的浏览器进行展示和执行。其中的核心代码即为在客</w:t>
      </w:r>
      <w:r>
        <w:rPr>
          <w:rFonts w:hint="eastAsia"/>
        </w:rPr>
        <w:lastRenderedPageBreak/>
        <w:t>户端利用</w:t>
      </w:r>
      <w:r w:rsidR="00BF3616">
        <w:rPr>
          <w:rFonts w:hint="eastAsia"/>
        </w:rPr>
        <w:t>JavaScript</w:t>
      </w:r>
      <w:r>
        <w:rPr>
          <w:rFonts w:hint="eastAsia"/>
        </w:rPr>
        <w:t>建立</w:t>
      </w:r>
      <w:r>
        <w:rPr>
          <w:rFonts w:hint="eastAsia"/>
        </w:rPr>
        <w:t>WebSocket</w:t>
      </w:r>
      <w:r>
        <w:rPr>
          <w:rFonts w:hint="eastAsia"/>
        </w:rPr>
        <w:t>对象，其核心代码为：</w:t>
      </w:r>
    </w:p>
    <w:p w14:paraId="35E136B8" w14:textId="74D0BBCF" w:rsidR="00175557" w:rsidRDefault="00175557" w:rsidP="00175557">
      <w:pPr>
        <w:pStyle w:val="af3"/>
      </w:pPr>
      <w:r>
        <w:rPr>
          <w:rFonts w:hint="eastAsia"/>
        </w:rPr>
        <w:t>客户端在打开指定页面，加载完成静态文件，并成功执行</w:t>
      </w:r>
      <w:r w:rsidR="00BF3616">
        <w:rPr>
          <w:rFonts w:hint="eastAsia"/>
        </w:rPr>
        <w:t>JavaScript</w:t>
      </w:r>
      <w:r>
        <w:rPr>
          <w:rFonts w:hint="eastAsia"/>
        </w:rPr>
        <w:t>代码之后，就可以实时观察虚拟网络的流量展示情况。</w:t>
      </w:r>
    </w:p>
    <w:p w14:paraId="0414392A" w14:textId="4E869ABA" w:rsidR="00935697" w:rsidRPr="00A82B25" w:rsidRDefault="00935697" w:rsidP="00935697">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w:t>
      </w:r>
      <w:r>
        <w:rPr>
          <w:rFonts w:ascii="Times New Roman" w:eastAsia="宋体" w:hAnsi="Times New Roman"/>
        </w:rPr>
        <w:t>7</w:t>
      </w:r>
      <w:r w:rsidRPr="00A82B25">
        <w:rPr>
          <w:rFonts w:ascii="Times New Roman" w:eastAsia="宋体" w:hAnsi="Times New Roman" w:hint="eastAsia"/>
        </w:rPr>
        <w:t xml:space="preserve"> </w:t>
      </w:r>
      <w:r>
        <w:rPr>
          <w:rFonts w:ascii="Times New Roman" w:eastAsia="宋体" w:hAnsi="Times New Roman" w:hint="eastAsia"/>
        </w:rPr>
        <w:t>系统功能与稳定性测试</w:t>
      </w:r>
    </w:p>
    <w:p w14:paraId="16E1B1F0" w14:textId="7D73450B" w:rsidR="00935697" w:rsidRPr="00A90AA3" w:rsidRDefault="002C79DF" w:rsidP="00935697">
      <w:pPr>
        <w:pStyle w:val="3"/>
        <w:numPr>
          <w:ilvl w:val="0"/>
          <w:numId w:val="0"/>
        </w:numPr>
        <w:tabs>
          <w:tab w:val="clear" w:pos="1854"/>
        </w:tabs>
        <w:rPr>
          <w:rFonts w:ascii="宋体" w:eastAsia="宋体" w:hAnsi="宋体"/>
        </w:rPr>
      </w:pPr>
      <w:r>
        <w:rPr>
          <w:rFonts w:ascii="宋体" w:eastAsia="宋体" w:hAnsi="宋体"/>
        </w:rPr>
        <w:t>3</w:t>
      </w:r>
      <w:r w:rsidR="00935697" w:rsidRPr="00A90AA3">
        <w:rPr>
          <w:rFonts w:ascii="宋体" w:eastAsia="宋体" w:hAnsi="宋体" w:hint="eastAsia"/>
        </w:rPr>
        <w:t>.</w:t>
      </w:r>
      <w:r>
        <w:rPr>
          <w:rFonts w:ascii="宋体" w:eastAsia="宋体" w:hAnsi="宋体"/>
        </w:rPr>
        <w:t>7</w:t>
      </w:r>
      <w:r w:rsidR="00935697" w:rsidRPr="00A90AA3">
        <w:rPr>
          <w:rFonts w:ascii="宋体" w:eastAsia="宋体" w:hAnsi="宋体" w:hint="eastAsia"/>
        </w:rPr>
        <w:t>.</w:t>
      </w:r>
      <w:r w:rsidR="00935697" w:rsidRPr="00A90AA3">
        <w:rPr>
          <w:rFonts w:ascii="宋体" w:eastAsia="宋体" w:hAnsi="宋体"/>
        </w:rPr>
        <w:t xml:space="preserve">1 </w:t>
      </w:r>
      <w:r w:rsidR="00935697" w:rsidRPr="00A90AA3">
        <w:rPr>
          <w:rFonts w:ascii="宋体" w:eastAsia="宋体" w:hAnsi="宋体" w:hint="eastAsia"/>
        </w:rPr>
        <w:t>测试环境和条件</w:t>
      </w:r>
    </w:p>
    <w:p w14:paraId="6B740812" w14:textId="77777777" w:rsidR="00935697" w:rsidRDefault="00935697" w:rsidP="00935697">
      <w:pPr>
        <w:pStyle w:val="af3"/>
      </w:pPr>
      <w:r>
        <w:rPr>
          <w:rFonts w:hint="eastAsia"/>
        </w:rPr>
        <w:t>本系统的测试，采取动态测试的方法。先进行单元测试，在根据使用多种客户端浏览器进行工作流测试。所需软件及相关参数如下图所示</w:t>
      </w:r>
    </w:p>
    <w:p w14:paraId="5D668A1B" w14:textId="77777777" w:rsidR="00935697" w:rsidRDefault="00935697" w:rsidP="00935697">
      <w:pPr>
        <w:pStyle w:val="af3"/>
      </w:pPr>
    </w:p>
    <w:p w14:paraId="41CD197B" w14:textId="0D9F07A4" w:rsidR="00935697" w:rsidRDefault="00935697" w:rsidP="00935697">
      <w:pPr>
        <w:pStyle w:val="af6"/>
        <w:keepNext/>
        <w:ind w:firstLine="440"/>
        <w:jc w:val="center"/>
        <w:rPr>
          <w:rFonts w:ascii="Times New Roman" w:eastAsiaTheme="majorEastAsia" w:hAnsi="Times New Roman"/>
          <w:sz w:val="21"/>
          <w:szCs w:val="21"/>
        </w:rPr>
      </w:pPr>
      <w:bookmarkStart w:id="108" w:name="_Ref420674560"/>
      <w:bookmarkStart w:id="109" w:name="_Toc422040729"/>
      <w:r>
        <w:rPr>
          <w:rFonts w:ascii="Times New Roman" w:hAnsi="Times New Roman" w:hint="eastAsia"/>
        </w:rPr>
        <w:t>表</w:t>
      </w:r>
      <w:r>
        <w:rPr>
          <w:rFonts w:ascii="Times New Roman" w:hAnsi="Times New Roman"/>
        </w:rPr>
        <w:t xml:space="preserve"> </w:t>
      </w:r>
      <w:r w:rsidR="00F3000A">
        <w:t>3</w:t>
      </w:r>
      <w:r>
        <w:rPr>
          <w:rFonts w:ascii="Times New Roman" w:hAnsi="Times New Roman"/>
        </w:rPr>
        <w:noBreakHyphen/>
      </w:r>
      <w:r>
        <w:fldChar w:fldCharType="begin"/>
      </w:r>
      <w:r>
        <w:rPr>
          <w:rFonts w:ascii="Times New Roman" w:hAnsi="Times New Roman"/>
        </w:rPr>
        <w:instrText xml:space="preserve"> SEQ </w:instrText>
      </w:r>
      <w:r>
        <w:rPr>
          <w:rFonts w:ascii="Times New Roman" w:hAnsi="Times New Roman" w:hint="eastAsia"/>
        </w:rPr>
        <w:instrText>表</w:instrText>
      </w:r>
      <w:r>
        <w:rPr>
          <w:rFonts w:ascii="Times New Roman" w:hAnsi="Times New Roman"/>
        </w:rPr>
        <w:instrText xml:space="preserve"> \* ARABIC \s 1 </w:instrText>
      </w:r>
      <w:r>
        <w:fldChar w:fldCharType="separate"/>
      </w:r>
      <w:r>
        <w:rPr>
          <w:rFonts w:ascii="Times New Roman" w:hAnsi="Times New Roman"/>
          <w:noProof/>
        </w:rPr>
        <w:t>1</w:t>
      </w:r>
      <w:r>
        <w:fldChar w:fldCharType="end"/>
      </w:r>
      <w:bookmarkEnd w:id="108"/>
      <w:r>
        <w:rPr>
          <w:rFonts w:ascii="Times New Roman" w:eastAsiaTheme="majorEastAsia" w:hAnsi="Times New Roman" w:hint="eastAsia"/>
          <w:sz w:val="21"/>
          <w:szCs w:val="21"/>
        </w:rPr>
        <w:t>实验环境</w:t>
      </w:r>
      <w:bookmarkEnd w:id="109"/>
    </w:p>
    <w:tbl>
      <w:tblPr>
        <w:tblStyle w:val="afd"/>
        <w:tblW w:w="0" w:type="auto"/>
        <w:jc w:val="center"/>
        <w:tblLook w:val="04A0" w:firstRow="1" w:lastRow="0" w:firstColumn="1" w:lastColumn="0" w:noHBand="0" w:noVBand="1"/>
        <w:tblPrChange w:id="110" w:author="WuZT" w:date="2016-05-25T09:34:00Z">
          <w:tblPr>
            <w:tblStyle w:val="afd"/>
            <w:tblW w:w="0" w:type="auto"/>
            <w:jc w:val="center"/>
            <w:tblLook w:val="04A0" w:firstRow="1" w:lastRow="0" w:firstColumn="1" w:lastColumn="0" w:noHBand="0" w:noVBand="1"/>
          </w:tblPr>
        </w:tblPrChange>
      </w:tblPr>
      <w:tblGrid>
        <w:gridCol w:w="2405"/>
        <w:gridCol w:w="3119"/>
        <w:tblGridChange w:id="111">
          <w:tblGrid>
            <w:gridCol w:w="2405"/>
            <w:gridCol w:w="3119"/>
          </w:tblGrid>
        </w:tblGridChange>
      </w:tblGrid>
      <w:tr w:rsidR="00935697" w14:paraId="73ECA22C" w14:textId="77777777" w:rsidTr="00D77458">
        <w:trPr>
          <w:jc w:val="center"/>
          <w:trPrChange w:id="112" w:author="WuZT" w:date="2016-05-25T09:34:00Z">
            <w:trPr>
              <w:jc w:val="center"/>
            </w:trPr>
          </w:trPrChange>
        </w:trPr>
        <w:tc>
          <w:tcPr>
            <w:tcW w:w="2405" w:type="dxa"/>
            <w:tcBorders>
              <w:top w:val="single" w:sz="4" w:space="0" w:color="auto"/>
              <w:left w:val="single" w:sz="4" w:space="0" w:color="auto"/>
              <w:bottom w:val="single" w:sz="4" w:space="0" w:color="auto"/>
              <w:right w:val="single" w:sz="4" w:space="0" w:color="auto"/>
            </w:tcBorders>
            <w:hideMark/>
            <w:tcPrChange w:id="113" w:author="WuZT" w:date="2016-05-25T09:34:00Z">
              <w:tcPr>
                <w:tcW w:w="2405" w:type="dxa"/>
                <w:tcBorders>
                  <w:top w:val="single" w:sz="4" w:space="0" w:color="auto"/>
                  <w:left w:val="single" w:sz="4" w:space="0" w:color="auto"/>
                  <w:bottom w:val="single" w:sz="4" w:space="0" w:color="auto"/>
                  <w:right w:val="single" w:sz="4" w:space="0" w:color="auto"/>
                </w:tcBorders>
                <w:hideMark/>
              </w:tcPr>
            </w:tcPrChange>
          </w:tcPr>
          <w:p w14:paraId="74575E32" w14:textId="77777777" w:rsidR="00935697" w:rsidRDefault="00935697" w:rsidP="00D77458">
            <w:pPr>
              <w:jc w:val="center"/>
              <w:rPr>
                <w:rFonts w:ascii="Times New Roman" w:eastAsiaTheme="minorEastAsia" w:hAnsi="Times New Roman"/>
                <w:kern w:val="0"/>
                <w:szCs w:val="21"/>
              </w:rPr>
            </w:pPr>
            <w:r>
              <w:rPr>
                <w:rFonts w:ascii="Times New Roman" w:hAnsi="Times New Roman" w:hint="eastAsia"/>
                <w:kern w:val="0"/>
                <w:szCs w:val="21"/>
              </w:rPr>
              <w:t>操作系统</w:t>
            </w:r>
          </w:p>
        </w:tc>
        <w:tc>
          <w:tcPr>
            <w:tcW w:w="3119" w:type="dxa"/>
            <w:tcBorders>
              <w:top w:val="single" w:sz="4" w:space="0" w:color="auto"/>
              <w:left w:val="single" w:sz="4" w:space="0" w:color="auto"/>
              <w:bottom w:val="single" w:sz="4" w:space="0" w:color="auto"/>
              <w:right w:val="single" w:sz="4" w:space="0" w:color="auto"/>
            </w:tcBorders>
            <w:vAlign w:val="center"/>
            <w:hideMark/>
            <w:tcPrChange w:id="114" w:author="WuZT" w:date="2016-05-25T09:34:00Z">
              <w:tcPr>
                <w:tcW w:w="3119" w:type="dxa"/>
                <w:tcBorders>
                  <w:top w:val="single" w:sz="4" w:space="0" w:color="auto"/>
                  <w:left w:val="single" w:sz="4" w:space="0" w:color="auto"/>
                  <w:bottom w:val="single" w:sz="4" w:space="0" w:color="auto"/>
                  <w:right w:val="single" w:sz="4" w:space="0" w:color="auto"/>
                </w:tcBorders>
                <w:hideMark/>
              </w:tcPr>
            </w:tcPrChange>
          </w:tcPr>
          <w:p w14:paraId="56C58E30" w14:textId="77777777" w:rsidR="00935697" w:rsidRDefault="00935697">
            <w:pPr>
              <w:jc w:val="center"/>
              <w:rPr>
                <w:rFonts w:ascii="Times New Roman" w:hAnsi="Times New Roman"/>
                <w:kern w:val="0"/>
                <w:szCs w:val="21"/>
              </w:rPr>
              <w:pPrChange w:id="115" w:author="WuZT" w:date="2016-05-25T09:34:00Z">
                <w:pPr/>
              </w:pPrChange>
            </w:pPr>
            <w:r>
              <w:rPr>
                <w:rFonts w:ascii="Times New Roman" w:hAnsi="Times New Roman"/>
                <w:kern w:val="0"/>
                <w:szCs w:val="21"/>
              </w:rPr>
              <w:t>Linux Ubuntu Server(X64)</w:t>
            </w:r>
          </w:p>
        </w:tc>
      </w:tr>
      <w:tr w:rsidR="00935697" w14:paraId="60EA5C29" w14:textId="77777777" w:rsidTr="00D77458">
        <w:trPr>
          <w:jc w:val="center"/>
          <w:trPrChange w:id="116" w:author="WuZT" w:date="2016-05-25T09:34:00Z">
            <w:trPr>
              <w:jc w:val="center"/>
            </w:trPr>
          </w:trPrChange>
        </w:trPr>
        <w:tc>
          <w:tcPr>
            <w:tcW w:w="2405" w:type="dxa"/>
            <w:tcBorders>
              <w:top w:val="single" w:sz="4" w:space="0" w:color="auto"/>
              <w:left w:val="single" w:sz="4" w:space="0" w:color="auto"/>
              <w:bottom w:val="single" w:sz="4" w:space="0" w:color="auto"/>
              <w:right w:val="single" w:sz="4" w:space="0" w:color="auto"/>
            </w:tcBorders>
            <w:hideMark/>
            <w:tcPrChange w:id="117" w:author="WuZT" w:date="2016-05-25T09:34:00Z">
              <w:tcPr>
                <w:tcW w:w="2405" w:type="dxa"/>
                <w:tcBorders>
                  <w:top w:val="single" w:sz="4" w:space="0" w:color="auto"/>
                  <w:left w:val="single" w:sz="4" w:space="0" w:color="auto"/>
                  <w:bottom w:val="single" w:sz="4" w:space="0" w:color="auto"/>
                  <w:right w:val="single" w:sz="4" w:space="0" w:color="auto"/>
                </w:tcBorders>
                <w:hideMark/>
              </w:tcPr>
            </w:tcPrChange>
          </w:tcPr>
          <w:p w14:paraId="581670E9" w14:textId="77777777" w:rsidR="00935697" w:rsidRDefault="00935697" w:rsidP="00D77458">
            <w:pPr>
              <w:jc w:val="center"/>
              <w:rPr>
                <w:rFonts w:ascii="Times New Roman" w:hAnsi="Times New Roman"/>
                <w:kern w:val="0"/>
                <w:szCs w:val="21"/>
              </w:rPr>
            </w:pPr>
            <w:r>
              <w:rPr>
                <w:rFonts w:ascii="Times New Roman" w:hAnsi="Times New Roman" w:hint="eastAsia"/>
                <w:kern w:val="0"/>
                <w:szCs w:val="21"/>
              </w:rPr>
              <w:t>处理器</w:t>
            </w:r>
          </w:p>
        </w:tc>
        <w:tc>
          <w:tcPr>
            <w:tcW w:w="3119" w:type="dxa"/>
            <w:tcBorders>
              <w:top w:val="single" w:sz="4" w:space="0" w:color="auto"/>
              <w:left w:val="single" w:sz="4" w:space="0" w:color="auto"/>
              <w:bottom w:val="single" w:sz="4" w:space="0" w:color="auto"/>
              <w:right w:val="single" w:sz="4" w:space="0" w:color="auto"/>
            </w:tcBorders>
            <w:vAlign w:val="center"/>
            <w:hideMark/>
            <w:tcPrChange w:id="118" w:author="WuZT" w:date="2016-05-25T09:34:00Z">
              <w:tcPr>
                <w:tcW w:w="3119" w:type="dxa"/>
                <w:tcBorders>
                  <w:top w:val="single" w:sz="4" w:space="0" w:color="auto"/>
                  <w:left w:val="single" w:sz="4" w:space="0" w:color="auto"/>
                  <w:bottom w:val="single" w:sz="4" w:space="0" w:color="auto"/>
                  <w:right w:val="single" w:sz="4" w:space="0" w:color="auto"/>
                </w:tcBorders>
                <w:hideMark/>
              </w:tcPr>
            </w:tcPrChange>
          </w:tcPr>
          <w:p w14:paraId="6FF68F75" w14:textId="77777777" w:rsidR="00935697" w:rsidRDefault="00935697">
            <w:pPr>
              <w:jc w:val="center"/>
              <w:rPr>
                <w:rFonts w:ascii="Times New Roman" w:hAnsi="Times New Roman"/>
                <w:kern w:val="0"/>
                <w:szCs w:val="21"/>
              </w:rPr>
              <w:pPrChange w:id="119" w:author="WuZT" w:date="2016-05-25T09:34:00Z">
                <w:pPr/>
              </w:pPrChange>
            </w:pPr>
            <w:r>
              <w:rPr>
                <w:rFonts w:ascii="Times New Roman" w:hAnsi="Times New Roman"/>
                <w:kern w:val="0"/>
                <w:szCs w:val="21"/>
              </w:rPr>
              <w:t>2.4GHz×8</w:t>
            </w:r>
          </w:p>
        </w:tc>
      </w:tr>
      <w:tr w:rsidR="00935697" w14:paraId="4DA2FC8D" w14:textId="77777777" w:rsidTr="00D77458">
        <w:trPr>
          <w:jc w:val="center"/>
          <w:trPrChange w:id="120" w:author="WuZT" w:date="2016-05-25T09:34:00Z">
            <w:trPr>
              <w:jc w:val="center"/>
            </w:trPr>
          </w:trPrChange>
        </w:trPr>
        <w:tc>
          <w:tcPr>
            <w:tcW w:w="2405" w:type="dxa"/>
            <w:tcBorders>
              <w:top w:val="single" w:sz="4" w:space="0" w:color="auto"/>
              <w:left w:val="single" w:sz="4" w:space="0" w:color="auto"/>
              <w:bottom w:val="single" w:sz="4" w:space="0" w:color="auto"/>
              <w:right w:val="single" w:sz="4" w:space="0" w:color="auto"/>
            </w:tcBorders>
            <w:hideMark/>
            <w:tcPrChange w:id="121" w:author="WuZT" w:date="2016-05-25T09:34:00Z">
              <w:tcPr>
                <w:tcW w:w="2405" w:type="dxa"/>
                <w:tcBorders>
                  <w:top w:val="single" w:sz="4" w:space="0" w:color="auto"/>
                  <w:left w:val="single" w:sz="4" w:space="0" w:color="auto"/>
                  <w:bottom w:val="single" w:sz="4" w:space="0" w:color="auto"/>
                  <w:right w:val="single" w:sz="4" w:space="0" w:color="auto"/>
                </w:tcBorders>
                <w:hideMark/>
              </w:tcPr>
            </w:tcPrChange>
          </w:tcPr>
          <w:p w14:paraId="19DE7706" w14:textId="77777777" w:rsidR="00935697" w:rsidRDefault="00935697" w:rsidP="00D77458">
            <w:pPr>
              <w:jc w:val="center"/>
              <w:rPr>
                <w:rFonts w:ascii="Times New Roman" w:hAnsi="Times New Roman"/>
                <w:kern w:val="0"/>
                <w:szCs w:val="21"/>
              </w:rPr>
            </w:pPr>
            <w:r>
              <w:rPr>
                <w:rFonts w:ascii="Times New Roman" w:hAnsi="Times New Roman" w:hint="eastAsia"/>
                <w:kern w:val="0"/>
                <w:szCs w:val="21"/>
              </w:rPr>
              <w:t>内存</w:t>
            </w:r>
          </w:p>
        </w:tc>
        <w:tc>
          <w:tcPr>
            <w:tcW w:w="3119" w:type="dxa"/>
            <w:tcBorders>
              <w:top w:val="single" w:sz="4" w:space="0" w:color="auto"/>
              <w:left w:val="single" w:sz="4" w:space="0" w:color="auto"/>
              <w:bottom w:val="single" w:sz="4" w:space="0" w:color="auto"/>
              <w:right w:val="single" w:sz="4" w:space="0" w:color="auto"/>
            </w:tcBorders>
            <w:vAlign w:val="center"/>
            <w:hideMark/>
            <w:tcPrChange w:id="122" w:author="WuZT" w:date="2016-05-25T09:34:00Z">
              <w:tcPr>
                <w:tcW w:w="3119" w:type="dxa"/>
                <w:tcBorders>
                  <w:top w:val="single" w:sz="4" w:space="0" w:color="auto"/>
                  <w:left w:val="single" w:sz="4" w:space="0" w:color="auto"/>
                  <w:bottom w:val="single" w:sz="4" w:space="0" w:color="auto"/>
                  <w:right w:val="single" w:sz="4" w:space="0" w:color="auto"/>
                </w:tcBorders>
                <w:hideMark/>
              </w:tcPr>
            </w:tcPrChange>
          </w:tcPr>
          <w:p w14:paraId="0688EAC3" w14:textId="77777777" w:rsidR="00935697" w:rsidRDefault="00935697">
            <w:pPr>
              <w:jc w:val="center"/>
              <w:rPr>
                <w:rFonts w:ascii="Times New Roman" w:hAnsi="Times New Roman"/>
                <w:kern w:val="0"/>
                <w:szCs w:val="21"/>
              </w:rPr>
              <w:pPrChange w:id="123" w:author="WuZT" w:date="2016-05-25T09:34:00Z">
                <w:pPr/>
              </w:pPrChange>
            </w:pPr>
            <w:r>
              <w:rPr>
                <w:rFonts w:ascii="Times New Roman" w:hAnsi="Times New Roman"/>
                <w:kern w:val="0"/>
                <w:szCs w:val="21"/>
              </w:rPr>
              <w:t>8GHz</w:t>
            </w:r>
          </w:p>
        </w:tc>
      </w:tr>
    </w:tbl>
    <w:p w14:paraId="00BF9288" w14:textId="77777777" w:rsidR="00935697" w:rsidRDefault="00935697" w:rsidP="00935697">
      <w:pPr>
        <w:rPr>
          <w:rFonts w:ascii="Times New Roman" w:eastAsiaTheme="minorEastAsia" w:hAnsi="Times New Roman"/>
          <w:szCs w:val="22"/>
        </w:rPr>
      </w:pPr>
    </w:p>
    <w:p w14:paraId="50650EB2" w14:textId="135BE0CA" w:rsidR="00935697" w:rsidRDefault="00935697" w:rsidP="00935697">
      <w:pPr>
        <w:pStyle w:val="af6"/>
        <w:keepNext/>
        <w:ind w:firstLine="440"/>
        <w:jc w:val="center"/>
        <w:rPr>
          <w:rFonts w:ascii="Times New Roman" w:eastAsiaTheme="minorEastAsia" w:hAnsi="Times New Roman" w:cs="Times New Roman"/>
          <w:sz w:val="21"/>
          <w:szCs w:val="21"/>
        </w:rPr>
      </w:pPr>
      <w:bookmarkStart w:id="124" w:name="_Ref420674586"/>
      <w:bookmarkStart w:id="125" w:name="_Toc422040730"/>
      <w:r>
        <w:rPr>
          <w:rFonts w:ascii="Times New Roman" w:hAnsi="Times New Roman" w:hint="eastAsia"/>
        </w:rPr>
        <w:t>表</w:t>
      </w:r>
      <w:r>
        <w:rPr>
          <w:rFonts w:ascii="Times New Roman" w:hAnsi="Times New Roman"/>
        </w:rPr>
        <w:t xml:space="preserve"> </w:t>
      </w:r>
      <w:r w:rsidR="00F3000A">
        <w:t>3</w:t>
      </w:r>
      <w:r>
        <w:rPr>
          <w:rFonts w:ascii="Times New Roman" w:hAnsi="Times New Roman"/>
        </w:rPr>
        <w:noBreakHyphen/>
      </w:r>
      <w:r>
        <w:fldChar w:fldCharType="begin"/>
      </w:r>
      <w:r>
        <w:rPr>
          <w:rFonts w:ascii="Times New Roman" w:hAnsi="Times New Roman"/>
        </w:rPr>
        <w:instrText xml:space="preserve"> SEQ </w:instrText>
      </w:r>
      <w:r>
        <w:rPr>
          <w:rFonts w:ascii="Times New Roman" w:hAnsi="Times New Roman" w:hint="eastAsia"/>
        </w:rPr>
        <w:instrText>表</w:instrText>
      </w:r>
      <w:r>
        <w:rPr>
          <w:rFonts w:ascii="Times New Roman" w:hAnsi="Times New Roman"/>
        </w:rPr>
        <w:instrText xml:space="preserve"> \* ARABIC \s 1 </w:instrText>
      </w:r>
      <w:r>
        <w:fldChar w:fldCharType="separate"/>
      </w:r>
      <w:r>
        <w:rPr>
          <w:rFonts w:ascii="Times New Roman" w:hAnsi="Times New Roman"/>
          <w:noProof/>
        </w:rPr>
        <w:t>2</w:t>
      </w:r>
      <w:r>
        <w:fldChar w:fldCharType="end"/>
      </w:r>
      <w:bookmarkEnd w:id="124"/>
      <w:r>
        <w:rPr>
          <w:rFonts w:ascii="Times New Roman" w:eastAsiaTheme="minorEastAsia" w:hAnsi="Times New Roman" w:hint="eastAsia"/>
          <w:sz w:val="21"/>
          <w:szCs w:val="21"/>
        </w:rPr>
        <w:t>实验软件</w:t>
      </w:r>
      <w:bookmarkEnd w:id="125"/>
    </w:p>
    <w:tbl>
      <w:tblPr>
        <w:tblStyle w:val="afd"/>
        <w:tblW w:w="0" w:type="auto"/>
        <w:jc w:val="center"/>
        <w:tblLook w:val="04A0" w:firstRow="1" w:lastRow="0" w:firstColumn="1" w:lastColumn="0" w:noHBand="0" w:noVBand="1"/>
      </w:tblPr>
      <w:tblGrid>
        <w:gridCol w:w="2385"/>
        <w:gridCol w:w="3119"/>
      </w:tblGrid>
      <w:tr w:rsidR="00935697" w14:paraId="2DE1866E" w14:textId="77777777" w:rsidTr="00D77458">
        <w:trPr>
          <w:jc w:val="center"/>
        </w:trPr>
        <w:tc>
          <w:tcPr>
            <w:tcW w:w="2385" w:type="dxa"/>
            <w:tcBorders>
              <w:top w:val="single" w:sz="4" w:space="0" w:color="auto"/>
              <w:left w:val="single" w:sz="4" w:space="0" w:color="auto"/>
              <w:bottom w:val="single" w:sz="4" w:space="0" w:color="auto"/>
              <w:right w:val="single" w:sz="4" w:space="0" w:color="auto"/>
            </w:tcBorders>
            <w:hideMark/>
          </w:tcPr>
          <w:p w14:paraId="4FF1B1B5" w14:textId="77777777" w:rsidR="00935697" w:rsidRPr="00156FEE" w:rsidRDefault="00935697" w:rsidP="00D77458">
            <w:pPr>
              <w:jc w:val="center"/>
              <w:rPr>
                <w:rFonts w:ascii="Times New Roman" w:hAnsi="Times New Roman"/>
                <w:kern w:val="0"/>
                <w:szCs w:val="21"/>
              </w:rPr>
            </w:pPr>
            <w:r>
              <w:rPr>
                <w:rFonts w:ascii="Times New Roman" w:hAnsi="Times New Roman" w:hint="eastAsia"/>
                <w:kern w:val="0"/>
                <w:szCs w:val="21"/>
              </w:rPr>
              <w:t>软件名</w:t>
            </w:r>
          </w:p>
        </w:tc>
        <w:tc>
          <w:tcPr>
            <w:tcW w:w="3119" w:type="dxa"/>
            <w:tcBorders>
              <w:top w:val="single" w:sz="4" w:space="0" w:color="auto"/>
              <w:left w:val="single" w:sz="4" w:space="0" w:color="auto"/>
              <w:bottom w:val="single" w:sz="4" w:space="0" w:color="auto"/>
              <w:right w:val="single" w:sz="4" w:space="0" w:color="auto"/>
            </w:tcBorders>
            <w:hideMark/>
          </w:tcPr>
          <w:p w14:paraId="063B5967" w14:textId="77777777" w:rsidR="00935697" w:rsidRDefault="00935697" w:rsidP="00D77458">
            <w:pPr>
              <w:jc w:val="center"/>
              <w:rPr>
                <w:rFonts w:ascii="Times New Roman" w:hAnsi="Times New Roman"/>
                <w:kern w:val="0"/>
                <w:szCs w:val="21"/>
              </w:rPr>
            </w:pPr>
            <w:r>
              <w:rPr>
                <w:rFonts w:ascii="Times New Roman" w:hAnsi="Times New Roman" w:hint="eastAsia"/>
                <w:kern w:val="0"/>
                <w:szCs w:val="21"/>
              </w:rPr>
              <w:t>版本号</w:t>
            </w:r>
          </w:p>
        </w:tc>
      </w:tr>
      <w:tr w:rsidR="00935697" w14:paraId="6ED34268" w14:textId="77777777" w:rsidTr="00D77458">
        <w:trPr>
          <w:jc w:val="center"/>
        </w:trPr>
        <w:tc>
          <w:tcPr>
            <w:tcW w:w="2385" w:type="dxa"/>
            <w:tcBorders>
              <w:top w:val="single" w:sz="4" w:space="0" w:color="auto"/>
              <w:left w:val="single" w:sz="4" w:space="0" w:color="auto"/>
              <w:bottom w:val="single" w:sz="4" w:space="0" w:color="auto"/>
              <w:right w:val="single" w:sz="4" w:space="0" w:color="auto"/>
            </w:tcBorders>
            <w:hideMark/>
          </w:tcPr>
          <w:p w14:paraId="3FEF04C6" w14:textId="77777777" w:rsidR="00935697" w:rsidRDefault="00935697" w:rsidP="00D77458">
            <w:pPr>
              <w:jc w:val="center"/>
              <w:rPr>
                <w:rFonts w:ascii="Times New Roman" w:hAnsi="Times New Roman"/>
                <w:kern w:val="0"/>
                <w:szCs w:val="21"/>
              </w:rPr>
            </w:pPr>
            <w:r>
              <w:rPr>
                <w:rFonts w:ascii="Times New Roman" w:hAnsi="Times New Roman"/>
                <w:kern w:val="0"/>
                <w:szCs w:val="21"/>
              </w:rPr>
              <w:t>APScheduler</w:t>
            </w:r>
          </w:p>
        </w:tc>
        <w:tc>
          <w:tcPr>
            <w:tcW w:w="3119" w:type="dxa"/>
            <w:tcBorders>
              <w:top w:val="single" w:sz="4" w:space="0" w:color="auto"/>
              <w:left w:val="single" w:sz="4" w:space="0" w:color="auto"/>
              <w:bottom w:val="single" w:sz="4" w:space="0" w:color="auto"/>
              <w:right w:val="single" w:sz="4" w:space="0" w:color="auto"/>
            </w:tcBorders>
            <w:hideMark/>
          </w:tcPr>
          <w:p w14:paraId="4F96FF76" w14:textId="77777777" w:rsidR="00935697" w:rsidRDefault="00935697" w:rsidP="00D77458">
            <w:pPr>
              <w:jc w:val="center"/>
              <w:rPr>
                <w:rFonts w:ascii="Times New Roman" w:hAnsi="Times New Roman"/>
                <w:kern w:val="0"/>
                <w:szCs w:val="21"/>
              </w:rPr>
            </w:pPr>
            <w:r>
              <w:rPr>
                <w:rFonts w:ascii="Times New Roman" w:hAnsi="Times New Roman"/>
                <w:kern w:val="0"/>
                <w:szCs w:val="21"/>
              </w:rPr>
              <w:t>v3.0.1</w:t>
            </w:r>
          </w:p>
        </w:tc>
      </w:tr>
      <w:tr w:rsidR="00935697" w14:paraId="63F74B71" w14:textId="77777777" w:rsidTr="00D77458">
        <w:trPr>
          <w:jc w:val="center"/>
        </w:trPr>
        <w:tc>
          <w:tcPr>
            <w:tcW w:w="2385" w:type="dxa"/>
            <w:tcBorders>
              <w:top w:val="single" w:sz="4" w:space="0" w:color="auto"/>
              <w:left w:val="single" w:sz="4" w:space="0" w:color="auto"/>
              <w:bottom w:val="single" w:sz="4" w:space="0" w:color="auto"/>
              <w:right w:val="single" w:sz="4" w:space="0" w:color="auto"/>
            </w:tcBorders>
            <w:hideMark/>
          </w:tcPr>
          <w:p w14:paraId="39A7893E" w14:textId="77777777" w:rsidR="00935697" w:rsidRDefault="00935697" w:rsidP="00D77458">
            <w:pPr>
              <w:jc w:val="center"/>
              <w:rPr>
                <w:rFonts w:ascii="Times New Roman" w:hAnsi="Times New Roman"/>
                <w:kern w:val="0"/>
                <w:szCs w:val="21"/>
              </w:rPr>
            </w:pPr>
            <w:r>
              <w:rPr>
                <w:rFonts w:ascii="Times New Roman" w:hAnsi="Times New Roman"/>
                <w:kern w:val="0"/>
                <w:szCs w:val="21"/>
              </w:rPr>
              <w:t>Python</w:t>
            </w:r>
          </w:p>
        </w:tc>
        <w:tc>
          <w:tcPr>
            <w:tcW w:w="3119" w:type="dxa"/>
            <w:tcBorders>
              <w:top w:val="single" w:sz="4" w:space="0" w:color="auto"/>
              <w:left w:val="single" w:sz="4" w:space="0" w:color="auto"/>
              <w:bottom w:val="single" w:sz="4" w:space="0" w:color="auto"/>
              <w:right w:val="single" w:sz="4" w:space="0" w:color="auto"/>
            </w:tcBorders>
            <w:hideMark/>
          </w:tcPr>
          <w:p w14:paraId="6B48D3EE" w14:textId="77777777" w:rsidR="00935697" w:rsidRDefault="00935697" w:rsidP="00D77458">
            <w:pPr>
              <w:jc w:val="center"/>
              <w:rPr>
                <w:rFonts w:ascii="Times New Roman" w:hAnsi="Times New Roman"/>
                <w:kern w:val="0"/>
                <w:szCs w:val="21"/>
              </w:rPr>
            </w:pPr>
            <w:r>
              <w:rPr>
                <w:rFonts w:ascii="Times New Roman" w:hAnsi="Times New Roman"/>
                <w:kern w:val="0"/>
                <w:szCs w:val="21"/>
              </w:rPr>
              <w:t>v2.7</w:t>
            </w:r>
          </w:p>
        </w:tc>
      </w:tr>
      <w:tr w:rsidR="00935697" w14:paraId="372EA317" w14:textId="77777777" w:rsidTr="00D77458">
        <w:trPr>
          <w:jc w:val="center"/>
        </w:trPr>
        <w:tc>
          <w:tcPr>
            <w:tcW w:w="2385" w:type="dxa"/>
            <w:tcBorders>
              <w:top w:val="single" w:sz="4" w:space="0" w:color="auto"/>
              <w:left w:val="single" w:sz="4" w:space="0" w:color="auto"/>
              <w:bottom w:val="single" w:sz="4" w:space="0" w:color="auto"/>
              <w:right w:val="single" w:sz="4" w:space="0" w:color="auto"/>
            </w:tcBorders>
            <w:hideMark/>
          </w:tcPr>
          <w:p w14:paraId="2116232A" w14:textId="77777777" w:rsidR="00935697" w:rsidRDefault="00935697" w:rsidP="00D77458">
            <w:pPr>
              <w:jc w:val="center"/>
              <w:rPr>
                <w:rFonts w:ascii="Times New Roman" w:hAnsi="Times New Roman"/>
                <w:kern w:val="0"/>
                <w:szCs w:val="21"/>
              </w:rPr>
            </w:pPr>
            <w:r>
              <w:rPr>
                <w:rFonts w:ascii="Times New Roman" w:hAnsi="Times New Roman"/>
                <w:kern w:val="0"/>
                <w:szCs w:val="21"/>
              </w:rPr>
              <w:t>T</w:t>
            </w:r>
            <w:r>
              <w:rPr>
                <w:rFonts w:ascii="Times New Roman" w:hAnsi="Times New Roman" w:hint="eastAsia"/>
                <w:kern w:val="0"/>
                <w:szCs w:val="21"/>
              </w:rPr>
              <w:t>ornado</w:t>
            </w:r>
          </w:p>
        </w:tc>
        <w:tc>
          <w:tcPr>
            <w:tcW w:w="3119" w:type="dxa"/>
            <w:tcBorders>
              <w:top w:val="single" w:sz="4" w:space="0" w:color="auto"/>
              <w:left w:val="single" w:sz="4" w:space="0" w:color="auto"/>
              <w:bottom w:val="single" w:sz="4" w:space="0" w:color="auto"/>
              <w:right w:val="single" w:sz="4" w:space="0" w:color="auto"/>
            </w:tcBorders>
            <w:hideMark/>
          </w:tcPr>
          <w:p w14:paraId="694FD86C" w14:textId="77777777" w:rsidR="00935697" w:rsidRDefault="00935697" w:rsidP="00D77458">
            <w:pPr>
              <w:jc w:val="center"/>
              <w:rPr>
                <w:rFonts w:ascii="Times New Roman" w:hAnsi="Times New Roman"/>
                <w:kern w:val="0"/>
                <w:szCs w:val="21"/>
              </w:rPr>
            </w:pPr>
            <w:r>
              <w:rPr>
                <w:rFonts w:ascii="Times New Roman" w:hAnsi="Times New Roman"/>
                <w:kern w:val="0"/>
                <w:szCs w:val="21"/>
              </w:rPr>
              <w:t>v4</w:t>
            </w:r>
            <w:r>
              <w:rPr>
                <w:rFonts w:ascii="Times New Roman" w:hAnsi="Times New Roman" w:hint="eastAsia"/>
                <w:kern w:val="0"/>
                <w:szCs w:val="21"/>
              </w:rPr>
              <w:t>.</w:t>
            </w:r>
            <w:r>
              <w:rPr>
                <w:rFonts w:ascii="Times New Roman" w:hAnsi="Times New Roman"/>
                <w:kern w:val="0"/>
                <w:szCs w:val="21"/>
              </w:rPr>
              <w:t>0</w:t>
            </w:r>
            <w:r>
              <w:rPr>
                <w:rFonts w:ascii="Times New Roman" w:hAnsi="Times New Roman" w:hint="eastAsia"/>
                <w:kern w:val="0"/>
                <w:szCs w:val="21"/>
              </w:rPr>
              <w:t>.2</w:t>
            </w:r>
          </w:p>
        </w:tc>
      </w:tr>
      <w:tr w:rsidR="00935697" w14:paraId="5EEBD507" w14:textId="77777777" w:rsidTr="00D77458">
        <w:trPr>
          <w:jc w:val="center"/>
        </w:trPr>
        <w:tc>
          <w:tcPr>
            <w:tcW w:w="2385" w:type="dxa"/>
            <w:tcBorders>
              <w:top w:val="single" w:sz="4" w:space="0" w:color="auto"/>
              <w:left w:val="single" w:sz="4" w:space="0" w:color="auto"/>
              <w:bottom w:val="single" w:sz="4" w:space="0" w:color="auto"/>
              <w:right w:val="single" w:sz="4" w:space="0" w:color="auto"/>
            </w:tcBorders>
            <w:hideMark/>
          </w:tcPr>
          <w:p w14:paraId="13338CDD" w14:textId="77777777" w:rsidR="00935697" w:rsidRDefault="00935697" w:rsidP="00D77458">
            <w:pPr>
              <w:jc w:val="center"/>
              <w:rPr>
                <w:rFonts w:ascii="Times New Roman" w:hAnsi="Times New Roman"/>
                <w:kern w:val="0"/>
                <w:szCs w:val="21"/>
              </w:rPr>
            </w:pPr>
            <w:r>
              <w:rPr>
                <w:rFonts w:ascii="Times New Roman" w:hAnsi="Times New Roman"/>
                <w:kern w:val="0"/>
                <w:szCs w:val="21"/>
              </w:rPr>
              <w:t>Redis</w:t>
            </w:r>
          </w:p>
        </w:tc>
        <w:tc>
          <w:tcPr>
            <w:tcW w:w="3119" w:type="dxa"/>
            <w:tcBorders>
              <w:top w:val="single" w:sz="4" w:space="0" w:color="auto"/>
              <w:left w:val="single" w:sz="4" w:space="0" w:color="auto"/>
              <w:bottom w:val="single" w:sz="4" w:space="0" w:color="auto"/>
              <w:right w:val="single" w:sz="4" w:space="0" w:color="auto"/>
            </w:tcBorders>
            <w:hideMark/>
          </w:tcPr>
          <w:p w14:paraId="3BAFB627" w14:textId="77777777" w:rsidR="00935697" w:rsidRDefault="00935697" w:rsidP="00D77458">
            <w:pPr>
              <w:jc w:val="center"/>
              <w:rPr>
                <w:rFonts w:ascii="Times New Roman" w:hAnsi="Times New Roman"/>
                <w:kern w:val="0"/>
                <w:szCs w:val="21"/>
              </w:rPr>
            </w:pPr>
            <w:r>
              <w:rPr>
                <w:rFonts w:ascii="Times New Roman" w:hAnsi="Times New Roman"/>
                <w:kern w:val="0"/>
                <w:szCs w:val="21"/>
              </w:rPr>
              <w:t>v2.8.4</w:t>
            </w:r>
          </w:p>
        </w:tc>
      </w:tr>
      <w:tr w:rsidR="00935697" w14:paraId="51E8D939" w14:textId="77777777" w:rsidTr="00D77458">
        <w:trPr>
          <w:jc w:val="center"/>
        </w:trPr>
        <w:tc>
          <w:tcPr>
            <w:tcW w:w="2385" w:type="dxa"/>
            <w:tcBorders>
              <w:top w:val="single" w:sz="4" w:space="0" w:color="auto"/>
              <w:left w:val="single" w:sz="4" w:space="0" w:color="auto"/>
              <w:bottom w:val="single" w:sz="4" w:space="0" w:color="auto"/>
              <w:right w:val="single" w:sz="4" w:space="0" w:color="auto"/>
            </w:tcBorders>
            <w:hideMark/>
          </w:tcPr>
          <w:p w14:paraId="185845BC" w14:textId="77777777" w:rsidR="00935697" w:rsidRDefault="00935697" w:rsidP="00D77458">
            <w:pPr>
              <w:jc w:val="center"/>
              <w:rPr>
                <w:rFonts w:ascii="Times New Roman" w:hAnsi="Times New Roman"/>
                <w:kern w:val="0"/>
                <w:szCs w:val="21"/>
              </w:rPr>
            </w:pPr>
            <w:r>
              <w:rPr>
                <w:rFonts w:ascii="Times New Roman" w:hAnsi="Times New Roman"/>
                <w:kern w:val="0"/>
                <w:szCs w:val="21"/>
              </w:rPr>
              <w:t>MongoDB</w:t>
            </w:r>
          </w:p>
        </w:tc>
        <w:tc>
          <w:tcPr>
            <w:tcW w:w="3119" w:type="dxa"/>
            <w:tcBorders>
              <w:top w:val="single" w:sz="4" w:space="0" w:color="auto"/>
              <w:left w:val="single" w:sz="4" w:space="0" w:color="auto"/>
              <w:bottom w:val="single" w:sz="4" w:space="0" w:color="auto"/>
              <w:right w:val="single" w:sz="4" w:space="0" w:color="auto"/>
            </w:tcBorders>
            <w:hideMark/>
          </w:tcPr>
          <w:p w14:paraId="0D780F1F" w14:textId="77777777" w:rsidR="00935697" w:rsidRDefault="00935697" w:rsidP="00D77458">
            <w:pPr>
              <w:jc w:val="center"/>
              <w:rPr>
                <w:rFonts w:ascii="Times New Roman" w:hAnsi="Times New Roman"/>
                <w:kern w:val="0"/>
                <w:szCs w:val="21"/>
              </w:rPr>
            </w:pPr>
            <w:r>
              <w:rPr>
                <w:rFonts w:ascii="Times New Roman" w:hAnsi="Times New Roman"/>
                <w:kern w:val="0"/>
                <w:szCs w:val="21"/>
              </w:rPr>
              <w:t>v2.4.9</w:t>
            </w:r>
          </w:p>
        </w:tc>
      </w:tr>
      <w:tr w:rsidR="00935697" w14:paraId="695442DD" w14:textId="77777777" w:rsidTr="00D77458">
        <w:trPr>
          <w:jc w:val="center"/>
        </w:trPr>
        <w:tc>
          <w:tcPr>
            <w:tcW w:w="2385" w:type="dxa"/>
            <w:tcBorders>
              <w:top w:val="single" w:sz="4" w:space="0" w:color="auto"/>
              <w:left w:val="single" w:sz="4" w:space="0" w:color="auto"/>
              <w:bottom w:val="single" w:sz="4" w:space="0" w:color="auto"/>
              <w:right w:val="single" w:sz="4" w:space="0" w:color="auto"/>
            </w:tcBorders>
            <w:hideMark/>
          </w:tcPr>
          <w:p w14:paraId="6CE24C0D" w14:textId="77777777" w:rsidR="00935697" w:rsidRDefault="00935697" w:rsidP="00D77458">
            <w:pPr>
              <w:jc w:val="center"/>
              <w:rPr>
                <w:rFonts w:ascii="Times New Roman" w:hAnsi="Times New Roman"/>
                <w:kern w:val="0"/>
                <w:szCs w:val="21"/>
              </w:rPr>
            </w:pPr>
            <w:r>
              <w:rPr>
                <w:rFonts w:ascii="Times New Roman" w:hAnsi="Times New Roman"/>
                <w:kern w:val="0"/>
                <w:szCs w:val="21"/>
              </w:rPr>
              <w:t>Python-pcapy</w:t>
            </w:r>
          </w:p>
        </w:tc>
        <w:tc>
          <w:tcPr>
            <w:tcW w:w="3119" w:type="dxa"/>
            <w:tcBorders>
              <w:top w:val="single" w:sz="4" w:space="0" w:color="auto"/>
              <w:left w:val="single" w:sz="4" w:space="0" w:color="auto"/>
              <w:bottom w:val="single" w:sz="4" w:space="0" w:color="auto"/>
              <w:right w:val="single" w:sz="4" w:space="0" w:color="auto"/>
            </w:tcBorders>
            <w:hideMark/>
          </w:tcPr>
          <w:p w14:paraId="408C8197" w14:textId="77777777" w:rsidR="00935697" w:rsidRDefault="00935697" w:rsidP="00D77458">
            <w:pPr>
              <w:jc w:val="center"/>
              <w:rPr>
                <w:rFonts w:ascii="Times New Roman" w:hAnsi="Times New Roman"/>
                <w:kern w:val="0"/>
                <w:szCs w:val="21"/>
              </w:rPr>
            </w:pPr>
            <w:r>
              <w:rPr>
                <w:rFonts w:ascii="Times New Roman" w:hAnsi="Times New Roman"/>
                <w:kern w:val="0"/>
                <w:szCs w:val="21"/>
              </w:rPr>
              <w:t>v0.10.10</w:t>
            </w:r>
          </w:p>
        </w:tc>
      </w:tr>
      <w:tr w:rsidR="00935697" w14:paraId="542CE9B5" w14:textId="77777777" w:rsidTr="00D77458">
        <w:trPr>
          <w:jc w:val="center"/>
        </w:trPr>
        <w:tc>
          <w:tcPr>
            <w:tcW w:w="2385" w:type="dxa"/>
            <w:tcBorders>
              <w:top w:val="single" w:sz="4" w:space="0" w:color="auto"/>
              <w:left w:val="single" w:sz="4" w:space="0" w:color="auto"/>
              <w:bottom w:val="single" w:sz="4" w:space="0" w:color="auto"/>
              <w:right w:val="single" w:sz="4" w:space="0" w:color="auto"/>
            </w:tcBorders>
            <w:hideMark/>
          </w:tcPr>
          <w:p w14:paraId="6095FD49" w14:textId="77777777" w:rsidR="00935697" w:rsidRDefault="00935697" w:rsidP="00D77458">
            <w:pPr>
              <w:jc w:val="center"/>
              <w:rPr>
                <w:rFonts w:ascii="Times New Roman" w:hAnsi="Times New Roman"/>
                <w:kern w:val="0"/>
                <w:szCs w:val="21"/>
              </w:rPr>
            </w:pPr>
            <w:r>
              <w:rPr>
                <w:rFonts w:ascii="Times New Roman" w:hAnsi="Times New Roman"/>
                <w:kern w:val="0"/>
                <w:szCs w:val="21"/>
              </w:rPr>
              <w:t>Python-redis</w:t>
            </w:r>
          </w:p>
        </w:tc>
        <w:tc>
          <w:tcPr>
            <w:tcW w:w="3119" w:type="dxa"/>
            <w:tcBorders>
              <w:top w:val="single" w:sz="4" w:space="0" w:color="auto"/>
              <w:left w:val="single" w:sz="4" w:space="0" w:color="auto"/>
              <w:bottom w:val="single" w:sz="4" w:space="0" w:color="auto"/>
              <w:right w:val="single" w:sz="4" w:space="0" w:color="auto"/>
            </w:tcBorders>
            <w:hideMark/>
          </w:tcPr>
          <w:p w14:paraId="7522D406" w14:textId="77777777" w:rsidR="00935697" w:rsidRDefault="00935697" w:rsidP="00D77458">
            <w:pPr>
              <w:jc w:val="center"/>
              <w:rPr>
                <w:rFonts w:ascii="Times New Roman" w:hAnsi="Times New Roman"/>
                <w:kern w:val="0"/>
                <w:szCs w:val="21"/>
              </w:rPr>
            </w:pPr>
            <w:r>
              <w:rPr>
                <w:rFonts w:ascii="Times New Roman" w:hAnsi="Times New Roman"/>
                <w:kern w:val="0"/>
                <w:szCs w:val="21"/>
              </w:rPr>
              <w:t>v2.10.5</w:t>
            </w:r>
          </w:p>
        </w:tc>
      </w:tr>
      <w:tr w:rsidR="00935697" w14:paraId="17CE6179" w14:textId="77777777" w:rsidTr="00D77458">
        <w:trPr>
          <w:jc w:val="center"/>
        </w:trPr>
        <w:tc>
          <w:tcPr>
            <w:tcW w:w="2385" w:type="dxa"/>
            <w:tcBorders>
              <w:top w:val="single" w:sz="4" w:space="0" w:color="auto"/>
              <w:left w:val="single" w:sz="4" w:space="0" w:color="auto"/>
              <w:bottom w:val="single" w:sz="4" w:space="0" w:color="auto"/>
              <w:right w:val="single" w:sz="4" w:space="0" w:color="auto"/>
            </w:tcBorders>
            <w:hideMark/>
          </w:tcPr>
          <w:p w14:paraId="5A0EA496" w14:textId="77777777" w:rsidR="00935697" w:rsidRDefault="00935697" w:rsidP="00D77458">
            <w:pPr>
              <w:jc w:val="center"/>
              <w:rPr>
                <w:rFonts w:ascii="Times New Roman" w:hAnsi="Times New Roman"/>
                <w:kern w:val="0"/>
                <w:szCs w:val="21"/>
              </w:rPr>
            </w:pPr>
            <w:r>
              <w:rPr>
                <w:rFonts w:ascii="Times New Roman" w:hAnsi="Times New Roman"/>
                <w:kern w:val="0"/>
                <w:szCs w:val="21"/>
              </w:rPr>
              <w:t>pymongo</w:t>
            </w:r>
          </w:p>
        </w:tc>
        <w:tc>
          <w:tcPr>
            <w:tcW w:w="3119" w:type="dxa"/>
            <w:tcBorders>
              <w:top w:val="single" w:sz="4" w:space="0" w:color="auto"/>
              <w:left w:val="single" w:sz="4" w:space="0" w:color="auto"/>
              <w:bottom w:val="single" w:sz="4" w:space="0" w:color="auto"/>
              <w:right w:val="single" w:sz="4" w:space="0" w:color="auto"/>
            </w:tcBorders>
            <w:hideMark/>
          </w:tcPr>
          <w:p w14:paraId="7ECCF48A" w14:textId="77777777" w:rsidR="00935697" w:rsidRDefault="00935697" w:rsidP="00D77458">
            <w:pPr>
              <w:jc w:val="center"/>
              <w:rPr>
                <w:rFonts w:ascii="Times New Roman" w:hAnsi="Times New Roman"/>
                <w:kern w:val="0"/>
                <w:szCs w:val="21"/>
              </w:rPr>
            </w:pPr>
            <w:r>
              <w:rPr>
                <w:rFonts w:ascii="Times New Roman" w:hAnsi="Times New Roman"/>
                <w:kern w:val="0"/>
                <w:szCs w:val="21"/>
              </w:rPr>
              <w:t>v3.2.1</w:t>
            </w:r>
          </w:p>
        </w:tc>
      </w:tr>
      <w:tr w:rsidR="00935697" w14:paraId="6AE7BA21" w14:textId="77777777" w:rsidTr="00D77458">
        <w:trPr>
          <w:jc w:val="center"/>
        </w:trPr>
        <w:tc>
          <w:tcPr>
            <w:tcW w:w="2385" w:type="dxa"/>
            <w:tcBorders>
              <w:top w:val="single" w:sz="4" w:space="0" w:color="auto"/>
              <w:left w:val="single" w:sz="4" w:space="0" w:color="auto"/>
              <w:bottom w:val="single" w:sz="4" w:space="0" w:color="auto"/>
              <w:right w:val="single" w:sz="4" w:space="0" w:color="auto"/>
            </w:tcBorders>
            <w:hideMark/>
          </w:tcPr>
          <w:p w14:paraId="637E24DD" w14:textId="77777777" w:rsidR="00935697" w:rsidRDefault="00935697" w:rsidP="00D77458">
            <w:pPr>
              <w:jc w:val="center"/>
              <w:rPr>
                <w:rFonts w:ascii="Times New Roman" w:hAnsi="Times New Roman"/>
                <w:kern w:val="0"/>
                <w:szCs w:val="21"/>
              </w:rPr>
            </w:pPr>
            <w:r>
              <w:rPr>
                <w:rFonts w:ascii="Times New Roman" w:hAnsi="Times New Roman"/>
                <w:kern w:val="0"/>
                <w:szCs w:val="21"/>
              </w:rPr>
              <w:t>six</w:t>
            </w:r>
          </w:p>
        </w:tc>
        <w:tc>
          <w:tcPr>
            <w:tcW w:w="3119" w:type="dxa"/>
            <w:tcBorders>
              <w:top w:val="single" w:sz="4" w:space="0" w:color="auto"/>
              <w:left w:val="single" w:sz="4" w:space="0" w:color="auto"/>
              <w:bottom w:val="single" w:sz="4" w:space="0" w:color="auto"/>
              <w:right w:val="single" w:sz="4" w:space="0" w:color="auto"/>
            </w:tcBorders>
            <w:hideMark/>
          </w:tcPr>
          <w:p w14:paraId="79591E2E" w14:textId="77777777" w:rsidR="00935697" w:rsidRDefault="00935697" w:rsidP="00D77458">
            <w:pPr>
              <w:jc w:val="center"/>
              <w:rPr>
                <w:rFonts w:ascii="Times New Roman" w:hAnsi="Times New Roman"/>
                <w:kern w:val="0"/>
                <w:szCs w:val="21"/>
              </w:rPr>
            </w:pPr>
            <w:r>
              <w:rPr>
                <w:rFonts w:ascii="Times New Roman" w:hAnsi="Times New Roman"/>
                <w:kern w:val="0"/>
                <w:szCs w:val="21"/>
              </w:rPr>
              <w:t>v1.8.0</w:t>
            </w:r>
          </w:p>
        </w:tc>
      </w:tr>
    </w:tbl>
    <w:p w14:paraId="56DC61B9" w14:textId="35D6785C" w:rsidR="00935697" w:rsidRDefault="00935697" w:rsidP="00935697">
      <w:pPr>
        <w:pStyle w:val="af3"/>
      </w:pPr>
      <w:r>
        <w:rPr>
          <w:rFonts w:hint="eastAsia"/>
        </w:rPr>
        <w:t>测试环境的网络拓扑结构如图</w:t>
      </w:r>
      <w:r w:rsidR="00F3000A">
        <w:t>3</w:t>
      </w:r>
      <w:r>
        <w:rPr>
          <w:rFonts w:hint="eastAsia"/>
        </w:rPr>
        <w:t>-</w:t>
      </w:r>
      <w:r>
        <w:t>1</w:t>
      </w:r>
      <w:r>
        <w:rPr>
          <w:rFonts w:hint="eastAsia"/>
        </w:rPr>
        <w:t>所示：</w:t>
      </w:r>
    </w:p>
    <w:p w14:paraId="5F9DD909" w14:textId="77777777" w:rsidR="00935697" w:rsidRDefault="00935697" w:rsidP="00935697">
      <w:pPr>
        <w:keepNext/>
      </w:pPr>
      <w:r>
        <w:object w:dxaOrig="13021" w:dyaOrig="6765" w14:anchorId="6B5702D3">
          <v:shape id="_x0000_i1030" type="#_x0000_t75" style="width:436.5pt;height:227.25pt" o:ole="">
            <v:imagedata r:id="rId27" o:title=""/>
          </v:shape>
          <o:OLEObject Type="Embed" ProgID="Visio.Drawing.15" ShapeID="_x0000_i1030" DrawAspect="Content" ObjectID="_1526038035" r:id="rId28"/>
        </w:object>
      </w:r>
    </w:p>
    <w:p w14:paraId="459C1E83" w14:textId="78DE5A07" w:rsidR="00935697" w:rsidRPr="00405B2A" w:rsidRDefault="00935697" w:rsidP="00935697">
      <w:pPr>
        <w:pStyle w:val="af6"/>
        <w:ind w:firstLine="440"/>
        <w:jc w:val="center"/>
        <w:rPr>
          <w:rFonts w:ascii="Times New Roman" w:hAnsi="Times New Roman"/>
        </w:rPr>
      </w:pPr>
      <w:r w:rsidRPr="00405B2A">
        <w:rPr>
          <w:rFonts w:ascii="Times New Roman" w:hAnsi="Times New Roman"/>
        </w:rPr>
        <w:t>图</w:t>
      </w:r>
      <w:r w:rsidR="00F3000A">
        <w:rPr>
          <w:rFonts w:ascii="Times New Roman" w:hAnsi="Times New Roman"/>
        </w:rPr>
        <w:t>3</w:t>
      </w:r>
      <w:r w:rsidRPr="00405B2A">
        <w:rPr>
          <w:rFonts w:ascii="Times New Roman" w:hAnsi="Times New Roman"/>
        </w:rPr>
        <w:t xml:space="preserve">-1 </w:t>
      </w:r>
      <w:r w:rsidRPr="00405B2A">
        <w:rPr>
          <w:rFonts w:ascii="Times New Roman" w:hAnsi="Times New Roman"/>
        </w:rPr>
        <w:t>测试环境拓扑图</w:t>
      </w:r>
    </w:p>
    <w:p w14:paraId="114B652E" w14:textId="77777777" w:rsidR="00935697" w:rsidRPr="00B54D75" w:rsidRDefault="00935697" w:rsidP="00935697">
      <w:pPr>
        <w:pStyle w:val="af3"/>
      </w:pPr>
      <w:r>
        <w:rPr>
          <w:rFonts w:hint="eastAsia"/>
        </w:rPr>
        <w:t>其中，通信服务器为部署通信服务器模块和数据可视化展示模块程序的服务器，流量监听程序部署在虚拟路由器上，虚拟路由器通过物理网卡桥接连到虚拟网络进行流量监听和相关参数的提取；通信服务器，虚拟路由器均处于内网中，用户通过代理服务器对可视化页面进行访问，</w:t>
      </w:r>
      <w:r w:rsidRPr="009F1F1D">
        <w:rPr>
          <w:rFonts w:hint="eastAsia"/>
        </w:rPr>
        <w:t>代理服务器使用</w:t>
      </w:r>
      <w:r w:rsidRPr="009F1F1D">
        <w:t>Squid</w:t>
      </w:r>
      <w:r w:rsidRPr="009F1F1D">
        <w:t>作为</w:t>
      </w:r>
      <w:r>
        <w:t>Web</w:t>
      </w:r>
      <w:r w:rsidRPr="009F1F1D">
        <w:t>服务代理，同时在</w:t>
      </w:r>
      <w:r w:rsidRPr="009F1F1D">
        <w:t>Squid</w:t>
      </w:r>
      <w:r w:rsidRPr="009F1F1D">
        <w:t>中设置防火墙规则</w:t>
      </w:r>
      <w:r w:rsidRPr="009F1F1D">
        <w:t>iptables</w:t>
      </w:r>
      <w:r w:rsidRPr="009F1F1D">
        <w:t>来控制访问以保证</w:t>
      </w:r>
      <w:r>
        <w:rPr>
          <w:rFonts w:hint="eastAsia"/>
        </w:rPr>
        <w:t>通信服务器以及虚拟网络的安全。</w:t>
      </w:r>
      <w:r>
        <w:rPr>
          <w:rStyle w:val="af9"/>
        </w:rPr>
        <w:t>[</w:t>
      </w:r>
      <w:r>
        <w:rPr>
          <w:rStyle w:val="af9"/>
        </w:rPr>
        <w:endnoteReference w:id="15"/>
      </w:r>
      <w:r>
        <w:rPr>
          <w:rStyle w:val="af9"/>
        </w:rPr>
        <w:t>]</w:t>
      </w:r>
    </w:p>
    <w:p w14:paraId="1475442B" w14:textId="24DA460D" w:rsidR="00935697" w:rsidRPr="00A90AA3" w:rsidRDefault="00C25ABA" w:rsidP="00935697">
      <w:pPr>
        <w:pStyle w:val="3"/>
        <w:numPr>
          <w:ilvl w:val="0"/>
          <w:numId w:val="0"/>
        </w:numPr>
        <w:tabs>
          <w:tab w:val="clear" w:pos="1854"/>
        </w:tabs>
        <w:rPr>
          <w:rFonts w:ascii="宋体" w:eastAsia="宋体" w:hAnsi="宋体"/>
        </w:rPr>
      </w:pPr>
      <w:r>
        <w:rPr>
          <w:rFonts w:ascii="宋体" w:eastAsia="宋体" w:hAnsi="宋体"/>
        </w:rPr>
        <w:t>3</w:t>
      </w:r>
      <w:r w:rsidR="00935697" w:rsidRPr="00A90AA3">
        <w:rPr>
          <w:rFonts w:ascii="宋体" w:eastAsia="宋体" w:hAnsi="宋体" w:hint="eastAsia"/>
        </w:rPr>
        <w:t>.</w:t>
      </w:r>
      <w:r>
        <w:rPr>
          <w:rFonts w:ascii="宋体" w:eastAsia="宋体" w:hAnsi="宋体"/>
        </w:rPr>
        <w:t>7</w:t>
      </w:r>
      <w:r w:rsidR="00935697" w:rsidRPr="00A90AA3">
        <w:rPr>
          <w:rFonts w:ascii="宋体" w:eastAsia="宋体" w:hAnsi="宋体" w:hint="eastAsia"/>
        </w:rPr>
        <w:t>.</w:t>
      </w:r>
      <w:r w:rsidR="00935697" w:rsidRPr="00A90AA3">
        <w:rPr>
          <w:rFonts w:ascii="宋体" w:eastAsia="宋体" w:hAnsi="宋体"/>
        </w:rPr>
        <w:t>2</w:t>
      </w:r>
      <w:r w:rsidR="00935697" w:rsidRPr="00A90AA3">
        <w:rPr>
          <w:rFonts w:ascii="宋体" w:eastAsia="宋体" w:hAnsi="宋体" w:hint="eastAsia"/>
        </w:rPr>
        <w:t xml:space="preserve"> 评价方法</w:t>
      </w:r>
    </w:p>
    <w:p w14:paraId="71C4F0C5" w14:textId="77777777" w:rsidR="00935697" w:rsidRDefault="00935697" w:rsidP="00935697">
      <w:pPr>
        <w:pStyle w:val="af3"/>
        <w:rPr>
          <w:rStyle w:val="Char"/>
        </w:rPr>
      </w:pPr>
      <w:r>
        <w:rPr>
          <w:rStyle w:val="Char"/>
          <w:rFonts w:hint="eastAsia"/>
        </w:rPr>
        <w:t>系统共进行五项测试，分别是可部署性测试、并发性测试、稳定性测试、兼容性测试、功能完整性测试。这五项测试分别对应五个评价指标：系统部署耗时</w:t>
      </w:r>
      <w:r>
        <w:rPr>
          <w:rStyle w:val="Char"/>
        </w:rPr>
        <w:t>(t)</w:t>
      </w:r>
      <w:r>
        <w:rPr>
          <w:rStyle w:val="Char"/>
          <w:rFonts w:hint="eastAsia"/>
        </w:rPr>
        <w:t>、平均响应时间（</w:t>
      </w:r>
      <m:oMath>
        <m:acc>
          <m:accPr>
            <m:chr m:val="̅"/>
            <m:ctrlPr>
              <w:rPr>
                <w:rFonts w:ascii="Cambria Math" w:hAnsi="Cambria Math"/>
              </w:rPr>
            </m:ctrlPr>
          </m:accPr>
          <m:e>
            <m:r>
              <m:rPr>
                <m:sty m:val="p"/>
              </m:rPr>
              <w:rPr>
                <w:rStyle w:val="Char"/>
                <w:rFonts w:ascii="Cambria Math" w:hAnsi="Cambria Math"/>
              </w:rPr>
              <m:t>t</m:t>
            </m:r>
          </m:e>
        </m:acc>
      </m:oMath>
      <w:r>
        <w:rPr>
          <w:rStyle w:val="Char"/>
          <w:rFonts w:hint="eastAsia"/>
        </w:rPr>
        <w:t>）、持续稳定运行时间、支持浏览器种类数、系统功能完成度。</w:t>
      </w:r>
    </w:p>
    <w:p w14:paraId="2B55BCE3" w14:textId="77777777" w:rsidR="00935697" w:rsidRDefault="00935697" w:rsidP="00935697">
      <w:pPr>
        <w:pStyle w:val="af3"/>
        <w:rPr>
          <w:rStyle w:val="Char"/>
          <w:rFonts w:cs="Times New Roman"/>
        </w:rPr>
      </w:pPr>
      <m:oMathPara>
        <m:oMath>
          <m:r>
            <m:rPr>
              <m:sty m:val="p"/>
            </m:rPr>
            <w:rPr>
              <w:rStyle w:val="Char"/>
              <w:rFonts w:ascii="Cambria Math" w:hAnsi="Cambria Math" w:hint="eastAsia"/>
            </w:rPr>
            <m:t>系统部署耗时</m:t>
          </m:r>
          <m:r>
            <m:rPr>
              <m:sty m:val="p"/>
            </m:rPr>
            <w:rPr>
              <w:rStyle w:val="Char"/>
              <w:rFonts w:ascii="Cambria Math" w:hAnsi="Cambria Math"/>
            </w:rPr>
            <m:t>t=</m:t>
          </m:r>
          <m:r>
            <m:rPr>
              <m:sty m:val="p"/>
            </m:rPr>
            <w:rPr>
              <w:rStyle w:val="Char"/>
              <w:rFonts w:ascii="Cambria Math" w:hAnsi="Cambria Math" w:hint="eastAsia"/>
            </w:rPr>
            <m:t>系统部署结束时间</m:t>
          </m:r>
          <m:sSub>
            <m:sSubPr>
              <m:ctrlPr>
                <w:rPr>
                  <w:rFonts w:ascii="Cambria Math" w:hAnsi="Cambria Math" w:cs="Times New Roman"/>
                </w:rPr>
              </m:ctrlPr>
            </m:sSubPr>
            <m:e>
              <m:r>
                <w:rPr>
                  <w:rStyle w:val="Char"/>
                  <w:rFonts w:ascii="Cambria Math" w:hAnsi="Cambria Math"/>
                </w:rPr>
                <m:t>t</m:t>
              </m:r>
            </m:e>
            <m:sub>
              <m:r>
                <w:rPr>
                  <w:rStyle w:val="Char"/>
                  <w:rFonts w:ascii="Cambria Math" w:hAnsi="Cambria Math"/>
                </w:rPr>
                <m:t>2</m:t>
              </m:r>
            </m:sub>
          </m:sSub>
          <m:r>
            <w:rPr>
              <w:rStyle w:val="Char"/>
              <w:rFonts w:ascii="Cambria Math" w:hAnsi="Cambria Math"/>
            </w:rPr>
            <m:t>-</m:t>
          </m:r>
          <m:r>
            <m:rPr>
              <m:sty m:val="p"/>
            </m:rPr>
            <w:rPr>
              <w:rStyle w:val="Char"/>
              <w:rFonts w:ascii="Cambria Math" w:hAnsi="Cambria Math" w:hint="eastAsia"/>
            </w:rPr>
            <m:t>系统部署开始时间</m:t>
          </m:r>
          <m:sSub>
            <m:sSubPr>
              <m:ctrlPr>
                <w:rPr>
                  <w:rFonts w:ascii="Cambria Math" w:hAnsi="Cambria Math" w:cs="Times New Roman"/>
                </w:rPr>
              </m:ctrlPr>
            </m:sSubPr>
            <m:e>
              <m:r>
                <w:rPr>
                  <w:rStyle w:val="Char"/>
                  <w:rFonts w:ascii="Cambria Math" w:hAnsi="Cambria Math"/>
                </w:rPr>
                <m:t>t</m:t>
              </m:r>
            </m:e>
            <m:sub>
              <m:r>
                <w:rPr>
                  <w:rStyle w:val="Char"/>
                  <w:rFonts w:ascii="Cambria Math" w:hAnsi="Cambria Math"/>
                </w:rPr>
                <m:t>1</m:t>
              </m:r>
            </m:sub>
          </m:sSub>
        </m:oMath>
      </m:oMathPara>
    </w:p>
    <w:p w14:paraId="133C2C1B" w14:textId="77777777" w:rsidR="00935697" w:rsidRDefault="00935697" w:rsidP="00935697">
      <w:pPr>
        <w:rPr>
          <w:rStyle w:val="Char"/>
        </w:rPr>
      </w:pPr>
      <m:oMathPara>
        <m:oMath>
          <m:r>
            <m:rPr>
              <m:sty m:val="p"/>
            </m:rPr>
            <w:rPr>
              <w:rStyle w:val="Char"/>
              <w:rFonts w:ascii="Cambria Math" w:hAnsi="Cambria Math" w:hint="eastAsia"/>
            </w:rPr>
            <m:t>平均响应时间</m:t>
          </m:r>
          <m:acc>
            <m:accPr>
              <m:chr m:val="̅"/>
              <m:ctrlPr>
                <w:rPr>
                  <w:rFonts w:ascii="Cambria Math" w:eastAsia="宋体" w:hAnsi="Cambria Math"/>
                  <w:spacing w:val="10"/>
                  <w:sz w:val="24"/>
                </w:rPr>
              </m:ctrlPr>
            </m:accPr>
            <m:e>
              <m:r>
                <w:rPr>
                  <w:rStyle w:val="Char"/>
                  <w:rFonts w:ascii="Cambria Math" w:hAnsi="Cambria Math"/>
                </w:rPr>
                <m:t>t</m:t>
              </m:r>
            </m:e>
          </m:acc>
          <m:r>
            <m:rPr>
              <m:sty m:val="p"/>
            </m:rPr>
            <w:rPr>
              <w:rStyle w:val="Char"/>
              <w:rFonts w:ascii="Cambria Math" w:hAnsi="Cambria Math"/>
            </w:rPr>
            <m:t>=</m:t>
          </m:r>
          <m:f>
            <m:fPr>
              <m:ctrlPr>
                <w:rPr>
                  <w:rFonts w:ascii="Cambria Math" w:eastAsia="宋体" w:hAnsi="Cambria Math"/>
                  <w:spacing w:val="10"/>
                  <w:sz w:val="24"/>
                </w:rPr>
              </m:ctrlPr>
            </m:fPr>
            <m:num>
              <m:nary>
                <m:naryPr>
                  <m:chr m:val="∑"/>
                  <m:limLoc m:val="undOvr"/>
                  <m:subHide m:val="1"/>
                  <m:supHide m:val="1"/>
                  <m:ctrlPr>
                    <w:rPr>
                      <w:rFonts w:ascii="Cambria Math" w:eastAsia="宋体" w:hAnsi="Cambria Math"/>
                      <w:i/>
                      <w:spacing w:val="10"/>
                      <w:sz w:val="24"/>
                    </w:rPr>
                  </m:ctrlPr>
                </m:naryPr>
                <m:sub/>
                <m:sup/>
                <m:e>
                  <m:r>
                    <m:rPr>
                      <m:sty m:val="p"/>
                    </m:rPr>
                    <w:rPr>
                      <w:rStyle w:val="Char"/>
                      <w:rFonts w:ascii="Cambria Math" w:hAnsi="Cambria Math" w:hint="eastAsia"/>
                    </w:rPr>
                    <m:t>每个请求响应时间</m:t>
                  </m:r>
                  <m:sSub>
                    <m:sSubPr>
                      <m:ctrlPr>
                        <w:rPr>
                          <w:rFonts w:ascii="Cambria Math" w:eastAsia="宋体" w:hAnsi="Cambria Math"/>
                          <w:spacing w:val="10"/>
                          <w:sz w:val="24"/>
                        </w:rPr>
                      </m:ctrlPr>
                    </m:sSubPr>
                    <m:e>
                      <m:r>
                        <w:rPr>
                          <w:rStyle w:val="Char"/>
                          <w:rFonts w:ascii="Cambria Math" w:hAnsi="Cambria Math"/>
                        </w:rPr>
                        <m:t>t</m:t>
                      </m:r>
                    </m:e>
                    <m:sub>
                      <m:r>
                        <w:rPr>
                          <w:rStyle w:val="Char"/>
                          <w:rFonts w:ascii="Cambria Math" w:hAnsi="Cambria Math"/>
                        </w:rPr>
                        <m:t>i</m:t>
                      </m:r>
                    </m:sub>
                  </m:sSub>
                </m:e>
              </m:nary>
            </m:num>
            <m:den>
              <m:r>
                <m:rPr>
                  <m:sty m:val="p"/>
                </m:rPr>
                <w:rPr>
                  <w:rStyle w:val="Char"/>
                  <w:rFonts w:ascii="Cambria Math" w:hAnsi="Cambria Math" w:hint="eastAsia"/>
                </w:rPr>
                <m:t>并发用户总数</m:t>
              </m:r>
              <m:r>
                <m:rPr>
                  <m:sty m:val="p"/>
                </m:rPr>
                <w:rPr>
                  <w:rStyle w:val="Char"/>
                  <w:rFonts w:ascii="Cambria Math" w:hAnsi="Cambria Math"/>
                </w:rPr>
                <m:t>n</m:t>
              </m:r>
            </m:den>
          </m:f>
        </m:oMath>
      </m:oMathPara>
    </w:p>
    <w:p w14:paraId="0674C0E8" w14:textId="77777777" w:rsidR="00935697" w:rsidRDefault="00935697" w:rsidP="00935697">
      <w:pPr>
        <w:rPr>
          <w:rStyle w:val="Char"/>
        </w:rPr>
      </w:pPr>
      <m:oMathPara>
        <m:oMath>
          <m:r>
            <m:rPr>
              <m:sty m:val="p"/>
            </m:rPr>
            <w:rPr>
              <w:rStyle w:val="Char"/>
              <w:rFonts w:ascii="Cambria Math" w:hAnsi="Cambria Math" w:hint="eastAsia"/>
            </w:rPr>
            <m:t>系统功能完成度</m:t>
          </m:r>
          <m:r>
            <m:rPr>
              <m:sty m:val="p"/>
            </m:rPr>
            <w:rPr>
              <w:rStyle w:val="Char"/>
              <w:rFonts w:ascii="Cambria Math" w:hAnsi="Cambria Math"/>
            </w:rPr>
            <m:t>η=</m:t>
          </m:r>
          <m:f>
            <m:fPr>
              <m:ctrlPr>
                <w:rPr>
                  <w:rFonts w:ascii="Cambria Math" w:eastAsia="宋体" w:hAnsi="Cambria Math"/>
                  <w:spacing w:val="10"/>
                  <w:sz w:val="24"/>
                </w:rPr>
              </m:ctrlPr>
            </m:fPr>
            <m:num>
              <m:r>
                <m:rPr>
                  <m:sty m:val="p"/>
                </m:rPr>
                <w:rPr>
                  <w:rStyle w:val="Char"/>
                  <w:rFonts w:ascii="Cambria Math" w:hAnsi="Cambria Math" w:hint="eastAsia"/>
                </w:rPr>
                <m:t>系统实现功能数</m:t>
              </m:r>
              <m:r>
                <m:rPr>
                  <m:sty m:val="p"/>
                </m:rPr>
                <w:rPr>
                  <w:rStyle w:val="Char"/>
                  <w:rFonts w:ascii="Cambria Math" w:hAnsi="Cambria Math"/>
                </w:rPr>
                <m:t>n2</m:t>
              </m:r>
            </m:num>
            <m:den>
              <m:r>
                <m:rPr>
                  <m:sty m:val="p"/>
                </m:rPr>
                <w:rPr>
                  <w:rStyle w:val="Char"/>
                  <w:rFonts w:ascii="Cambria Math" w:hAnsi="Cambria Math" w:hint="eastAsia"/>
                </w:rPr>
                <m:t>系统设计功能数</m:t>
              </m:r>
              <m:r>
                <m:rPr>
                  <m:sty m:val="p"/>
                </m:rPr>
                <w:rPr>
                  <w:rStyle w:val="Char"/>
                  <w:rFonts w:ascii="Cambria Math" w:hAnsi="Cambria Math"/>
                </w:rPr>
                <m:t>n1</m:t>
              </m:r>
            </m:den>
          </m:f>
          <m:r>
            <w:rPr>
              <w:rStyle w:val="Char"/>
              <w:rFonts w:ascii="Cambria Math" w:hAnsi="Cambria Math"/>
            </w:rPr>
            <m:t>×100%</m:t>
          </m:r>
        </m:oMath>
      </m:oMathPara>
    </w:p>
    <w:p w14:paraId="4819477E" w14:textId="77777777" w:rsidR="00935697" w:rsidRPr="00CF297D" w:rsidRDefault="00935697" w:rsidP="00935697">
      <w:pPr>
        <w:pStyle w:val="af3"/>
      </w:pPr>
    </w:p>
    <w:p w14:paraId="0CD883FE" w14:textId="77494485" w:rsidR="00935697" w:rsidRPr="00A90AA3" w:rsidRDefault="00C85F99" w:rsidP="00935697">
      <w:pPr>
        <w:pStyle w:val="3"/>
        <w:numPr>
          <w:ilvl w:val="0"/>
          <w:numId w:val="0"/>
        </w:numPr>
        <w:tabs>
          <w:tab w:val="clear" w:pos="1854"/>
        </w:tabs>
        <w:rPr>
          <w:rFonts w:ascii="宋体" w:eastAsia="宋体" w:hAnsi="宋体"/>
        </w:rPr>
      </w:pPr>
      <w:r>
        <w:rPr>
          <w:rFonts w:ascii="宋体" w:eastAsia="宋体" w:hAnsi="宋体"/>
        </w:rPr>
        <w:lastRenderedPageBreak/>
        <w:t>3</w:t>
      </w:r>
      <w:r w:rsidR="00935697" w:rsidRPr="00A90AA3">
        <w:rPr>
          <w:rFonts w:ascii="宋体" w:eastAsia="宋体" w:hAnsi="宋体" w:hint="eastAsia"/>
        </w:rPr>
        <w:t>.</w:t>
      </w:r>
      <w:r>
        <w:rPr>
          <w:rFonts w:ascii="宋体" w:eastAsia="宋体" w:hAnsi="宋体"/>
        </w:rPr>
        <w:t>7</w:t>
      </w:r>
      <w:r w:rsidR="00935697" w:rsidRPr="00A90AA3">
        <w:rPr>
          <w:rFonts w:ascii="宋体" w:eastAsia="宋体" w:hAnsi="宋体" w:hint="eastAsia"/>
        </w:rPr>
        <w:t>.</w:t>
      </w:r>
      <w:r w:rsidR="00935697" w:rsidRPr="00A90AA3">
        <w:rPr>
          <w:rFonts w:ascii="宋体" w:eastAsia="宋体" w:hAnsi="宋体"/>
        </w:rPr>
        <w:t>3</w:t>
      </w:r>
      <w:r w:rsidR="00935697" w:rsidRPr="00A90AA3">
        <w:rPr>
          <w:rFonts w:ascii="宋体" w:eastAsia="宋体" w:hAnsi="宋体" w:hint="eastAsia"/>
        </w:rPr>
        <w:t xml:space="preserve"> 测试过程</w:t>
      </w:r>
    </w:p>
    <w:p w14:paraId="694C6B3B" w14:textId="77777777" w:rsidR="00935697" w:rsidRDefault="00935697" w:rsidP="00935697">
      <w:pPr>
        <w:pStyle w:val="af3"/>
        <w:numPr>
          <w:ilvl w:val="0"/>
          <w:numId w:val="24"/>
        </w:numPr>
        <w:rPr>
          <w:rFonts w:cs="Times New Roman"/>
        </w:rPr>
      </w:pPr>
      <w:r>
        <w:rPr>
          <w:rFonts w:cs="Times New Roman" w:hint="eastAsia"/>
        </w:rPr>
        <w:t>系统可部署性测试</w:t>
      </w:r>
    </w:p>
    <w:p w14:paraId="33BAACF9" w14:textId="77777777" w:rsidR="00935697" w:rsidRDefault="00935697" w:rsidP="00935697">
      <w:pPr>
        <w:pStyle w:val="af3"/>
      </w:pPr>
      <w:r>
        <w:rPr>
          <w:rFonts w:hint="eastAsia"/>
        </w:rPr>
        <w:t>在系统功能测试和性能测试之前首先进行系统部署，在系统部署时记录开始部署系统的时间和完成系统部署的时间，从而得到系统部署耗时。</w:t>
      </w:r>
    </w:p>
    <w:p w14:paraId="1B8A8D93" w14:textId="77777777" w:rsidR="00935697" w:rsidRDefault="00935697" w:rsidP="00935697">
      <w:pPr>
        <w:pStyle w:val="af3"/>
        <w:numPr>
          <w:ilvl w:val="0"/>
          <w:numId w:val="24"/>
        </w:numPr>
        <w:rPr>
          <w:rFonts w:cs="Times New Roman"/>
        </w:rPr>
      </w:pPr>
      <w:r>
        <w:rPr>
          <w:rFonts w:cs="Times New Roman" w:hint="eastAsia"/>
        </w:rPr>
        <w:t>系统并发性测试</w:t>
      </w:r>
    </w:p>
    <w:p w14:paraId="2D65EDF6" w14:textId="614DBA4E" w:rsidR="00935697" w:rsidRDefault="00935697" w:rsidP="00935697">
      <w:pPr>
        <w:pStyle w:val="af3"/>
      </w:pPr>
      <w:r>
        <w:rPr>
          <w:rFonts w:hint="eastAsia"/>
        </w:rPr>
        <w:t>使用</w:t>
      </w:r>
      <w:r>
        <w:t xml:space="preserve">Microsoft </w:t>
      </w:r>
      <w:r>
        <w:rPr>
          <w:rFonts w:hint="eastAsia"/>
        </w:rPr>
        <w:t>的</w:t>
      </w:r>
      <w:r>
        <w:t>Web Application Stress Tool</w:t>
      </w:r>
      <w:r>
        <w:rPr>
          <w:rFonts w:hint="eastAsia"/>
        </w:rPr>
        <w:t>（</w:t>
      </w:r>
      <w:r>
        <w:t>WAS</w:t>
      </w:r>
      <w:r>
        <w:rPr>
          <w:rFonts w:hint="eastAsia"/>
        </w:rPr>
        <w:t>）这个工具软件进行并发性测试，</w:t>
      </w:r>
      <w:r>
        <w:t>WAS</w:t>
      </w:r>
      <w:r>
        <w:rPr>
          <w:rFonts w:hint="eastAsia"/>
        </w:rPr>
        <w:t>能有效测试一个网站的负载性能，这个软件</w:t>
      </w:r>
      <w:r w:rsidR="00645C8D">
        <w:rPr>
          <w:rFonts w:hint="eastAsia"/>
        </w:rPr>
        <w:t>模拟客户端访问和用户点击动作</w:t>
      </w:r>
      <w:r>
        <w:rPr>
          <w:rFonts w:hint="eastAsia"/>
        </w:rPr>
        <w:t>。实验使用不同的并发用户数进行了</w:t>
      </w:r>
      <w:r w:rsidR="00506F23">
        <w:t>4</w:t>
      </w:r>
      <w:r>
        <w:rPr>
          <w:rFonts w:hint="eastAsia"/>
        </w:rPr>
        <w:t>次测试，每次测试设置的并发用户数分别为</w:t>
      </w:r>
      <w:r>
        <w:t>100</w:t>
      </w:r>
      <w:r>
        <w:rPr>
          <w:rFonts w:hint="eastAsia"/>
        </w:rPr>
        <w:t>、</w:t>
      </w:r>
      <w:r>
        <w:t>200</w:t>
      </w:r>
      <w:r>
        <w:rPr>
          <w:rFonts w:hint="eastAsia"/>
        </w:rPr>
        <w:t>、</w:t>
      </w:r>
      <w:r>
        <w:t>300</w:t>
      </w:r>
      <w:r>
        <w:rPr>
          <w:rFonts w:hint="eastAsia"/>
        </w:rPr>
        <w:t>、</w:t>
      </w:r>
      <w:r>
        <w:t>400</w:t>
      </w:r>
      <w:r>
        <w:rPr>
          <w:rFonts w:hint="eastAsia"/>
        </w:rPr>
        <w:t>，测试中记录每一次的响应时间并计算平均响应时间，同时记录</w:t>
      </w:r>
      <w:r>
        <w:t>CPU</w:t>
      </w:r>
      <w:r>
        <w:rPr>
          <w:rFonts w:hint="eastAsia"/>
        </w:rPr>
        <w:t>和内存的占用率。</w:t>
      </w:r>
    </w:p>
    <w:p w14:paraId="3A66BAA1" w14:textId="77777777" w:rsidR="00935697" w:rsidRDefault="00935697" w:rsidP="00935697">
      <w:pPr>
        <w:pStyle w:val="af3"/>
        <w:numPr>
          <w:ilvl w:val="0"/>
          <w:numId w:val="24"/>
        </w:numPr>
        <w:rPr>
          <w:rFonts w:cs="Times New Roman"/>
        </w:rPr>
      </w:pPr>
      <w:r>
        <w:rPr>
          <w:rFonts w:cs="Times New Roman" w:hint="eastAsia"/>
        </w:rPr>
        <w:t>系统可靠性测试</w:t>
      </w:r>
    </w:p>
    <w:p w14:paraId="1212782D" w14:textId="77777777" w:rsidR="00935697" w:rsidRDefault="00935697" w:rsidP="00935697">
      <w:pPr>
        <w:pStyle w:val="af3"/>
      </w:pPr>
      <w:r>
        <w:rPr>
          <w:rFonts w:hint="eastAsia"/>
        </w:rPr>
        <w:t>实验期间连续运行系统，记录系统稳定运行的最长时间。</w:t>
      </w:r>
    </w:p>
    <w:p w14:paraId="699906F9" w14:textId="77777777" w:rsidR="00935697" w:rsidRDefault="00935697" w:rsidP="00935697">
      <w:pPr>
        <w:pStyle w:val="af3"/>
        <w:numPr>
          <w:ilvl w:val="0"/>
          <w:numId w:val="24"/>
        </w:numPr>
        <w:rPr>
          <w:rFonts w:cs="Times New Roman"/>
        </w:rPr>
      </w:pPr>
      <w:r>
        <w:rPr>
          <w:rFonts w:cs="Times New Roman" w:hint="eastAsia"/>
        </w:rPr>
        <w:t>系统兼容性测试</w:t>
      </w:r>
    </w:p>
    <w:p w14:paraId="2EAD7A3D" w14:textId="77777777" w:rsidR="00935697" w:rsidRDefault="00935697" w:rsidP="00935697">
      <w:pPr>
        <w:pStyle w:val="af3"/>
      </w:pPr>
      <w:r>
        <w:rPr>
          <w:rFonts w:hint="eastAsia"/>
        </w:rPr>
        <w:t>在电脑上安装几类主流的浏览器，分别通过这些浏览器访问系统</w:t>
      </w:r>
      <w:r>
        <w:t>Web</w:t>
      </w:r>
      <w:r>
        <w:rPr>
          <w:rFonts w:hint="eastAsia"/>
        </w:rPr>
        <w:t>服务器，并在系统界面上进行操作来测试系统的兼容性。测试的浏览器包括</w:t>
      </w:r>
      <w:r>
        <w:t>IE</w:t>
      </w:r>
      <w:r>
        <w:rPr>
          <w:rFonts w:hint="eastAsia"/>
        </w:rPr>
        <w:t>、</w:t>
      </w:r>
      <w:r>
        <w:t>FireFox</w:t>
      </w:r>
      <w:r>
        <w:rPr>
          <w:rFonts w:hint="eastAsia"/>
        </w:rPr>
        <w:t>、</w:t>
      </w:r>
      <w:r>
        <w:t>Google Chrome</w:t>
      </w:r>
      <w:r>
        <w:rPr>
          <w:rFonts w:hint="eastAsia"/>
        </w:rPr>
        <w:t>、</w:t>
      </w:r>
      <w:r>
        <w:t>Sogou Explore</w:t>
      </w:r>
      <w:r>
        <w:rPr>
          <w:rFonts w:hint="eastAsia"/>
        </w:rPr>
        <w:t>、</w:t>
      </w:r>
      <w:r>
        <w:t>Safari</w:t>
      </w:r>
      <w:r>
        <w:rPr>
          <w:rFonts w:hint="eastAsia"/>
        </w:rPr>
        <w:t>、</w:t>
      </w:r>
      <w:r>
        <w:t>360chrome</w:t>
      </w:r>
      <w:r>
        <w:rPr>
          <w:rFonts w:hint="eastAsia"/>
        </w:rPr>
        <w:t>、</w:t>
      </w:r>
      <w:r>
        <w:t>360SE</w:t>
      </w:r>
      <w:r>
        <w:rPr>
          <w:rFonts w:hint="eastAsia"/>
        </w:rPr>
        <w:t>、</w:t>
      </w:r>
      <w:r>
        <w:t>Baidu Explore</w:t>
      </w:r>
      <w:r>
        <w:rPr>
          <w:rFonts w:hint="eastAsia"/>
        </w:rPr>
        <w:t>。</w:t>
      </w:r>
    </w:p>
    <w:p w14:paraId="503752B2" w14:textId="77777777" w:rsidR="00935697" w:rsidRDefault="00935697" w:rsidP="00935697">
      <w:pPr>
        <w:pStyle w:val="af3"/>
        <w:numPr>
          <w:ilvl w:val="0"/>
          <w:numId w:val="24"/>
        </w:numPr>
        <w:rPr>
          <w:rFonts w:cs="Times New Roman"/>
        </w:rPr>
      </w:pPr>
      <w:r>
        <w:rPr>
          <w:rFonts w:cs="Times New Roman" w:hint="eastAsia"/>
        </w:rPr>
        <w:t>系统功能完整性测试</w:t>
      </w:r>
    </w:p>
    <w:p w14:paraId="756C5D03" w14:textId="77777777" w:rsidR="00935697" w:rsidRPr="00CF297D" w:rsidRDefault="00935697" w:rsidP="00935697">
      <w:pPr>
        <w:pStyle w:val="af3"/>
      </w:pPr>
      <w:r>
        <w:rPr>
          <w:rFonts w:hint="eastAsia"/>
        </w:rPr>
        <w:t>访问系统主页，对系统设计的功能逐项进行测试，记录每项功能是否达到系统设计要求。</w:t>
      </w:r>
    </w:p>
    <w:p w14:paraId="593940F0" w14:textId="7164ED7B" w:rsidR="00935697" w:rsidRPr="00A90AA3" w:rsidRDefault="0091139E" w:rsidP="00935697">
      <w:pPr>
        <w:pStyle w:val="3"/>
        <w:numPr>
          <w:ilvl w:val="0"/>
          <w:numId w:val="0"/>
        </w:numPr>
        <w:tabs>
          <w:tab w:val="clear" w:pos="1854"/>
        </w:tabs>
        <w:rPr>
          <w:rFonts w:ascii="宋体" w:eastAsia="宋体" w:hAnsi="宋体"/>
        </w:rPr>
      </w:pPr>
      <w:r>
        <w:rPr>
          <w:rFonts w:ascii="宋体" w:eastAsia="宋体" w:hAnsi="宋体"/>
        </w:rPr>
        <w:t>3</w:t>
      </w:r>
      <w:r w:rsidR="00935697" w:rsidRPr="00A90AA3">
        <w:rPr>
          <w:rFonts w:ascii="宋体" w:eastAsia="宋体" w:hAnsi="宋体" w:hint="eastAsia"/>
        </w:rPr>
        <w:t>.</w:t>
      </w:r>
      <w:r>
        <w:rPr>
          <w:rFonts w:ascii="宋体" w:eastAsia="宋体" w:hAnsi="宋体"/>
        </w:rPr>
        <w:t>7</w:t>
      </w:r>
      <w:r w:rsidR="00935697" w:rsidRPr="00A90AA3">
        <w:rPr>
          <w:rFonts w:ascii="宋体" w:eastAsia="宋体" w:hAnsi="宋体" w:hint="eastAsia"/>
        </w:rPr>
        <w:t>.</w:t>
      </w:r>
      <w:r w:rsidR="00935697" w:rsidRPr="00A90AA3">
        <w:rPr>
          <w:rFonts w:ascii="宋体" w:eastAsia="宋体" w:hAnsi="宋体"/>
        </w:rPr>
        <w:t>4</w:t>
      </w:r>
      <w:r w:rsidR="00935697" w:rsidRPr="00A90AA3">
        <w:rPr>
          <w:rFonts w:ascii="宋体" w:eastAsia="宋体" w:hAnsi="宋体" w:hint="eastAsia"/>
        </w:rPr>
        <w:t xml:space="preserve"> 测试结果</w:t>
      </w:r>
    </w:p>
    <w:p w14:paraId="047D12FB" w14:textId="77777777" w:rsidR="00935697" w:rsidRDefault="00935697" w:rsidP="00935697">
      <w:pPr>
        <w:pStyle w:val="af3"/>
        <w:numPr>
          <w:ilvl w:val="0"/>
          <w:numId w:val="25"/>
        </w:numPr>
        <w:rPr>
          <w:rFonts w:cs="Times New Roman"/>
        </w:rPr>
      </w:pPr>
      <w:r>
        <w:rPr>
          <w:rFonts w:cs="Times New Roman" w:hint="eastAsia"/>
        </w:rPr>
        <w:t>系统可部署性测试</w:t>
      </w:r>
    </w:p>
    <w:p w14:paraId="4D4DC7DA" w14:textId="5BE4DD11" w:rsidR="00935697" w:rsidRDefault="00935697" w:rsidP="00935697">
      <w:pPr>
        <w:pStyle w:val="af3"/>
        <w:rPr>
          <w:rFonts w:cs="Times New Roman"/>
        </w:rPr>
      </w:pPr>
      <w:r>
        <w:rPr>
          <w:rFonts w:cs="Times New Roman" w:hint="eastAsia"/>
        </w:rPr>
        <w:t>整个系统部署的过程耗时</w:t>
      </w:r>
      <w:r>
        <w:rPr>
          <w:rFonts w:cs="Times New Roman"/>
        </w:rPr>
        <w:t>2</w:t>
      </w:r>
      <w:r>
        <w:rPr>
          <w:rFonts w:cs="Times New Roman" w:hint="eastAsia"/>
        </w:rPr>
        <w:t>小时</w:t>
      </w:r>
      <w:r>
        <w:rPr>
          <w:rFonts w:cs="Times New Roman"/>
        </w:rPr>
        <w:t>36</w:t>
      </w:r>
      <w:r>
        <w:rPr>
          <w:rFonts w:cs="Times New Roman" w:hint="eastAsia"/>
        </w:rPr>
        <w:t>分，结果表明系统可以在</w:t>
      </w:r>
      <w:r>
        <w:rPr>
          <w:rFonts w:cs="Times New Roman"/>
        </w:rPr>
        <w:t>3</w:t>
      </w:r>
      <w:r>
        <w:rPr>
          <w:rFonts w:cs="Times New Roman" w:hint="eastAsia"/>
        </w:rPr>
        <w:t>小时内完成部署，具备高可部署性，测试结果详情如</w:t>
      </w:r>
      <w:r>
        <w:rPr>
          <w:rFonts w:cs="Times New Roman"/>
        </w:rPr>
        <w:fldChar w:fldCharType="begin"/>
      </w:r>
      <w:r>
        <w:rPr>
          <w:rFonts w:cs="Times New Roman"/>
        </w:rPr>
        <w:instrText xml:space="preserve"> REF _Ref420783930 \h  \* MERGEFORMAT </w:instrText>
      </w:r>
      <w:r>
        <w:rPr>
          <w:rFonts w:cs="Times New Roman"/>
        </w:rPr>
      </w:r>
      <w:r>
        <w:rPr>
          <w:rFonts w:cs="Times New Roman"/>
        </w:rPr>
        <w:fldChar w:fldCharType="separate"/>
      </w:r>
      <w:r>
        <w:rPr>
          <w:rFonts w:cs="Times New Roman" w:hint="eastAsia"/>
        </w:rPr>
        <w:t>表</w:t>
      </w:r>
      <w:r>
        <w:rPr>
          <w:rFonts w:cs="Times New Roman"/>
        </w:rPr>
        <w:t xml:space="preserve"> </w:t>
      </w:r>
      <w:r w:rsidR="00F3000A">
        <w:rPr>
          <w:rFonts w:cs="Times New Roman"/>
        </w:rPr>
        <w:t>3</w:t>
      </w:r>
      <w:r>
        <w:rPr>
          <w:rFonts w:cs="Times New Roman" w:hint="eastAsia"/>
        </w:rPr>
        <w:t>-</w:t>
      </w:r>
      <w:r>
        <w:rPr>
          <w:rFonts w:cs="Times New Roman"/>
        </w:rPr>
        <w:t>3</w:t>
      </w:r>
      <w:r>
        <w:rPr>
          <w:rFonts w:cs="Times New Roman"/>
        </w:rPr>
        <w:fldChar w:fldCharType="end"/>
      </w:r>
      <w:r>
        <w:rPr>
          <w:rFonts w:cs="Times New Roman" w:hint="eastAsia"/>
        </w:rPr>
        <w:t>所示。</w:t>
      </w:r>
    </w:p>
    <w:p w14:paraId="3BF8D787" w14:textId="77777777" w:rsidR="00935697" w:rsidRPr="0022443D" w:rsidRDefault="00935697" w:rsidP="00935697">
      <w:pPr>
        <w:pStyle w:val="af3"/>
        <w:rPr>
          <w:rFonts w:cs="Times New Roman"/>
        </w:rPr>
      </w:pPr>
    </w:p>
    <w:p w14:paraId="54712E02" w14:textId="4D17D2C8" w:rsidR="00935697" w:rsidRDefault="00935697" w:rsidP="00935697">
      <w:pPr>
        <w:pStyle w:val="af6"/>
        <w:keepNext/>
        <w:ind w:firstLine="440"/>
        <w:jc w:val="center"/>
        <w:rPr>
          <w:rFonts w:ascii="Times New Roman" w:hAnsi="Times New Roman" w:cs="Times New Roman"/>
        </w:rPr>
      </w:pPr>
      <w:bookmarkStart w:id="127" w:name="_Ref420783930"/>
      <w:bookmarkStart w:id="128" w:name="_Toc422040731"/>
      <w:bookmarkStart w:id="129" w:name="_Ref420783918"/>
      <w:r>
        <w:rPr>
          <w:rFonts w:ascii="Times New Roman" w:hAnsi="Times New Roman" w:hint="eastAsia"/>
        </w:rPr>
        <w:t>表</w:t>
      </w:r>
      <w:r>
        <w:rPr>
          <w:rFonts w:ascii="Times New Roman" w:hAnsi="Times New Roman"/>
        </w:rPr>
        <w:t xml:space="preserve"> </w:t>
      </w:r>
      <w:bookmarkEnd w:id="127"/>
      <w:r w:rsidR="00F3000A">
        <w:t>3</w:t>
      </w:r>
      <w:r>
        <w:rPr>
          <w:rFonts w:hint="eastAsia"/>
        </w:rPr>
        <w:t>-</w:t>
      </w:r>
      <w:r>
        <w:t>3</w:t>
      </w:r>
      <w:r>
        <w:rPr>
          <w:rFonts w:ascii="Times New Roman" w:eastAsiaTheme="majorEastAsia" w:hAnsi="Times New Roman" w:hint="eastAsia"/>
          <w:sz w:val="21"/>
          <w:szCs w:val="21"/>
        </w:rPr>
        <w:t>系统部署时间记录</w:t>
      </w:r>
      <w:bookmarkEnd w:id="128"/>
      <w:bookmarkEnd w:id="129"/>
    </w:p>
    <w:tbl>
      <w:tblPr>
        <w:tblStyle w:val="afd"/>
        <w:tblW w:w="0" w:type="auto"/>
        <w:jc w:val="center"/>
        <w:tblLook w:val="04A0" w:firstRow="1" w:lastRow="0" w:firstColumn="1" w:lastColumn="0" w:noHBand="0" w:noVBand="1"/>
      </w:tblPr>
      <w:tblGrid>
        <w:gridCol w:w="856"/>
        <w:gridCol w:w="3828"/>
        <w:gridCol w:w="3197"/>
      </w:tblGrid>
      <w:tr w:rsidR="00935697" w14:paraId="128B4BFC" w14:textId="77777777" w:rsidTr="00D77458">
        <w:trPr>
          <w:jc w:val="center"/>
        </w:trPr>
        <w:tc>
          <w:tcPr>
            <w:tcW w:w="856" w:type="dxa"/>
            <w:tcBorders>
              <w:top w:val="single" w:sz="4" w:space="0" w:color="auto"/>
              <w:left w:val="single" w:sz="4" w:space="0" w:color="auto"/>
              <w:bottom w:val="single" w:sz="4" w:space="0" w:color="auto"/>
              <w:right w:val="single" w:sz="4" w:space="0" w:color="auto"/>
            </w:tcBorders>
            <w:hideMark/>
          </w:tcPr>
          <w:p w14:paraId="14FEE602" w14:textId="77777777" w:rsidR="00935697" w:rsidRDefault="00935697" w:rsidP="00D77458">
            <w:pPr>
              <w:jc w:val="center"/>
              <w:rPr>
                <w:rFonts w:ascii="Times New Roman" w:hAnsi="Times New Roman"/>
                <w:kern w:val="0"/>
                <w:szCs w:val="21"/>
              </w:rPr>
            </w:pPr>
            <w:r>
              <w:rPr>
                <w:rFonts w:ascii="Times New Roman" w:hAnsi="Times New Roman" w:hint="eastAsia"/>
                <w:kern w:val="0"/>
                <w:szCs w:val="21"/>
              </w:rPr>
              <w:t>序号</w:t>
            </w:r>
          </w:p>
        </w:tc>
        <w:tc>
          <w:tcPr>
            <w:tcW w:w="3828" w:type="dxa"/>
            <w:tcBorders>
              <w:top w:val="single" w:sz="4" w:space="0" w:color="auto"/>
              <w:left w:val="single" w:sz="4" w:space="0" w:color="auto"/>
              <w:bottom w:val="single" w:sz="4" w:space="0" w:color="auto"/>
              <w:right w:val="single" w:sz="4" w:space="0" w:color="auto"/>
            </w:tcBorders>
            <w:hideMark/>
          </w:tcPr>
          <w:p w14:paraId="11CAA80E" w14:textId="77777777" w:rsidR="00935697" w:rsidRDefault="00935697" w:rsidP="00D77458">
            <w:pPr>
              <w:rPr>
                <w:rFonts w:ascii="Times New Roman" w:hAnsi="Times New Roman"/>
                <w:kern w:val="0"/>
                <w:szCs w:val="21"/>
              </w:rPr>
            </w:pPr>
            <w:r>
              <w:rPr>
                <w:rFonts w:ascii="Times New Roman" w:hAnsi="Times New Roman" w:hint="eastAsia"/>
                <w:kern w:val="0"/>
                <w:szCs w:val="21"/>
              </w:rPr>
              <w:t>事件</w:t>
            </w:r>
          </w:p>
        </w:tc>
        <w:tc>
          <w:tcPr>
            <w:tcW w:w="3197" w:type="dxa"/>
            <w:tcBorders>
              <w:top w:val="single" w:sz="4" w:space="0" w:color="auto"/>
              <w:left w:val="single" w:sz="4" w:space="0" w:color="auto"/>
              <w:bottom w:val="single" w:sz="4" w:space="0" w:color="auto"/>
              <w:right w:val="single" w:sz="4" w:space="0" w:color="auto"/>
            </w:tcBorders>
            <w:hideMark/>
          </w:tcPr>
          <w:p w14:paraId="269DE5F2" w14:textId="77777777" w:rsidR="00935697" w:rsidRDefault="00935697" w:rsidP="00D77458">
            <w:pPr>
              <w:rPr>
                <w:rFonts w:ascii="Times New Roman" w:hAnsi="Times New Roman"/>
                <w:kern w:val="0"/>
                <w:szCs w:val="21"/>
              </w:rPr>
            </w:pPr>
            <w:r>
              <w:rPr>
                <w:rFonts w:ascii="Times New Roman" w:hAnsi="Times New Roman" w:hint="eastAsia"/>
                <w:kern w:val="0"/>
                <w:szCs w:val="21"/>
              </w:rPr>
              <w:t>时间点</w:t>
            </w:r>
          </w:p>
        </w:tc>
      </w:tr>
      <w:tr w:rsidR="00935697" w14:paraId="2C20209D" w14:textId="77777777" w:rsidTr="00D77458">
        <w:trPr>
          <w:jc w:val="center"/>
        </w:trPr>
        <w:tc>
          <w:tcPr>
            <w:tcW w:w="856" w:type="dxa"/>
            <w:tcBorders>
              <w:top w:val="single" w:sz="4" w:space="0" w:color="auto"/>
              <w:left w:val="single" w:sz="4" w:space="0" w:color="auto"/>
              <w:bottom w:val="single" w:sz="4" w:space="0" w:color="auto"/>
              <w:right w:val="single" w:sz="4" w:space="0" w:color="auto"/>
            </w:tcBorders>
            <w:hideMark/>
          </w:tcPr>
          <w:p w14:paraId="04EEB893" w14:textId="77777777" w:rsidR="00935697" w:rsidRDefault="00935697" w:rsidP="00D77458">
            <w:pPr>
              <w:jc w:val="center"/>
              <w:rPr>
                <w:rFonts w:ascii="Times New Roman" w:hAnsi="Times New Roman"/>
                <w:kern w:val="0"/>
                <w:szCs w:val="21"/>
              </w:rPr>
            </w:pPr>
            <w:r>
              <w:rPr>
                <w:rFonts w:ascii="Times New Roman" w:hAnsi="Times New Roman"/>
                <w:kern w:val="0"/>
                <w:szCs w:val="21"/>
              </w:rPr>
              <w:t>1</w:t>
            </w:r>
          </w:p>
        </w:tc>
        <w:tc>
          <w:tcPr>
            <w:tcW w:w="3828" w:type="dxa"/>
            <w:tcBorders>
              <w:top w:val="single" w:sz="4" w:space="0" w:color="auto"/>
              <w:left w:val="single" w:sz="4" w:space="0" w:color="auto"/>
              <w:bottom w:val="single" w:sz="4" w:space="0" w:color="auto"/>
              <w:right w:val="single" w:sz="4" w:space="0" w:color="auto"/>
            </w:tcBorders>
            <w:hideMark/>
          </w:tcPr>
          <w:p w14:paraId="552B9174" w14:textId="77777777" w:rsidR="00935697" w:rsidRDefault="00935697" w:rsidP="00D77458">
            <w:pPr>
              <w:rPr>
                <w:rFonts w:ascii="Times New Roman" w:hAnsi="Times New Roman"/>
                <w:kern w:val="0"/>
                <w:szCs w:val="21"/>
              </w:rPr>
            </w:pPr>
            <w:r>
              <w:rPr>
                <w:rFonts w:ascii="Times New Roman" w:hAnsi="Times New Roman" w:hint="eastAsia"/>
                <w:kern w:val="0"/>
                <w:szCs w:val="21"/>
              </w:rPr>
              <w:t>开始部署系统</w:t>
            </w:r>
          </w:p>
        </w:tc>
        <w:tc>
          <w:tcPr>
            <w:tcW w:w="3197" w:type="dxa"/>
            <w:tcBorders>
              <w:top w:val="single" w:sz="4" w:space="0" w:color="auto"/>
              <w:left w:val="single" w:sz="4" w:space="0" w:color="auto"/>
              <w:bottom w:val="single" w:sz="4" w:space="0" w:color="auto"/>
              <w:right w:val="single" w:sz="4" w:space="0" w:color="auto"/>
            </w:tcBorders>
            <w:hideMark/>
          </w:tcPr>
          <w:p w14:paraId="0377F5DF" w14:textId="77777777" w:rsidR="00935697" w:rsidRDefault="00935697" w:rsidP="00D77458">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18:36</w:t>
            </w:r>
          </w:p>
        </w:tc>
      </w:tr>
      <w:tr w:rsidR="00935697" w14:paraId="5CC5ED48" w14:textId="77777777" w:rsidTr="00D77458">
        <w:trPr>
          <w:jc w:val="center"/>
        </w:trPr>
        <w:tc>
          <w:tcPr>
            <w:tcW w:w="856" w:type="dxa"/>
            <w:tcBorders>
              <w:top w:val="single" w:sz="4" w:space="0" w:color="auto"/>
              <w:left w:val="single" w:sz="4" w:space="0" w:color="auto"/>
              <w:bottom w:val="single" w:sz="4" w:space="0" w:color="auto"/>
              <w:right w:val="single" w:sz="4" w:space="0" w:color="auto"/>
            </w:tcBorders>
            <w:hideMark/>
          </w:tcPr>
          <w:p w14:paraId="678FEE24" w14:textId="77777777" w:rsidR="00935697" w:rsidRDefault="00935697" w:rsidP="00D77458">
            <w:pPr>
              <w:jc w:val="center"/>
              <w:rPr>
                <w:rFonts w:ascii="Times New Roman" w:hAnsi="Times New Roman"/>
                <w:kern w:val="0"/>
                <w:szCs w:val="21"/>
              </w:rPr>
            </w:pPr>
            <w:r>
              <w:rPr>
                <w:rFonts w:ascii="Times New Roman" w:hAnsi="Times New Roman"/>
                <w:kern w:val="0"/>
                <w:szCs w:val="21"/>
              </w:rPr>
              <w:lastRenderedPageBreak/>
              <w:t>2</w:t>
            </w:r>
          </w:p>
        </w:tc>
        <w:tc>
          <w:tcPr>
            <w:tcW w:w="3828" w:type="dxa"/>
            <w:tcBorders>
              <w:top w:val="single" w:sz="4" w:space="0" w:color="auto"/>
              <w:left w:val="single" w:sz="4" w:space="0" w:color="auto"/>
              <w:bottom w:val="single" w:sz="4" w:space="0" w:color="auto"/>
              <w:right w:val="single" w:sz="4" w:space="0" w:color="auto"/>
            </w:tcBorders>
            <w:hideMark/>
          </w:tcPr>
          <w:p w14:paraId="17AFC362" w14:textId="77777777" w:rsidR="00935697" w:rsidRDefault="00935697" w:rsidP="00D77458">
            <w:pPr>
              <w:rPr>
                <w:rFonts w:ascii="Times New Roman" w:hAnsi="Times New Roman"/>
                <w:kern w:val="0"/>
                <w:szCs w:val="21"/>
              </w:rPr>
            </w:pPr>
            <w:r>
              <w:rPr>
                <w:rFonts w:ascii="Times New Roman" w:hAnsi="Times New Roman" w:hint="eastAsia"/>
                <w:kern w:val="0"/>
                <w:szCs w:val="21"/>
              </w:rPr>
              <w:t>完成系统必备软件安装</w:t>
            </w:r>
          </w:p>
        </w:tc>
        <w:tc>
          <w:tcPr>
            <w:tcW w:w="3197" w:type="dxa"/>
            <w:tcBorders>
              <w:top w:val="single" w:sz="4" w:space="0" w:color="auto"/>
              <w:left w:val="single" w:sz="4" w:space="0" w:color="auto"/>
              <w:bottom w:val="single" w:sz="4" w:space="0" w:color="auto"/>
              <w:right w:val="single" w:sz="4" w:space="0" w:color="auto"/>
            </w:tcBorders>
            <w:hideMark/>
          </w:tcPr>
          <w:p w14:paraId="4CE73415" w14:textId="77777777" w:rsidR="00935697" w:rsidRDefault="00935697" w:rsidP="00D77458">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19:09</w:t>
            </w:r>
          </w:p>
        </w:tc>
      </w:tr>
      <w:tr w:rsidR="00935697" w14:paraId="4BB68101" w14:textId="77777777" w:rsidTr="00D77458">
        <w:trPr>
          <w:jc w:val="center"/>
        </w:trPr>
        <w:tc>
          <w:tcPr>
            <w:tcW w:w="856" w:type="dxa"/>
            <w:tcBorders>
              <w:top w:val="single" w:sz="4" w:space="0" w:color="auto"/>
              <w:left w:val="single" w:sz="4" w:space="0" w:color="auto"/>
              <w:bottom w:val="single" w:sz="4" w:space="0" w:color="auto"/>
              <w:right w:val="single" w:sz="4" w:space="0" w:color="auto"/>
            </w:tcBorders>
            <w:hideMark/>
          </w:tcPr>
          <w:p w14:paraId="302CD353" w14:textId="77777777" w:rsidR="00935697" w:rsidRDefault="00935697" w:rsidP="00D77458">
            <w:pPr>
              <w:jc w:val="center"/>
              <w:rPr>
                <w:rFonts w:ascii="Times New Roman" w:hAnsi="Times New Roman"/>
                <w:kern w:val="0"/>
                <w:szCs w:val="21"/>
              </w:rPr>
            </w:pPr>
            <w:r>
              <w:rPr>
                <w:rFonts w:ascii="Times New Roman" w:hAnsi="Times New Roman"/>
                <w:kern w:val="0"/>
                <w:szCs w:val="21"/>
              </w:rPr>
              <w:t>3</w:t>
            </w:r>
          </w:p>
        </w:tc>
        <w:tc>
          <w:tcPr>
            <w:tcW w:w="3828" w:type="dxa"/>
            <w:tcBorders>
              <w:top w:val="single" w:sz="4" w:space="0" w:color="auto"/>
              <w:left w:val="single" w:sz="4" w:space="0" w:color="auto"/>
              <w:bottom w:val="single" w:sz="4" w:space="0" w:color="auto"/>
              <w:right w:val="single" w:sz="4" w:space="0" w:color="auto"/>
            </w:tcBorders>
            <w:hideMark/>
          </w:tcPr>
          <w:p w14:paraId="42B3EDC5" w14:textId="77777777" w:rsidR="00935697" w:rsidRDefault="00935697" w:rsidP="00D77458">
            <w:pPr>
              <w:rPr>
                <w:rFonts w:ascii="Times New Roman" w:hAnsi="Times New Roman"/>
                <w:kern w:val="0"/>
                <w:szCs w:val="21"/>
              </w:rPr>
            </w:pPr>
            <w:r>
              <w:rPr>
                <w:rFonts w:ascii="Times New Roman" w:hAnsi="Times New Roman" w:hint="eastAsia"/>
                <w:kern w:val="0"/>
                <w:szCs w:val="21"/>
              </w:rPr>
              <w:t>完成系统安装</w:t>
            </w:r>
          </w:p>
        </w:tc>
        <w:tc>
          <w:tcPr>
            <w:tcW w:w="3197" w:type="dxa"/>
            <w:tcBorders>
              <w:top w:val="single" w:sz="4" w:space="0" w:color="auto"/>
              <w:left w:val="single" w:sz="4" w:space="0" w:color="auto"/>
              <w:bottom w:val="single" w:sz="4" w:space="0" w:color="auto"/>
              <w:right w:val="single" w:sz="4" w:space="0" w:color="auto"/>
            </w:tcBorders>
            <w:hideMark/>
          </w:tcPr>
          <w:p w14:paraId="0BB57783" w14:textId="77777777" w:rsidR="00935697" w:rsidRDefault="00935697" w:rsidP="00D77458">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19:30</w:t>
            </w:r>
          </w:p>
        </w:tc>
      </w:tr>
      <w:tr w:rsidR="00935697" w14:paraId="52ADAA68" w14:textId="77777777" w:rsidTr="00D77458">
        <w:trPr>
          <w:jc w:val="center"/>
        </w:trPr>
        <w:tc>
          <w:tcPr>
            <w:tcW w:w="856" w:type="dxa"/>
            <w:tcBorders>
              <w:top w:val="single" w:sz="4" w:space="0" w:color="auto"/>
              <w:left w:val="single" w:sz="4" w:space="0" w:color="auto"/>
              <w:bottom w:val="single" w:sz="4" w:space="0" w:color="auto"/>
              <w:right w:val="single" w:sz="4" w:space="0" w:color="auto"/>
            </w:tcBorders>
            <w:hideMark/>
          </w:tcPr>
          <w:p w14:paraId="337FE7D8" w14:textId="77777777" w:rsidR="00935697" w:rsidRDefault="00935697" w:rsidP="00D77458">
            <w:pPr>
              <w:jc w:val="center"/>
              <w:rPr>
                <w:rFonts w:ascii="Times New Roman" w:hAnsi="Times New Roman"/>
                <w:kern w:val="0"/>
                <w:szCs w:val="21"/>
              </w:rPr>
            </w:pPr>
            <w:r>
              <w:rPr>
                <w:rFonts w:ascii="Times New Roman" w:hAnsi="Times New Roman"/>
                <w:kern w:val="0"/>
                <w:szCs w:val="21"/>
              </w:rPr>
              <w:t>4</w:t>
            </w:r>
          </w:p>
        </w:tc>
        <w:tc>
          <w:tcPr>
            <w:tcW w:w="3828" w:type="dxa"/>
            <w:tcBorders>
              <w:top w:val="single" w:sz="4" w:space="0" w:color="auto"/>
              <w:left w:val="single" w:sz="4" w:space="0" w:color="auto"/>
              <w:bottom w:val="single" w:sz="4" w:space="0" w:color="auto"/>
              <w:right w:val="single" w:sz="4" w:space="0" w:color="auto"/>
            </w:tcBorders>
            <w:hideMark/>
          </w:tcPr>
          <w:p w14:paraId="4CEE1333" w14:textId="77777777" w:rsidR="00935697" w:rsidRDefault="00935697" w:rsidP="00D77458">
            <w:pPr>
              <w:rPr>
                <w:rFonts w:ascii="Times New Roman" w:hAnsi="Times New Roman"/>
                <w:kern w:val="0"/>
                <w:szCs w:val="21"/>
              </w:rPr>
            </w:pPr>
            <w:r>
              <w:rPr>
                <w:rFonts w:ascii="Times New Roman" w:hAnsi="Times New Roman" w:hint="eastAsia"/>
                <w:kern w:val="0"/>
                <w:szCs w:val="21"/>
              </w:rPr>
              <w:t>完成虚拟网络部署</w:t>
            </w:r>
          </w:p>
        </w:tc>
        <w:tc>
          <w:tcPr>
            <w:tcW w:w="3197" w:type="dxa"/>
            <w:tcBorders>
              <w:top w:val="single" w:sz="4" w:space="0" w:color="auto"/>
              <w:left w:val="single" w:sz="4" w:space="0" w:color="auto"/>
              <w:bottom w:val="single" w:sz="4" w:space="0" w:color="auto"/>
              <w:right w:val="single" w:sz="4" w:space="0" w:color="auto"/>
            </w:tcBorders>
            <w:hideMark/>
          </w:tcPr>
          <w:p w14:paraId="64635B2D" w14:textId="77777777" w:rsidR="00935697" w:rsidRDefault="00935697" w:rsidP="00D77458">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20:03</w:t>
            </w:r>
          </w:p>
        </w:tc>
      </w:tr>
      <w:tr w:rsidR="00935697" w14:paraId="196249C1" w14:textId="77777777" w:rsidTr="00D77458">
        <w:trPr>
          <w:jc w:val="center"/>
        </w:trPr>
        <w:tc>
          <w:tcPr>
            <w:tcW w:w="856" w:type="dxa"/>
            <w:tcBorders>
              <w:top w:val="single" w:sz="4" w:space="0" w:color="auto"/>
              <w:left w:val="single" w:sz="4" w:space="0" w:color="auto"/>
              <w:bottom w:val="single" w:sz="4" w:space="0" w:color="auto"/>
              <w:right w:val="single" w:sz="4" w:space="0" w:color="auto"/>
            </w:tcBorders>
            <w:hideMark/>
          </w:tcPr>
          <w:p w14:paraId="6B6F488C" w14:textId="77777777" w:rsidR="00935697" w:rsidRDefault="00935697" w:rsidP="00D77458">
            <w:pPr>
              <w:jc w:val="center"/>
              <w:rPr>
                <w:rFonts w:ascii="Times New Roman" w:hAnsi="Times New Roman"/>
                <w:kern w:val="0"/>
                <w:szCs w:val="21"/>
              </w:rPr>
            </w:pPr>
            <w:r>
              <w:rPr>
                <w:rFonts w:ascii="Times New Roman" w:hAnsi="Times New Roman"/>
                <w:kern w:val="0"/>
                <w:szCs w:val="21"/>
              </w:rPr>
              <w:t>5</w:t>
            </w:r>
          </w:p>
        </w:tc>
        <w:tc>
          <w:tcPr>
            <w:tcW w:w="3828" w:type="dxa"/>
            <w:tcBorders>
              <w:top w:val="single" w:sz="4" w:space="0" w:color="auto"/>
              <w:left w:val="single" w:sz="4" w:space="0" w:color="auto"/>
              <w:bottom w:val="single" w:sz="4" w:space="0" w:color="auto"/>
              <w:right w:val="single" w:sz="4" w:space="0" w:color="auto"/>
            </w:tcBorders>
            <w:hideMark/>
          </w:tcPr>
          <w:p w14:paraId="273F0ADD" w14:textId="77777777" w:rsidR="00935697" w:rsidRDefault="00935697" w:rsidP="00D77458">
            <w:pPr>
              <w:rPr>
                <w:rFonts w:ascii="Times New Roman" w:hAnsi="Times New Roman"/>
                <w:kern w:val="0"/>
                <w:szCs w:val="21"/>
              </w:rPr>
            </w:pPr>
            <w:r>
              <w:rPr>
                <w:rFonts w:ascii="Times New Roman" w:hAnsi="Times New Roman" w:hint="eastAsia"/>
                <w:kern w:val="0"/>
                <w:szCs w:val="21"/>
              </w:rPr>
              <w:t>完成代理服务器设置</w:t>
            </w:r>
          </w:p>
        </w:tc>
        <w:tc>
          <w:tcPr>
            <w:tcW w:w="3197" w:type="dxa"/>
            <w:tcBorders>
              <w:top w:val="single" w:sz="4" w:space="0" w:color="auto"/>
              <w:left w:val="single" w:sz="4" w:space="0" w:color="auto"/>
              <w:bottom w:val="single" w:sz="4" w:space="0" w:color="auto"/>
              <w:right w:val="single" w:sz="4" w:space="0" w:color="auto"/>
            </w:tcBorders>
            <w:hideMark/>
          </w:tcPr>
          <w:p w14:paraId="38907842" w14:textId="77777777" w:rsidR="00935697" w:rsidRDefault="00935697" w:rsidP="00D77458">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20:26</w:t>
            </w:r>
          </w:p>
        </w:tc>
      </w:tr>
      <w:tr w:rsidR="00935697" w14:paraId="799C02EA" w14:textId="77777777" w:rsidTr="00D77458">
        <w:trPr>
          <w:jc w:val="center"/>
        </w:trPr>
        <w:tc>
          <w:tcPr>
            <w:tcW w:w="856" w:type="dxa"/>
            <w:tcBorders>
              <w:top w:val="single" w:sz="4" w:space="0" w:color="auto"/>
              <w:left w:val="single" w:sz="4" w:space="0" w:color="auto"/>
              <w:bottom w:val="single" w:sz="4" w:space="0" w:color="auto"/>
              <w:right w:val="single" w:sz="4" w:space="0" w:color="auto"/>
            </w:tcBorders>
            <w:hideMark/>
          </w:tcPr>
          <w:p w14:paraId="6AB4396B" w14:textId="77777777" w:rsidR="00935697" w:rsidRDefault="00935697" w:rsidP="00D77458">
            <w:pPr>
              <w:jc w:val="center"/>
              <w:rPr>
                <w:rFonts w:ascii="Times New Roman" w:hAnsi="Times New Roman"/>
                <w:kern w:val="0"/>
                <w:szCs w:val="21"/>
              </w:rPr>
            </w:pPr>
            <w:r>
              <w:rPr>
                <w:rFonts w:ascii="Times New Roman" w:hAnsi="Times New Roman"/>
                <w:kern w:val="0"/>
                <w:szCs w:val="21"/>
              </w:rPr>
              <w:t>6</w:t>
            </w:r>
          </w:p>
        </w:tc>
        <w:tc>
          <w:tcPr>
            <w:tcW w:w="3828" w:type="dxa"/>
            <w:tcBorders>
              <w:top w:val="single" w:sz="4" w:space="0" w:color="auto"/>
              <w:left w:val="single" w:sz="4" w:space="0" w:color="auto"/>
              <w:bottom w:val="single" w:sz="4" w:space="0" w:color="auto"/>
              <w:right w:val="single" w:sz="4" w:space="0" w:color="auto"/>
            </w:tcBorders>
            <w:hideMark/>
          </w:tcPr>
          <w:p w14:paraId="1F0BA294" w14:textId="77777777" w:rsidR="00935697" w:rsidRDefault="00935697" w:rsidP="00D77458">
            <w:pPr>
              <w:rPr>
                <w:rFonts w:ascii="Times New Roman" w:hAnsi="Times New Roman"/>
                <w:kern w:val="0"/>
                <w:szCs w:val="21"/>
              </w:rPr>
            </w:pPr>
            <w:r>
              <w:rPr>
                <w:rFonts w:ascii="Times New Roman" w:hAnsi="Times New Roman" w:hint="eastAsia"/>
                <w:kern w:val="0"/>
                <w:szCs w:val="21"/>
              </w:rPr>
              <w:t>完成通信服务器部署</w:t>
            </w:r>
          </w:p>
        </w:tc>
        <w:tc>
          <w:tcPr>
            <w:tcW w:w="3197" w:type="dxa"/>
            <w:tcBorders>
              <w:top w:val="single" w:sz="4" w:space="0" w:color="auto"/>
              <w:left w:val="single" w:sz="4" w:space="0" w:color="auto"/>
              <w:bottom w:val="single" w:sz="4" w:space="0" w:color="auto"/>
              <w:right w:val="single" w:sz="4" w:space="0" w:color="auto"/>
            </w:tcBorders>
            <w:hideMark/>
          </w:tcPr>
          <w:p w14:paraId="1C68C00A" w14:textId="77777777" w:rsidR="00935697" w:rsidRDefault="00935697" w:rsidP="00D77458">
            <w:pPr>
              <w:rPr>
                <w:rFonts w:ascii="Times New Roman" w:hAnsi="Times New Roman"/>
                <w:kern w:val="0"/>
                <w:szCs w:val="21"/>
              </w:rPr>
            </w:pPr>
            <w:r>
              <w:rPr>
                <w:rFonts w:ascii="Times New Roman" w:hAnsi="Times New Roman"/>
                <w:kern w:val="0"/>
                <w:szCs w:val="21"/>
              </w:rPr>
              <w:t>201</w:t>
            </w:r>
            <w:r>
              <w:rPr>
                <w:rFonts w:ascii="Times New Roman" w:hAnsi="Times New Roman" w:hint="eastAsia"/>
                <w:kern w:val="0"/>
                <w:szCs w:val="21"/>
              </w:rPr>
              <w:t>6</w:t>
            </w:r>
            <w:r>
              <w:rPr>
                <w:rFonts w:ascii="Times New Roman" w:hAnsi="Times New Roman" w:hint="eastAsia"/>
                <w:kern w:val="0"/>
                <w:szCs w:val="21"/>
              </w:rPr>
              <w:t>年</w:t>
            </w:r>
            <w:r>
              <w:rPr>
                <w:rFonts w:ascii="Times New Roman" w:hAnsi="Times New Roman" w:hint="eastAsia"/>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20:50</w:t>
            </w:r>
          </w:p>
        </w:tc>
      </w:tr>
      <w:tr w:rsidR="00935697" w14:paraId="1DD0D92E" w14:textId="77777777" w:rsidTr="00D77458">
        <w:trPr>
          <w:jc w:val="center"/>
        </w:trPr>
        <w:tc>
          <w:tcPr>
            <w:tcW w:w="856" w:type="dxa"/>
            <w:tcBorders>
              <w:top w:val="single" w:sz="4" w:space="0" w:color="auto"/>
              <w:left w:val="single" w:sz="4" w:space="0" w:color="auto"/>
              <w:bottom w:val="single" w:sz="4" w:space="0" w:color="auto"/>
              <w:right w:val="single" w:sz="4" w:space="0" w:color="auto"/>
            </w:tcBorders>
            <w:hideMark/>
          </w:tcPr>
          <w:p w14:paraId="7128CF8E" w14:textId="77777777" w:rsidR="00935697" w:rsidRDefault="00935697" w:rsidP="00D77458">
            <w:pPr>
              <w:jc w:val="center"/>
              <w:rPr>
                <w:rFonts w:ascii="Times New Roman" w:hAnsi="Times New Roman"/>
                <w:kern w:val="0"/>
                <w:szCs w:val="21"/>
              </w:rPr>
            </w:pPr>
            <w:r>
              <w:rPr>
                <w:rFonts w:ascii="Times New Roman" w:hAnsi="Times New Roman"/>
                <w:kern w:val="0"/>
                <w:szCs w:val="21"/>
              </w:rPr>
              <w:t>7</w:t>
            </w:r>
          </w:p>
        </w:tc>
        <w:tc>
          <w:tcPr>
            <w:tcW w:w="3828" w:type="dxa"/>
            <w:tcBorders>
              <w:top w:val="single" w:sz="4" w:space="0" w:color="auto"/>
              <w:left w:val="single" w:sz="4" w:space="0" w:color="auto"/>
              <w:bottom w:val="single" w:sz="4" w:space="0" w:color="auto"/>
              <w:right w:val="single" w:sz="4" w:space="0" w:color="auto"/>
            </w:tcBorders>
            <w:hideMark/>
          </w:tcPr>
          <w:p w14:paraId="45AF60DD" w14:textId="77777777" w:rsidR="00935697" w:rsidRDefault="00935697" w:rsidP="00D77458">
            <w:pPr>
              <w:rPr>
                <w:rFonts w:ascii="Times New Roman" w:hAnsi="Times New Roman"/>
                <w:kern w:val="0"/>
                <w:szCs w:val="21"/>
              </w:rPr>
            </w:pPr>
            <w:r>
              <w:rPr>
                <w:rFonts w:ascii="Times New Roman" w:hAnsi="Times New Roman" w:hint="eastAsia"/>
                <w:kern w:val="0"/>
                <w:szCs w:val="21"/>
              </w:rPr>
              <w:t>完成流量监听程序</w:t>
            </w:r>
          </w:p>
        </w:tc>
        <w:tc>
          <w:tcPr>
            <w:tcW w:w="3197" w:type="dxa"/>
            <w:tcBorders>
              <w:top w:val="single" w:sz="4" w:space="0" w:color="auto"/>
              <w:left w:val="single" w:sz="4" w:space="0" w:color="auto"/>
              <w:bottom w:val="single" w:sz="4" w:space="0" w:color="auto"/>
              <w:right w:val="single" w:sz="4" w:space="0" w:color="auto"/>
            </w:tcBorders>
            <w:hideMark/>
          </w:tcPr>
          <w:p w14:paraId="7423D5E0" w14:textId="77777777" w:rsidR="00935697" w:rsidRDefault="00935697" w:rsidP="00D77458">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21:12</w:t>
            </w:r>
          </w:p>
        </w:tc>
      </w:tr>
    </w:tbl>
    <w:p w14:paraId="70287547" w14:textId="77777777" w:rsidR="00935697" w:rsidRDefault="00935697" w:rsidP="00935697">
      <w:pPr>
        <w:pStyle w:val="af3"/>
        <w:ind w:left="840" w:firstLine="0"/>
        <w:rPr>
          <w:rFonts w:cs="Times New Roman"/>
        </w:rPr>
      </w:pPr>
    </w:p>
    <w:p w14:paraId="5B280E24" w14:textId="77777777" w:rsidR="00935697" w:rsidRDefault="00935697" w:rsidP="00935697">
      <w:pPr>
        <w:pStyle w:val="af3"/>
        <w:numPr>
          <w:ilvl w:val="0"/>
          <w:numId w:val="25"/>
        </w:numPr>
        <w:rPr>
          <w:rFonts w:cs="Times New Roman"/>
        </w:rPr>
      </w:pPr>
      <w:r>
        <w:rPr>
          <w:rFonts w:cs="Times New Roman" w:hint="eastAsia"/>
        </w:rPr>
        <w:t>系统并发性测试</w:t>
      </w:r>
    </w:p>
    <w:p w14:paraId="2AB363E8" w14:textId="77777777" w:rsidR="00935697" w:rsidRDefault="00935697" w:rsidP="00935697">
      <w:pPr>
        <w:pStyle w:val="af3"/>
      </w:pPr>
      <w:r>
        <w:rPr>
          <w:rFonts w:hint="eastAsia"/>
        </w:rPr>
        <w:t>测试结果表明，随着并发用户数的增加，平均响应时间、</w:t>
      </w:r>
      <w:r>
        <w:t>CPU</w:t>
      </w:r>
      <w:r>
        <w:rPr>
          <w:rFonts w:hint="eastAsia"/>
        </w:rPr>
        <w:t>占用率、内存占用率都会上升。当并发数在</w:t>
      </w:r>
      <w:r>
        <w:t>500</w:t>
      </w:r>
      <w:r>
        <w:rPr>
          <w:rFonts w:hint="eastAsia"/>
        </w:rPr>
        <w:t>以内时，平均响应时间在</w:t>
      </w:r>
      <w:r>
        <w:t>1s</w:t>
      </w:r>
      <w:r>
        <w:rPr>
          <w:rFonts w:hint="eastAsia"/>
        </w:rPr>
        <w:t>内，</w:t>
      </w:r>
      <w:r>
        <w:t>CPU</w:t>
      </w:r>
      <w:r>
        <w:rPr>
          <w:rFonts w:hint="eastAsia"/>
        </w:rPr>
        <w:t>占用率和内存占用率均保持在</w:t>
      </w:r>
      <w:r>
        <w:t>50%</w:t>
      </w:r>
      <w:r>
        <w:rPr>
          <w:rFonts w:hint="eastAsia"/>
        </w:rPr>
        <w:t>以内。并发数超过</w:t>
      </w:r>
      <w:r>
        <w:t>500</w:t>
      </w:r>
      <w:r>
        <w:rPr>
          <w:rFonts w:hint="eastAsia"/>
        </w:rPr>
        <w:t>后，平均响应时间、</w:t>
      </w:r>
      <w:r>
        <w:t>CPU</w:t>
      </w:r>
      <w:r>
        <w:rPr>
          <w:rFonts w:hint="eastAsia"/>
        </w:rPr>
        <w:t>占用率和内存占用率迅速上升。并发数达到</w:t>
      </w:r>
      <w:r>
        <w:t>700</w:t>
      </w:r>
      <w:r>
        <w:rPr>
          <w:rFonts w:hint="eastAsia"/>
        </w:rPr>
        <w:t>时，平均响应时间超过</w:t>
      </w:r>
      <w:r>
        <w:t>3s</w:t>
      </w:r>
      <w:r>
        <w:rPr>
          <w:rFonts w:hint="eastAsia"/>
        </w:rPr>
        <w:t>，</w:t>
      </w:r>
      <w:r>
        <w:t>CPU</w:t>
      </w:r>
      <w:r>
        <w:rPr>
          <w:rFonts w:hint="eastAsia"/>
        </w:rPr>
        <w:t>占用率超过</w:t>
      </w:r>
      <w:r>
        <w:t>75%</w:t>
      </w:r>
      <w:r>
        <w:rPr>
          <w:rFonts w:hint="eastAsia"/>
        </w:rPr>
        <w:t>，内存占用率超过</w:t>
      </w:r>
      <w:r>
        <w:t>70%</w:t>
      </w:r>
      <w:r>
        <w:rPr>
          <w:rFonts w:hint="eastAsia"/>
        </w:rPr>
        <w:t>。当响应时间在</w:t>
      </w:r>
      <w:r>
        <w:t>1s</w:t>
      </w:r>
      <w:r>
        <w:rPr>
          <w:rFonts w:hint="eastAsia"/>
        </w:rPr>
        <w:t>以内时，用户体验最好。实验结果表明系统满足支持超过</w:t>
      </w:r>
      <w:r>
        <w:t>500</w:t>
      </w:r>
      <w:r>
        <w:rPr>
          <w:rFonts w:hint="eastAsia"/>
        </w:rPr>
        <w:t>个用户并行操作的性能要求，详细测试结果如</w:t>
      </w:r>
      <w:r>
        <w:fldChar w:fldCharType="begin"/>
      </w:r>
      <w:r>
        <w:instrText xml:space="preserve"> REF _Ref420788190 \h  \* MERGEFORMAT </w:instrText>
      </w:r>
      <w:r>
        <w:fldChar w:fldCharType="separate"/>
      </w:r>
      <w:r>
        <w:rPr>
          <w:rFonts w:hint="eastAsia"/>
        </w:rPr>
        <w:t>表</w:t>
      </w:r>
      <w:r>
        <w:t xml:space="preserve"> 4</w:t>
      </w:r>
      <w:r>
        <w:rPr>
          <w:rFonts w:hint="eastAsia"/>
        </w:rPr>
        <w:t>-</w:t>
      </w:r>
      <w:r>
        <w:t>4</w:t>
      </w:r>
      <w:r>
        <w:fldChar w:fldCharType="end"/>
      </w:r>
      <w:r>
        <w:rPr>
          <w:rFonts w:hint="eastAsia"/>
        </w:rPr>
        <w:t>所示。</w:t>
      </w:r>
    </w:p>
    <w:p w14:paraId="3F0C732E" w14:textId="77777777" w:rsidR="00935697" w:rsidRDefault="00935697" w:rsidP="00935697">
      <w:pPr>
        <w:pStyle w:val="af3"/>
      </w:pPr>
    </w:p>
    <w:p w14:paraId="5BAB7284" w14:textId="10DD947B" w:rsidR="00935697" w:rsidRDefault="00935697" w:rsidP="00935697">
      <w:pPr>
        <w:pStyle w:val="af6"/>
        <w:keepNext/>
        <w:ind w:firstLine="440"/>
        <w:jc w:val="center"/>
        <w:rPr>
          <w:rFonts w:ascii="Times New Roman" w:hAnsi="Times New Roman"/>
        </w:rPr>
      </w:pPr>
      <w:bookmarkStart w:id="130" w:name="_Ref420758817"/>
      <w:bookmarkStart w:id="131" w:name="_Ref420788190"/>
      <w:bookmarkStart w:id="132" w:name="_Toc422040732"/>
      <w:bookmarkStart w:id="133" w:name="_Ref420758813"/>
      <w:r>
        <w:rPr>
          <w:rFonts w:ascii="Times New Roman" w:hAnsi="Times New Roman" w:hint="eastAsia"/>
        </w:rPr>
        <w:t>表</w:t>
      </w:r>
      <w:r>
        <w:rPr>
          <w:rFonts w:ascii="Times New Roman" w:hAnsi="Times New Roman"/>
        </w:rPr>
        <w:t xml:space="preserve"> </w:t>
      </w:r>
      <w:bookmarkEnd w:id="130"/>
      <w:bookmarkEnd w:id="131"/>
      <w:r w:rsidR="00DA0DAB">
        <w:t>3</w:t>
      </w:r>
      <w:r>
        <w:rPr>
          <w:rFonts w:hint="eastAsia"/>
        </w:rPr>
        <w:t>-</w:t>
      </w:r>
      <w:r>
        <w:t>4</w:t>
      </w:r>
      <w:r>
        <w:rPr>
          <w:rFonts w:ascii="Times New Roman" w:eastAsiaTheme="minorEastAsia" w:hAnsi="Times New Roman" w:hint="eastAsia"/>
          <w:sz w:val="21"/>
          <w:szCs w:val="21"/>
        </w:rPr>
        <w:t>并发性测试结果</w:t>
      </w:r>
      <w:bookmarkEnd w:id="132"/>
      <w:bookmarkEnd w:id="133"/>
    </w:p>
    <w:tbl>
      <w:tblPr>
        <w:tblStyle w:val="afd"/>
        <w:tblW w:w="0" w:type="auto"/>
        <w:jc w:val="center"/>
        <w:tblLook w:val="04A0" w:firstRow="1" w:lastRow="0" w:firstColumn="1" w:lastColumn="0" w:noHBand="0" w:noVBand="1"/>
      </w:tblPr>
      <w:tblGrid>
        <w:gridCol w:w="846"/>
        <w:gridCol w:w="1559"/>
        <w:gridCol w:w="1701"/>
        <w:gridCol w:w="1559"/>
        <w:gridCol w:w="1560"/>
      </w:tblGrid>
      <w:tr w:rsidR="00935697" w14:paraId="784CCF90" w14:textId="77777777" w:rsidTr="00D77458">
        <w:trPr>
          <w:jc w:val="center"/>
        </w:trPr>
        <w:tc>
          <w:tcPr>
            <w:tcW w:w="846" w:type="dxa"/>
            <w:tcBorders>
              <w:top w:val="single" w:sz="4" w:space="0" w:color="auto"/>
              <w:left w:val="single" w:sz="4" w:space="0" w:color="auto"/>
              <w:bottom w:val="single" w:sz="4" w:space="0" w:color="auto"/>
              <w:right w:val="single" w:sz="4" w:space="0" w:color="auto"/>
            </w:tcBorders>
            <w:hideMark/>
          </w:tcPr>
          <w:p w14:paraId="5B5524BE" w14:textId="77777777" w:rsidR="00935697" w:rsidRDefault="00935697" w:rsidP="00D77458">
            <w:pPr>
              <w:jc w:val="center"/>
              <w:rPr>
                <w:rFonts w:ascii="Times New Roman" w:hAnsi="Times New Roman"/>
                <w:kern w:val="0"/>
                <w:szCs w:val="21"/>
              </w:rPr>
            </w:pPr>
            <w:r>
              <w:rPr>
                <w:rFonts w:ascii="Times New Roman" w:hAnsi="Times New Roman" w:hint="eastAsia"/>
                <w:kern w:val="0"/>
                <w:szCs w:val="21"/>
              </w:rPr>
              <w:t>序号</w:t>
            </w:r>
          </w:p>
        </w:tc>
        <w:tc>
          <w:tcPr>
            <w:tcW w:w="1559" w:type="dxa"/>
            <w:tcBorders>
              <w:top w:val="single" w:sz="4" w:space="0" w:color="auto"/>
              <w:left w:val="single" w:sz="4" w:space="0" w:color="auto"/>
              <w:bottom w:val="single" w:sz="4" w:space="0" w:color="auto"/>
              <w:right w:val="single" w:sz="4" w:space="0" w:color="auto"/>
            </w:tcBorders>
            <w:hideMark/>
          </w:tcPr>
          <w:p w14:paraId="6C6F715A" w14:textId="77777777" w:rsidR="00935697" w:rsidRDefault="00935697" w:rsidP="00D77458">
            <w:pPr>
              <w:rPr>
                <w:rFonts w:ascii="Times New Roman" w:hAnsi="Times New Roman"/>
                <w:kern w:val="0"/>
                <w:szCs w:val="21"/>
              </w:rPr>
            </w:pPr>
            <w:r>
              <w:rPr>
                <w:rFonts w:ascii="Times New Roman" w:hAnsi="Times New Roman" w:hint="eastAsia"/>
                <w:kern w:val="0"/>
                <w:szCs w:val="21"/>
              </w:rPr>
              <w:t>并发用户数</w:t>
            </w:r>
          </w:p>
        </w:tc>
        <w:tc>
          <w:tcPr>
            <w:tcW w:w="1701" w:type="dxa"/>
            <w:tcBorders>
              <w:top w:val="single" w:sz="4" w:space="0" w:color="auto"/>
              <w:left w:val="single" w:sz="4" w:space="0" w:color="auto"/>
              <w:bottom w:val="single" w:sz="4" w:space="0" w:color="auto"/>
              <w:right w:val="single" w:sz="4" w:space="0" w:color="auto"/>
            </w:tcBorders>
            <w:hideMark/>
          </w:tcPr>
          <w:p w14:paraId="0A5C6BDB" w14:textId="77777777" w:rsidR="00935697" w:rsidRDefault="00935697" w:rsidP="00D77458">
            <w:pPr>
              <w:rPr>
                <w:rFonts w:ascii="Times New Roman" w:hAnsi="Times New Roman"/>
                <w:kern w:val="0"/>
                <w:szCs w:val="21"/>
              </w:rPr>
            </w:pPr>
            <w:r>
              <w:rPr>
                <w:rFonts w:ascii="Times New Roman" w:hAnsi="Times New Roman" w:hint="eastAsia"/>
                <w:kern w:val="0"/>
                <w:szCs w:val="21"/>
              </w:rPr>
              <w:t>平均响应时间</w:t>
            </w:r>
          </w:p>
        </w:tc>
        <w:tc>
          <w:tcPr>
            <w:tcW w:w="1559" w:type="dxa"/>
            <w:tcBorders>
              <w:top w:val="single" w:sz="4" w:space="0" w:color="auto"/>
              <w:left w:val="single" w:sz="4" w:space="0" w:color="auto"/>
              <w:bottom w:val="single" w:sz="4" w:space="0" w:color="auto"/>
              <w:right w:val="single" w:sz="4" w:space="0" w:color="auto"/>
            </w:tcBorders>
            <w:hideMark/>
          </w:tcPr>
          <w:p w14:paraId="16A2623D" w14:textId="77777777" w:rsidR="00935697" w:rsidRDefault="00935697" w:rsidP="00D77458">
            <w:pPr>
              <w:rPr>
                <w:rFonts w:ascii="Times New Roman" w:hAnsi="Times New Roman"/>
                <w:kern w:val="0"/>
                <w:szCs w:val="21"/>
              </w:rPr>
            </w:pPr>
            <w:r>
              <w:rPr>
                <w:rFonts w:ascii="Times New Roman" w:hAnsi="Times New Roman"/>
                <w:kern w:val="0"/>
                <w:szCs w:val="21"/>
              </w:rPr>
              <w:t>CPU</w:t>
            </w:r>
            <w:r>
              <w:rPr>
                <w:rFonts w:ascii="Times New Roman" w:hAnsi="Times New Roman" w:hint="eastAsia"/>
                <w:kern w:val="0"/>
                <w:szCs w:val="21"/>
              </w:rPr>
              <w:t>占用率</w:t>
            </w:r>
          </w:p>
        </w:tc>
        <w:tc>
          <w:tcPr>
            <w:tcW w:w="1560" w:type="dxa"/>
            <w:tcBorders>
              <w:top w:val="single" w:sz="4" w:space="0" w:color="auto"/>
              <w:left w:val="single" w:sz="4" w:space="0" w:color="auto"/>
              <w:bottom w:val="single" w:sz="4" w:space="0" w:color="auto"/>
              <w:right w:val="single" w:sz="4" w:space="0" w:color="auto"/>
            </w:tcBorders>
            <w:hideMark/>
          </w:tcPr>
          <w:p w14:paraId="6E9F820B" w14:textId="77777777" w:rsidR="00935697" w:rsidRDefault="00935697" w:rsidP="00D77458">
            <w:pPr>
              <w:rPr>
                <w:rFonts w:ascii="Times New Roman" w:hAnsi="Times New Roman"/>
                <w:kern w:val="0"/>
                <w:szCs w:val="21"/>
              </w:rPr>
            </w:pPr>
            <w:r>
              <w:rPr>
                <w:rFonts w:ascii="Times New Roman" w:hAnsi="Times New Roman" w:hint="eastAsia"/>
                <w:kern w:val="0"/>
                <w:szCs w:val="21"/>
              </w:rPr>
              <w:t>内存占用率</w:t>
            </w:r>
          </w:p>
        </w:tc>
      </w:tr>
      <w:tr w:rsidR="00935697" w14:paraId="1308B516" w14:textId="77777777" w:rsidTr="00D77458">
        <w:trPr>
          <w:jc w:val="center"/>
        </w:trPr>
        <w:tc>
          <w:tcPr>
            <w:tcW w:w="846" w:type="dxa"/>
            <w:tcBorders>
              <w:top w:val="single" w:sz="4" w:space="0" w:color="auto"/>
              <w:left w:val="single" w:sz="4" w:space="0" w:color="auto"/>
              <w:bottom w:val="single" w:sz="4" w:space="0" w:color="auto"/>
              <w:right w:val="single" w:sz="4" w:space="0" w:color="auto"/>
            </w:tcBorders>
            <w:hideMark/>
          </w:tcPr>
          <w:p w14:paraId="35C3B2FC" w14:textId="77777777" w:rsidR="00935697" w:rsidRDefault="00935697" w:rsidP="00D77458">
            <w:pPr>
              <w:jc w:val="center"/>
              <w:rPr>
                <w:rFonts w:ascii="Times New Roman" w:hAnsi="Times New Roman"/>
                <w:kern w:val="0"/>
                <w:szCs w:val="21"/>
              </w:rPr>
            </w:pPr>
            <w:r>
              <w:rPr>
                <w:rFonts w:ascii="Times New Roman" w:hAnsi="Times New Roman"/>
                <w:kern w:val="0"/>
                <w:szCs w:val="21"/>
              </w:rPr>
              <w:t>1</w:t>
            </w:r>
          </w:p>
        </w:tc>
        <w:tc>
          <w:tcPr>
            <w:tcW w:w="1559" w:type="dxa"/>
            <w:tcBorders>
              <w:top w:val="single" w:sz="4" w:space="0" w:color="auto"/>
              <w:left w:val="single" w:sz="4" w:space="0" w:color="auto"/>
              <w:bottom w:val="single" w:sz="4" w:space="0" w:color="auto"/>
              <w:right w:val="single" w:sz="4" w:space="0" w:color="auto"/>
            </w:tcBorders>
            <w:hideMark/>
          </w:tcPr>
          <w:p w14:paraId="2FB64823" w14:textId="77777777" w:rsidR="00935697" w:rsidRDefault="00935697" w:rsidP="00D77458">
            <w:pPr>
              <w:rPr>
                <w:rFonts w:ascii="Times New Roman" w:hAnsi="Times New Roman"/>
                <w:kern w:val="0"/>
                <w:szCs w:val="21"/>
              </w:rPr>
            </w:pPr>
            <w:r>
              <w:rPr>
                <w:rFonts w:ascii="Times New Roman" w:hAnsi="Times New Roman"/>
                <w:kern w:val="0"/>
                <w:szCs w:val="21"/>
              </w:rPr>
              <w:t>100</w:t>
            </w:r>
          </w:p>
        </w:tc>
        <w:tc>
          <w:tcPr>
            <w:tcW w:w="1701" w:type="dxa"/>
            <w:tcBorders>
              <w:top w:val="single" w:sz="4" w:space="0" w:color="auto"/>
              <w:left w:val="single" w:sz="4" w:space="0" w:color="auto"/>
              <w:bottom w:val="single" w:sz="4" w:space="0" w:color="auto"/>
              <w:right w:val="single" w:sz="4" w:space="0" w:color="auto"/>
            </w:tcBorders>
            <w:hideMark/>
          </w:tcPr>
          <w:p w14:paraId="7EFA3157" w14:textId="77777777" w:rsidR="00935697" w:rsidRDefault="00935697" w:rsidP="00D77458">
            <w:pPr>
              <w:rPr>
                <w:rFonts w:ascii="Times New Roman" w:hAnsi="Times New Roman"/>
                <w:kern w:val="0"/>
                <w:szCs w:val="21"/>
              </w:rPr>
            </w:pPr>
            <w:r>
              <w:rPr>
                <w:rFonts w:ascii="Times New Roman" w:hAnsi="Times New Roman"/>
                <w:kern w:val="0"/>
                <w:szCs w:val="21"/>
              </w:rPr>
              <w:t>0.26s</w:t>
            </w:r>
          </w:p>
        </w:tc>
        <w:tc>
          <w:tcPr>
            <w:tcW w:w="1559" w:type="dxa"/>
            <w:tcBorders>
              <w:top w:val="single" w:sz="4" w:space="0" w:color="auto"/>
              <w:left w:val="single" w:sz="4" w:space="0" w:color="auto"/>
              <w:bottom w:val="single" w:sz="4" w:space="0" w:color="auto"/>
              <w:right w:val="single" w:sz="4" w:space="0" w:color="auto"/>
            </w:tcBorders>
            <w:hideMark/>
          </w:tcPr>
          <w:p w14:paraId="5F43D382" w14:textId="77777777" w:rsidR="00935697" w:rsidRDefault="00935697" w:rsidP="00D77458">
            <w:pPr>
              <w:rPr>
                <w:rFonts w:ascii="Times New Roman" w:hAnsi="Times New Roman"/>
                <w:kern w:val="0"/>
                <w:szCs w:val="21"/>
              </w:rPr>
            </w:pPr>
            <w:r>
              <w:rPr>
                <w:rFonts w:ascii="Times New Roman" w:hAnsi="Times New Roman"/>
                <w:kern w:val="0"/>
                <w:szCs w:val="21"/>
              </w:rPr>
              <w:t>12%</w:t>
            </w:r>
          </w:p>
        </w:tc>
        <w:tc>
          <w:tcPr>
            <w:tcW w:w="1560" w:type="dxa"/>
            <w:tcBorders>
              <w:top w:val="single" w:sz="4" w:space="0" w:color="auto"/>
              <w:left w:val="single" w:sz="4" w:space="0" w:color="auto"/>
              <w:bottom w:val="single" w:sz="4" w:space="0" w:color="auto"/>
              <w:right w:val="single" w:sz="4" w:space="0" w:color="auto"/>
            </w:tcBorders>
            <w:hideMark/>
          </w:tcPr>
          <w:p w14:paraId="48161AA3" w14:textId="77777777" w:rsidR="00935697" w:rsidRDefault="00935697" w:rsidP="00D77458">
            <w:pPr>
              <w:rPr>
                <w:rFonts w:ascii="Times New Roman" w:hAnsi="Times New Roman"/>
                <w:kern w:val="0"/>
                <w:szCs w:val="21"/>
              </w:rPr>
            </w:pPr>
            <w:r>
              <w:rPr>
                <w:rFonts w:ascii="Times New Roman" w:hAnsi="Times New Roman"/>
                <w:kern w:val="0"/>
                <w:szCs w:val="21"/>
              </w:rPr>
              <w:t>17%</w:t>
            </w:r>
          </w:p>
        </w:tc>
      </w:tr>
      <w:tr w:rsidR="00935697" w14:paraId="6F02B26D" w14:textId="77777777" w:rsidTr="00D77458">
        <w:trPr>
          <w:jc w:val="center"/>
        </w:trPr>
        <w:tc>
          <w:tcPr>
            <w:tcW w:w="846" w:type="dxa"/>
            <w:tcBorders>
              <w:top w:val="single" w:sz="4" w:space="0" w:color="auto"/>
              <w:left w:val="single" w:sz="4" w:space="0" w:color="auto"/>
              <w:bottom w:val="single" w:sz="4" w:space="0" w:color="auto"/>
              <w:right w:val="single" w:sz="4" w:space="0" w:color="auto"/>
            </w:tcBorders>
            <w:hideMark/>
          </w:tcPr>
          <w:p w14:paraId="5017C69D" w14:textId="77777777" w:rsidR="00935697" w:rsidRDefault="00935697" w:rsidP="00D77458">
            <w:pPr>
              <w:jc w:val="center"/>
              <w:rPr>
                <w:rFonts w:ascii="Times New Roman" w:hAnsi="Times New Roman"/>
                <w:kern w:val="0"/>
                <w:szCs w:val="21"/>
              </w:rPr>
            </w:pPr>
            <w:r>
              <w:rPr>
                <w:rFonts w:ascii="Times New Roman" w:hAnsi="Times New Roman"/>
                <w:kern w:val="0"/>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3B2B42A9" w14:textId="77777777" w:rsidR="00935697" w:rsidRDefault="00935697" w:rsidP="00D77458">
            <w:pPr>
              <w:rPr>
                <w:rFonts w:ascii="Times New Roman" w:hAnsi="Times New Roman"/>
                <w:kern w:val="0"/>
                <w:szCs w:val="21"/>
              </w:rPr>
            </w:pPr>
            <w:r>
              <w:rPr>
                <w:rFonts w:ascii="Times New Roman" w:hAnsi="Times New Roman"/>
                <w:kern w:val="0"/>
                <w:szCs w:val="21"/>
              </w:rPr>
              <w:t>200</w:t>
            </w:r>
          </w:p>
        </w:tc>
        <w:tc>
          <w:tcPr>
            <w:tcW w:w="1701" w:type="dxa"/>
            <w:tcBorders>
              <w:top w:val="single" w:sz="4" w:space="0" w:color="auto"/>
              <w:left w:val="single" w:sz="4" w:space="0" w:color="auto"/>
              <w:bottom w:val="single" w:sz="4" w:space="0" w:color="auto"/>
              <w:right w:val="single" w:sz="4" w:space="0" w:color="auto"/>
            </w:tcBorders>
            <w:hideMark/>
          </w:tcPr>
          <w:p w14:paraId="05A92E21" w14:textId="77777777" w:rsidR="00935697" w:rsidRDefault="00935697" w:rsidP="00D77458">
            <w:pPr>
              <w:rPr>
                <w:rFonts w:ascii="Times New Roman" w:hAnsi="Times New Roman"/>
                <w:kern w:val="0"/>
                <w:szCs w:val="21"/>
              </w:rPr>
            </w:pPr>
            <w:r>
              <w:rPr>
                <w:rFonts w:ascii="Times New Roman" w:hAnsi="Times New Roman"/>
                <w:kern w:val="0"/>
                <w:szCs w:val="21"/>
              </w:rPr>
              <w:t>0.31s</w:t>
            </w:r>
          </w:p>
        </w:tc>
        <w:tc>
          <w:tcPr>
            <w:tcW w:w="1559" w:type="dxa"/>
            <w:tcBorders>
              <w:top w:val="single" w:sz="4" w:space="0" w:color="auto"/>
              <w:left w:val="single" w:sz="4" w:space="0" w:color="auto"/>
              <w:bottom w:val="single" w:sz="4" w:space="0" w:color="auto"/>
              <w:right w:val="single" w:sz="4" w:space="0" w:color="auto"/>
            </w:tcBorders>
            <w:hideMark/>
          </w:tcPr>
          <w:p w14:paraId="465B6E92" w14:textId="77777777" w:rsidR="00935697" w:rsidRDefault="00935697" w:rsidP="00D77458">
            <w:pPr>
              <w:rPr>
                <w:rFonts w:ascii="Times New Roman" w:hAnsi="Times New Roman"/>
                <w:kern w:val="0"/>
                <w:szCs w:val="21"/>
              </w:rPr>
            </w:pPr>
            <w:r>
              <w:rPr>
                <w:rFonts w:ascii="Times New Roman" w:hAnsi="Times New Roman"/>
                <w:kern w:val="0"/>
                <w:szCs w:val="21"/>
              </w:rPr>
              <w:t>19%</w:t>
            </w:r>
          </w:p>
        </w:tc>
        <w:tc>
          <w:tcPr>
            <w:tcW w:w="1560" w:type="dxa"/>
            <w:tcBorders>
              <w:top w:val="single" w:sz="4" w:space="0" w:color="auto"/>
              <w:left w:val="single" w:sz="4" w:space="0" w:color="auto"/>
              <w:bottom w:val="single" w:sz="4" w:space="0" w:color="auto"/>
              <w:right w:val="single" w:sz="4" w:space="0" w:color="auto"/>
            </w:tcBorders>
            <w:hideMark/>
          </w:tcPr>
          <w:p w14:paraId="3CADB4ED" w14:textId="77777777" w:rsidR="00935697" w:rsidRDefault="00935697" w:rsidP="00D77458">
            <w:pPr>
              <w:rPr>
                <w:rFonts w:ascii="Times New Roman" w:hAnsi="Times New Roman"/>
                <w:kern w:val="0"/>
                <w:szCs w:val="21"/>
              </w:rPr>
            </w:pPr>
            <w:r>
              <w:rPr>
                <w:rFonts w:ascii="Times New Roman" w:hAnsi="Times New Roman"/>
                <w:kern w:val="0"/>
                <w:szCs w:val="21"/>
              </w:rPr>
              <w:t>23%</w:t>
            </w:r>
          </w:p>
        </w:tc>
      </w:tr>
      <w:tr w:rsidR="00935697" w14:paraId="43347014" w14:textId="77777777" w:rsidTr="00D77458">
        <w:trPr>
          <w:jc w:val="center"/>
        </w:trPr>
        <w:tc>
          <w:tcPr>
            <w:tcW w:w="846" w:type="dxa"/>
            <w:tcBorders>
              <w:top w:val="single" w:sz="4" w:space="0" w:color="auto"/>
              <w:left w:val="single" w:sz="4" w:space="0" w:color="auto"/>
              <w:bottom w:val="single" w:sz="4" w:space="0" w:color="auto"/>
              <w:right w:val="single" w:sz="4" w:space="0" w:color="auto"/>
            </w:tcBorders>
            <w:hideMark/>
          </w:tcPr>
          <w:p w14:paraId="5583E0A1" w14:textId="77777777" w:rsidR="00935697" w:rsidRDefault="00935697" w:rsidP="00D77458">
            <w:pPr>
              <w:jc w:val="center"/>
              <w:rPr>
                <w:rFonts w:ascii="Times New Roman" w:hAnsi="Times New Roman"/>
                <w:kern w:val="0"/>
                <w:szCs w:val="21"/>
              </w:rPr>
            </w:pPr>
            <w:r>
              <w:rPr>
                <w:rFonts w:ascii="Times New Roman" w:hAnsi="Times New Roman"/>
                <w:kern w:val="0"/>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3F4D6305" w14:textId="77777777" w:rsidR="00935697" w:rsidRDefault="00935697" w:rsidP="00D77458">
            <w:pPr>
              <w:rPr>
                <w:rFonts w:ascii="Times New Roman" w:hAnsi="Times New Roman"/>
                <w:kern w:val="0"/>
                <w:szCs w:val="21"/>
              </w:rPr>
            </w:pPr>
            <w:r>
              <w:rPr>
                <w:rFonts w:ascii="Times New Roman" w:hAnsi="Times New Roman"/>
                <w:kern w:val="0"/>
                <w:szCs w:val="21"/>
              </w:rPr>
              <w:t>300</w:t>
            </w:r>
          </w:p>
        </w:tc>
        <w:tc>
          <w:tcPr>
            <w:tcW w:w="1701" w:type="dxa"/>
            <w:tcBorders>
              <w:top w:val="single" w:sz="4" w:space="0" w:color="auto"/>
              <w:left w:val="single" w:sz="4" w:space="0" w:color="auto"/>
              <w:bottom w:val="single" w:sz="4" w:space="0" w:color="auto"/>
              <w:right w:val="single" w:sz="4" w:space="0" w:color="auto"/>
            </w:tcBorders>
            <w:hideMark/>
          </w:tcPr>
          <w:p w14:paraId="16DC8B30" w14:textId="77777777" w:rsidR="00935697" w:rsidRDefault="00935697" w:rsidP="00D77458">
            <w:pPr>
              <w:rPr>
                <w:rFonts w:ascii="Times New Roman" w:hAnsi="Times New Roman"/>
                <w:kern w:val="0"/>
                <w:szCs w:val="21"/>
              </w:rPr>
            </w:pPr>
            <w:r>
              <w:rPr>
                <w:rFonts w:ascii="Times New Roman" w:hAnsi="Times New Roman"/>
                <w:kern w:val="0"/>
                <w:szCs w:val="21"/>
              </w:rPr>
              <w:t>0.45s</w:t>
            </w:r>
          </w:p>
        </w:tc>
        <w:tc>
          <w:tcPr>
            <w:tcW w:w="1559" w:type="dxa"/>
            <w:tcBorders>
              <w:top w:val="single" w:sz="4" w:space="0" w:color="auto"/>
              <w:left w:val="single" w:sz="4" w:space="0" w:color="auto"/>
              <w:bottom w:val="single" w:sz="4" w:space="0" w:color="auto"/>
              <w:right w:val="single" w:sz="4" w:space="0" w:color="auto"/>
            </w:tcBorders>
            <w:hideMark/>
          </w:tcPr>
          <w:p w14:paraId="25D47825" w14:textId="77777777" w:rsidR="00935697" w:rsidRDefault="00935697" w:rsidP="00D77458">
            <w:pPr>
              <w:rPr>
                <w:rFonts w:ascii="Times New Roman" w:hAnsi="Times New Roman"/>
                <w:kern w:val="0"/>
                <w:szCs w:val="21"/>
              </w:rPr>
            </w:pPr>
            <w:r>
              <w:rPr>
                <w:rFonts w:ascii="Times New Roman" w:hAnsi="Times New Roman"/>
                <w:kern w:val="0"/>
                <w:szCs w:val="21"/>
              </w:rPr>
              <w:t>28%</w:t>
            </w:r>
          </w:p>
        </w:tc>
        <w:tc>
          <w:tcPr>
            <w:tcW w:w="1560" w:type="dxa"/>
            <w:tcBorders>
              <w:top w:val="single" w:sz="4" w:space="0" w:color="auto"/>
              <w:left w:val="single" w:sz="4" w:space="0" w:color="auto"/>
              <w:bottom w:val="single" w:sz="4" w:space="0" w:color="auto"/>
              <w:right w:val="single" w:sz="4" w:space="0" w:color="auto"/>
            </w:tcBorders>
            <w:hideMark/>
          </w:tcPr>
          <w:p w14:paraId="6311F6C3" w14:textId="77777777" w:rsidR="00935697" w:rsidRDefault="00935697" w:rsidP="00D77458">
            <w:pPr>
              <w:rPr>
                <w:rFonts w:ascii="Times New Roman" w:hAnsi="Times New Roman"/>
                <w:kern w:val="0"/>
                <w:szCs w:val="21"/>
              </w:rPr>
            </w:pPr>
            <w:r>
              <w:rPr>
                <w:rFonts w:ascii="Times New Roman" w:hAnsi="Times New Roman"/>
                <w:kern w:val="0"/>
                <w:szCs w:val="21"/>
              </w:rPr>
              <w:t>29%</w:t>
            </w:r>
          </w:p>
        </w:tc>
      </w:tr>
      <w:tr w:rsidR="00935697" w14:paraId="313F6801" w14:textId="77777777" w:rsidTr="00D77458">
        <w:trPr>
          <w:jc w:val="center"/>
        </w:trPr>
        <w:tc>
          <w:tcPr>
            <w:tcW w:w="846" w:type="dxa"/>
            <w:tcBorders>
              <w:top w:val="single" w:sz="4" w:space="0" w:color="auto"/>
              <w:left w:val="single" w:sz="4" w:space="0" w:color="auto"/>
              <w:bottom w:val="single" w:sz="4" w:space="0" w:color="auto"/>
              <w:right w:val="single" w:sz="4" w:space="0" w:color="auto"/>
            </w:tcBorders>
            <w:hideMark/>
          </w:tcPr>
          <w:p w14:paraId="4DBC95EB" w14:textId="77777777" w:rsidR="00935697" w:rsidRDefault="00935697" w:rsidP="00D77458">
            <w:pPr>
              <w:jc w:val="center"/>
              <w:rPr>
                <w:rFonts w:ascii="Times New Roman" w:hAnsi="Times New Roman"/>
                <w:kern w:val="0"/>
                <w:szCs w:val="21"/>
              </w:rPr>
            </w:pPr>
            <w:r>
              <w:rPr>
                <w:rFonts w:ascii="Times New Roman" w:hAnsi="Times New Roman"/>
                <w:kern w:val="0"/>
                <w:szCs w:val="21"/>
              </w:rPr>
              <w:t>4</w:t>
            </w:r>
          </w:p>
        </w:tc>
        <w:tc>
          <w:tcPr>
            <w:tcW w:w="1559" w:type="dxa"/>
            <w:tcBorders>
              <w:top w:val="single" w:sz="4" w:space="0" w:color="auto"/>
              <w:left w:val="single" w:sz="4" w:space="0" w:color="auto"/>
              <w:bottom w:val="single" w:sz="4" w:space="0" w:color="auto"/>
              <w:right w:val="single" w:sz="4" w:space="0" w:color="auto"/>
            </w:tcBorders>
            <w:hideMark/>
          </w:tcPr>
          <w:p w14:paraId="56D02C5D" w14:textId="77777777" w:rsidR="00935697" w:rsidRDefault="00935697" w:rsidP="00D77458">
            <w:pPr>
              <w:rPr>
                <w:rFonts w:ascii="Times New Roman" w:hAnsi="Times New Roman"/>
                <w:kern w:val="0"/>
                <w:szCs w:val="21"/>
              </w:rPr>
            </w:pPr>
            <w:r>
              <w:rPr>
                <w:rFonts w:ascii="Times New Roman" w:hAnsi="Times New Roman"/>
                <w:kern w:val="0"/>
                <w:szCs w:val="21"/>
              </w:rPr>
              <w:t>400</w:t>
            </w:r>
          </w:p>
        </w:tc>
        <w:tc>
          <w:tcPr>
            <w:tcW w:w="1701" w:type="dxa"/>
            <w:tcBorders>
              <w:top w:val="single" w:sz="4" w:space="0" w:color="auto"/>
              <w:left w:val="single" w:sz="4" w:space="0" w:color="auto"/>
              <w:bottom w:val="single" w:sz="4" w:space="0" w:color="auto"/>
              <w:right w:val="single" w:sz="4" w:space="0" w:color="auto"/>
            </w:tcBorders>
            <w:hideMark/>
          </w:tcPr>
          <w:p w14:paraId="0B42DD61" w14:textId="77777777" w:rsidR="00935697" w:rsidRDefault="00935697" w:rsidP="00D77458">
            <w:pPr>
              <w:rPr>
                <w:rFonts w:ascii="Times New Roman" w:hAnsi="Times New Roman"/>
                <w:kern w:val="0"/>
                <w:szCs w:val="21"/>
              </w:rPr>
            </w:pPr>
            <w:r>
              <w:rPr>
                <w:rFonts w:ascii="Times New Roman" w:hAnsi="Times New Roman"/>
                <w:kern w:val="0"/>
                <w:szCs w:val="21"/>
              </w:rPr>
              <w:t>0.68s</w:t>
            </w:r>
          </w:p>
        </w:tc>
        <w:tc>
          <w:tcPr>
            <w:tcW w:w="1559" w:type="dxa"/>
            <w:tcBorders>
              <w:top w:val="single" w:sz="4" w:space="0" w:color="auto"/>
              <w:left w:val="single" w:sz="4" w:space="0" w:color="auto"/>
              <w:bottom w:val="single" w:sz="4" w:space="0" w:color="auto"/>
              <w:right w:val="single" w:sz="4" w:space="0" w:color="auto"/>
            </w:tcBorders>
            <w:hideMark/>
          </w:tcPr>
          <w:p w14:paraId="1F3393CE" w14:textId="77777777" w:rsidR="00935697" w:rsidRDefault="00935697" w:rsidP="00D77458">
            <w:pPr>
              <w:rPr>
                <w:rFonts w:ascii="Times New Roman" w:hAnsi="Times New Roman"/>
                <w:kern w:val="0"/>
                <w:szCs w:val="21"/>
              </w:rPr>
            </w:pPr>
            <w:r>
              <w:rPr>
                <w:rFonts w:ascii="Times New Roman" w:hAnsi="Times New Roman"/>
                <w:kern w:val="0"/>
                <w:szCs w:val="21"/>
              </w:rPr>
              <w:t>39%</w:t>
            </w:r>
          </w:p>
        </w:tc>
        <w:tc>
          <w:tcPr>
            <w:tcW w:w="1560" w:type="dxa"/>
            <w:tcBorders>
              <w:top w:val="single" w:sz="4" w:space="0" w:color="auto"/>
              <w:left w:val="single" w:sz="4" w:space="0" w:color="auto"/>
              <w:bottom w:val="single" w:sz="4" w:space="0" w:color="auto"/>
              <w:right w:val="single" w:sz="4" w:space="0" w:color="auto"/>
            </w:tcBorders>
            <w:hideMark/>
          </w:tcPr>
          <w:p w14:paraId="18B9F6D7" w14:textId="77777777" w:rsidR="00935697" w:rsidRDefault="00935697" w:rsidP="00D77458">
            <w:pPr>
              <w:rPr>
                <w:rFonts w:ascii="Times New Roman" w:hAnsi="Times New Roman"/>
                <w:kern w:val="0"/>
                <w:szCs w:val="21"/>
              </w:rPr>
            </w:pPr>
            <w:r>
              <w:rPr>
                <w:rFonts w:ascii="Times New Roman" w:hAnsi="Times New Roman"/>
                <w:kern w:val="0"/>
                <w:szCs w:val="21"/>
              </w:rPr>
              <w:t>38%</w:t>
            </w:r>
          </w:p>
        </w:tc>
      </w:tr>
    </w:tbl>
    <w:p w14:paraId="5ED3C100" w14:textId="77777777" w:rsidR="00935697" w:rsidRDefault="00935697" w:rsidP="00935697">
      <w:pPr>
        <w:pStyle w:val="af3"/>
        <w:ind w:left="840" w:firstLine="0"/>
        <w:rPr>
          <w:rFonts w:cs="Times New Roman"/>
        </w:rPr>
      </w:pPr>
    </w:p>
    <w:p w14:paraId="7CA006CC" w14:textId="77777777" w:rsidR="00935697" w:rsidRDefault="00935697" w:rsidP="00935697">
      <w:pPr>
        <w:pStyle w:val="af3"/>
        <w:numPr>
          <w:ilvl w:val="0"/>
          <w:numId w:val="25"/>
        </w:numPr>
        <w:rPr>
          <w:rFonts w:cs="Times New Roman"/>
        </w:rPr>
      </w:pPr>
      <w:r>
        <w:rPr>
          <w:rFonts w:cs="Times New Roman" w:hint="eastAsia"/>
        </w:rPr>
        <w:t>系统可靠性测试</w:t>
      </w:r>
    </w:p>
    <w:p w14:paraId="2231AC3C" w14:textId="77777777" w:rsidR="00935697" w:rsidRDefault="00935697" w:rsidP="00935697">
      <w:pPr>
        <w:pStyle w:val="af3"/>
        <w:ind w:left="840" w:firstLine="0"/>
        <w:rPr>
          <w:rFonts w:cs="Times New Roman"/>
        </w:rPr>
      </w:pPr>
      <w:r>
        <w:rPr>
          <w:rFonts w:cs="Times New Roman" w:hint="eastAsia"/>
        </w:rPr>
        <w:t>系统持续稳定运行时间超过</w:t>
      </w:r>
      <w:r>
        <w:rPr>
          <w:rFonts w:cs="Times New Roman"/>
        </w:rPr>
        <w:t>15</w:t>
      </w:r>
      <w:r>
        <w:rPr>
          <w:rFonts w:cs="Times New Roman" w:hint="eastAsia"/>
        </w:rPr>
        <w:t>天。</w:t>
      </w:r>
    </w:p>
    <w:p w14:paraId="66A93177" w14:textId="77777777" w:rsidR="00935697" w:rsidRDefault="00935697" w:rsidP="00935697">
      <w:pPr>
        <w:pStyle w:val="af3"/>
        <w:numPr>
          <w:ilvl w:val="0"/>
          <w:numId w:val="25"/>
        </w:numPr>
        <w:rPr>
          <w:rFonts w:cs="Times New Roman"/>
        </w:rPr>
      </w:pPr>
      <w:r>
        <w:rPr>
          <w:rFonts w:cs="Times New Roman" w:hint="eastAsia"/>
        </w:rPr>
        <w:t>系统兼容性测试</w:t>
      </w:r>
    </w:p>
    <w:p w14:paraId="03DBA0DD" w14:textId="619F28B3" w:rsidR="00935697" w:rsidRDefault="00935697" w:rsidP="00935697">
      <w:pPr>
        <w:pStyle w:val="af3"/>
        <w:rPr>
          <w:rFonts w:cs="Times New Roman"/>
        </w:rPr>
      </w:pPr>
      <w:r>
        <w:rPr>
          <w:rFonts w:cs="Times New Roman" w:hint="eastAsia"/>
        </w:rPr>
        <w:t>测试结果表明，系统兼容测试的</w:t>
      </w:r>
      <w:r w:rsidR="003C1E85">
        <w:rPr>
          <w:rFonts w:cs="Times New Roman"/>
        </w:rPr>
        <w:t>7</w:t>
      </w:r>
      <w:r>
        <w:rPr>
          <w:rFonts w:cs="Times New Roman" w:hint="eastAsia"/>
        </w:rPr>
        <w:t>类浏览器，满足兼容</w:t>
      </w:r>
      <w:r>
        <w:rPr>
          <w:rFonts w:cs="Times New Roman"/>
        </w:rPr>
        <w:t>3</w:t>
      </w:r>
      <w:r>
        <w:rPr>
          <w:rFonts w:cs="Times New Roman" w:hint="eastAsia"/>
        </w:rPr>
        <w:t>类以上浏览器的性能要求，详细测试结果如</w:t>
      </w:r>
      <w:r>
        <w:rPr>
          <w:rFonts w:cs="Times New Roman"/>
        </w:rPr>
        <w:fldChar w:fldCharType="begin"/>
      </w:r>
      <w:r>
        <w:rPr>
          <w:rFonts w:cs="Times New Roman"/>
        </w:rPr>
        <w:instrText xml:space="preserve"> REF _Ref420788214 \h  \* MERGEFORMAT </w:instrText>
      </w:r>
      <w:r>
        <w:rPr>
          <w:rFonts w:cs="Times New Roman"/>
        </w:rPr>
      </w:r>
      <w:r>
        <w:rPr>
          <w:rFonts w:cs="Times New Roman"/>
        </w:rPr>
        <w:fldChar w:fldCharType="separate"/>
      </w:r>
      <w:r>
        <w:rPr>
          <w:rFonts w:cs="Times New Roman" w:hint="eastAsia"/>
        </w:rPr>
        <w:t>表</w:t>
      </w:r>
      <w:r>
        <w:rPr>
          <w:rFonts w:cs="Times New Roman"/>
        </w:rPr>
        <w:t xml:space="preserve"> </w:t>
      </w:r>
      <w:r w:rsidR="00482355">
        <w:rPr>
          <w:rFonts w:cs="Times New Roman"/>
          <w:noProof/>
        </w:rPr>
        <w:t>3</w:t>
      </w:r>
      <w:r>
        <w:rPr>
          <w:rFonts w:cs="Times New Roman" w:hint="eastAsia"/>
          <w:noProof/>
        </w:rPr>
        <w:t>-</w:t>
      </w:r>
      <w:r>
        <w:rPr>
          <w:rFonts w:cs="Times New Roman"/>
          <w:noProof/>
        </w:rPr>
        <w:t>5</w:t>
      </w:r>
      <w:r>
        <w:rPr>
          <w:rFonts w:cs="Times New Roman"/>
        </w:rPr>
        <w:fldChar w:fldCharType="end"/>
      </w:r>
      <w:r>
        <w:rPr>
          <w:rFonts w:cs="Times New Roman" w:hint="eastAsia"/>
        </w:rPr>
        <w:t>所示。</w:t>
      </w:r>
    </w:p>
    <w:p w14:paraId="1BB6F0B7" w14:textId="77777777" w:rsidR="00935697" w:rsidRDefault="00935697" w:rsidP="00935697">
      <w:pPr>
        <w:pStyle w:val="af3"/>
        <w:rPr>
          <w:rFonts w:cs="Times New Roman"/>
        </w:rPr>
      </w:pPr>
    </w:p>
    <w:p w14:paraId="543D5952" w14:textId="6A8F8BCA" w:rsidR="00935697" w:rsidRDefault="00935697" w:rsidP="00935697">
      <w:pPr>
        <w:pStyle w:val="af6"/>
        <w:keepNext/>
        <w:ind w:firstLine="440"/>
        <w:jc w:val="center"/>
        <w:rPr>
          <w:rFonts w:ascii="Times New Roman" w:hAnsi="Times New Roman" w:cs="Times New Roman"/>
        </w:rPr>
      </w:pPr>
      <w:bookmarkStart w:id="134" w:name="_Ref420759346"/>
      <w:bookmarkStart w:id="135" w:name="_Ref420788214"/>
      <w:bookmarkStart w:id="136" w:name="_Toc422040733"/>
      <w:r>
        <w:rPr>
          <w:rFonts w:ascii="Times New Roman" w:hAnsi="Times New Roman" w:hint="eastAsia"/>
        </w:rPr>
        <w:lastRenderedPageBreak/>
        <w:t>表</w:t>
      </w:r>
      <w:r>
        <w:rPr>
          <w:rFonts w:ascii="Times New Roman" w:hAnsi="Times New Roman"/>
        </w:rPr>
        <w:t xml:space="preserve"> </w:t>
      </w:r>
      <w:bookmarkEnd w:id="134"/>
      <w:bookmarkEnd w:id="135"/>
      <w:r w:rsidR="00482355">
        <w:t>3</w:t>
      </w:r>
      <w:r>
        <w:rPr>
          <w:rFonts w:hint="eastAsia"/>
        </w:rPr>
        <w:t>-</w:t>
      </w:r>
      <w:r>
        <w:t>5</w:t>
      </w:r>
      <w:r>
        <w:rPr>
          <w:rFonts w:ascii="Times New Roman" w:eastAsiaTheme="minorEastAsia" w:hAnsi="Times New Roman" w:hint="eastAsia"/>
          <w:sz w:val="21"/>
          <w:szCs w:val="21"/>
        </w:rPr>
        <w:t>兼容性测试结果</w:t>
      </w:r>
      <w:bookmarkEnd w:id="136"/>
    </w:p>
    <w:tbl>
      <w:tblPr>
        <w:tblStyle w:val="afd"/>
        <w:tblW w:w="0" w:type="auto"/>
        <w:jc w:val="center"/>
        <w:tblLayout w:type="fixed"/>
        <w:tblLook w:val="04A0" w:firstRow="1" w:lastRow="0" w:firstColumn="1" w:lastColumn="0" w:noHBand="0" w:noVBand="1"/>
        <w:tblPrChange w:id="137" w:author="WuZT" w:date="2016-05-25T09:35:00Z">
          <w:tblPr>
            <w:tblStyle w:val="afd"/>
            <w:tblW w:w="0" w:type="auto"/>
            <w:jc w:val="center"/>
            <w:tblLayout w:type="fixed"/>
            <w:tblLook w:val="04A0" w:firstRow="1" w:lastRow="0" w:firstColumn="1" w:lastColumn="0" w:noHBand="0" w:noVBand="1"/>
          </w:tblPr>
        </w:tblPrChange>
      </w:tblPr>
      <w:tblGrid>
        <w:gridCol w:w="1129"/>
        <w:gridCol w:w="2410"/>
        <w:gridCol w:w="2410"/>
        <w:gridCol w:w="1276"/>
        <w:tblGridChange w:id="138">
          <w:tblGrid>
            <w:gridCol w:w="1129"/>
            <w:gridCol w:w="2410"/>
            <w:gridCol w:w="2410"/>
            <w:gridCol w:w="1276"/>
          </w:tblGrid>
        </w:tblGridChange>
      </w:tblGrid>
      <w:tr w:rsidR="00935697" w14:paraId="484B9220" w14:textId="77777777" w:rsidTr="00D77458">
        <w:trPr>
          <w:jc w:val="center"/>
          <w:trPrChange w:id="139"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hideMark/>
            <w:tcPrChange w:id="140"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50988B82" w14:textId="77777777" w:rsidR="00935697" w:rsidRDefault="00935697" w:rsidP="00D77458">
            <w:pPr>
              <w:jc w:val="center"/>
              <w:rPr>
                <w:rFonts w:ascii="Times New Roman" w:hAnsi="Times New Roman"/>
                <w:kern w:val="0"/>
                <w:szCs w:val="21"/>
              </w:rPr>
            </w:pPr>
            <w:r>
              <w:rPr>
                <w:rFonts w:ascii="Times New Roman" w:hAnsi="Times New Roman" w:hint="eastAsia"/>
                <w:kern w:val="0"/>
                <w:szCs w:val="21"/>
              </w:rPr>
              <w:t>序号</w:t>
            </w:r>
          </w:p>
        </w:tc>
        <w:tc>
          <w:tcPr>
            <w:tcW w:w="2410" w:type="dxa"/>
            <w:tcBorders>
              <w:top w:val="single" w:sz="4" w:space="0" w:color="auto"/>
              <w:left w:val="single" w:sz="4" w:space="0" w:color="auto"/>
              <w:bottom w:val="single" w:sz="4" w:space="0" w:color="auto"/>
              <w:right w:val="single" w:sz="4" w:space="0" w:color="auto"/>
            </w:tcBorders>
            <w:vAlign w:val="center"/>
            <w:hideMark/>
            <w:tcPrChange w:id="141"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72CE993" w14:textId="77777777" w:rsidR="00935697" w:rsidRDefault="00935697">
            <w:pPr>
              <w:jc w:val="center"/>
              <w:rPr>
                <w:rFonts w:ascii="Times New Roman" w:hAnsi="Times New Roman"/>
                <w:kern w:val="0"/>
                <w:szCs w:val="21"/>
              </w:rPr>
              <w:pPrChange w:id="142" w:author="WuZT" w:date="2016-05-25T09:35:00Z">
                <w:pPr/>
              </w:pPrChange>
            </w:pPr>
            <w:r>
              <w:rPr>
                <w:rFonts w:ascii="Times New Roman" w:hAnsi="Times New Roman" w:hint="eastAsia"/>
                <w:kern w:val="0"/>
                <w:szCs w:val="21"/>
              </w:rPr>
              <w:t>浏览器名称</w:t>
            </w:r>
          </w:p>
        </w:tc>
        <w:tc>
          <w:tcPr>
            <w:tcW w:w="2410" w:type="dxa"/>
            <w:tcBorders>
              <w:top w:val="single" w:sz="4" w:space="0" w:color="auto"/>
              <w:left w:val="single" w:sz="4" w:space="0" w:color="auto"/>
              <w:bottom w:val="single" w:sz="4" w:space="0" w:color="auto"/>
              <w:right w:val="single" w:sz="4" w:space="0" w:color="auto"/>
            </w:tcBorders>
            <w:vAlign w:val="center"/>
            <w:hideMark/>
            <w:tcPrChange w:id="143"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61095CBB" w14:textId="77777777" w:rsidR="00935697" w:rsidRDefault="00935697">
            <w:pPr>
              <w:jc w:val="center"/>
              <w:rPr>
                <w:rFonts w:ascii="Times New Roman" w:hAnsi="Times New Roman"/>
                <w:kern w:val="0"/>
                <w:szCs w:val="21"/>
              </w:rPr>
              <w:pPrChange w:id="144" w:author="WuZT" w:date="2016-05-25T09:35:00Z">
                <w:pPr/>
              </w:pPrChange>
            </w:pPr>
            <w:r>
              <w:rPr>
                <w:rFonts w:ascii="Times New Roman" w:hAnsi="Times New Roman" w:hint="eastAsia"/>
                <w:kern w:val="0"/>
                <w:szCs w:val="21"/>
              </w:rPr>
              <w:t>浏览器内核</w:t>
            </w:r>
          </w:p>
        </w:tc>
        <w:tc>
          <w:tcPr>
            <w:tcW w:w="1276" w:type="dxa"/>
            <w:tcBorders>
              <w:top w:val="single" w:sz="4" w:space="0" w:color="auto"/>
              <w:left w:val="single" w:sz="4" w:space="0" w:color="auto"/>
              <w:bottom w:val="single" w:sz="4" w:space="0" w:color="auto"/>
              <w:right w:val="single" w:sz="4" w:space="0" w:color="auto"/>
            </w:tcBorders>
            <w:vAlign w:val="center"/>
            <w:hideMark/>
            <w:tcPrChange w:id="145"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3F3751D8" w14:textId="77777777" w:rsidR="00935697" w:rsidRDefault="00935697">
            <w:pPr>
              <w:jc w:val="center"/>
              <w:rPr>
                <w:rFonts w:ascii="Times New Roman" w:hAnsi="Times New Roman"/>
                <w:kern w:val="0"/>
                <w:szCs w:val="21"/>
              </w:rPr>
              <w:pPrChange w:id="146" w:author="WuZT" w:date="2016-05-25T09:35:00Z">
                <w:pPr/>
              </w:pPrChange>
            </w:pPr>
            <w:r>
              <w:rPr>
                <w:rFonts w:ascii="Times New Roman" w:hAnsi="Times New Roman" w:hint="eastAsia"/>
                <w:kern w:val="0"/>
                <w:szCs w:val="21"/>
              </w:rPr>
              <w:t>是否兼容</w:t>
            </w:r>
          </w:p>
        </w:tc>
      </w:tr>
      <w:tr w:rsidR="00935697" w14:paraId="5D391B18" w14:textId="77777777" w:rsidTr="00D77458">
        <w:trPr>
          <w:jc w:val="center"/>
          <w:trPrChange w:id="147"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48"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1631BA7B" w14:textId="77777777" w:rsidR="00935697" w:rsidRDefault="00935697" w:rsidP="00D77458">
            <w:pPr>
              <w:jc w:val="center"/>
              <w:rPr>
                <w:rFonts w:ascii="Times New Roman" w:hAnsi="Times New Roman"/>
                <w:kern w:val="0"/>
                <w:szCs w:val="21"/>
              </w:rPr>
            </w:pPr>
            <w:r>
              <w:rPr>
                <w:rFonts w:ascii="Times New Roman" w:hAnsi="Times New Roman"/>
                <w:kern w:val="0"/>
                <w:szCs w:val="21"/>
              </w:rPr>
              <w:t>1</w:t>
            </w:r>
          </w:p>
        </w:tc>
        <w:tc>
          <w:tcPr>
            <w:tcW w:w="2410" w:type="dxa"/>
            <w:tcBorders>
              <w:top w:val="single" w:sz="4" w:space="0" w:color="auto"/>
              <w:left w:val="single" w:sz="4" w:space="0" w:color="auto"/>
              <w:bottom w:val="single" w:sz="4" w:space="0" w:color="auto"/>
              <w:right w:val="single" w:sz="4" w:space="0" w:color="auto"/>
            </w:tcBorders>
            <w:vAlign w:val="center"/>
            <w:hideMark/>
            <w:tcPrChange w:id="149"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CCBC6E5" w14:textId="77777777" w:rsidR="00935697" w:rsidRDefault="00935697">
            <w:pPr>
              <w:jc w:val="center"/>
              <w:rPr>
                <w:rFonts w:ascii="Times New Roman" w:hAnsi="Times New Roman"/>
                <w:kern w:val="0"/>
                <w:szCs w:val="21"/>
              </w:rPr>
              <w:pPrChange w:id="150" w:author="WuZT" w:date="2016-05-25T09:35:00Z">
                <w:pPr/>
              </w:pPrChange>
            </w:pPr>
            <w:r>
              <w:rPr>
                <w:rFonts w:ascii="Times New Roman" w:hAnsi="Times New Roman"/>
                <w:kern w:val="0"/>
                <w:szCs w:val="21"/>
              </w:rPr>
              <w:t>IE</w:t>
            </w:r>
          </w:p>
        </w:tc>
        <w:tc>
          <w:tcPr>
            <w:tcW w:w="2410" w:type="dxa"/>
            <w:tcBorders>
              <w:top w:val="single" w:sz="4" w:space="0" w:color="auto"/>
              <w:left w:val="single" w:sz="4" w:space="0" w:color="auto"/>
              <w:bottom w:val="single" w:sz="4" w:space="0" w:color="auto"/>
              <w:right w:val="single" w:sz="4" w:space="0" w:color="auto"/>
            </w:tcBorders>
            <w:vAlign w:val="center"/>
            <w:hideMark/>
            <w:tcPrChange w:id="151"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099FA3D" w14:textId="77777777" w:rsidR="00935697" w:rsidRDefault="00935697">
            <w:pPr>
              <w:jc w:val="center"/>
              <w:rPr>
                <w:rFonts w:ascii="Times New Roman" w:hAnsi="Times New Roman"/>
                <w:kern w:val="0"/>
                <w:szCs w:val="21"/>
              </w:rPr>
              <w:pPrChange w:id="152" w:author="WuZT" w:date="2016-05-25T09:35:00Z">
                <w:pPr/>
              </w:pPrChange>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vAlign w:val="center"/>
            <w:hideMark/>
            <w:tcPrChange w:id="153"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2E21AEBC" w14:textId="77777777" w:rsidR="00935697" w:rsidRDefault="00935697">
            <w:pPr>
              <w:jc w:val="center"/>
              <w:rPr>
                <w:rFonts w:ascii="Times New Roman" w:hAnsi="Times New Roman"/>
                <w:kern w:val="0"/>
                <w:szCs w:val="21"/>
              </w:rPr>
              <w:pPrChange w:id="154" w:author="WuZT" w:date="2016-05-25T09:35:00Z">
                <w:pPr/>
              </w:pPrChange>
            </w:pPr>
            <w:r>
              <w:rPr>
                <w:rFonts w:ascii="Times New Roman" w:hAnsi="Times New Roman" w:hint="eastAsia"/>
                <w:kern w:val="0"/>
                <w:szCs w:val="21"/>
              </w:rPr>
              <w:t>兼容</w:t>
            </w:r>
          </w:p>
        </w:tc>
      </w:tr>
      <w:tr w:rsidR="00935697" w14:paraId="793A5EE8" w14:textId="77777777" w:rsidTr="00D77458">
        <w:trPr>
          <w:jc w:val="center"/>
          <w:trPrChange w:id="155"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56"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72D140EB" w14:textId="77777777" w:rsidR="00935697" w:rsidRDefault="00935697" w:rsidP="00D77458">
            <w:pPr>
              <w:jc w:val="center"/>
              <w:rPr>
                <w:rFonts w:ascii="Times New Roman" w:hAnsi="Times New Roman"/>
                <w:kern w:val="0"/>
                <w:szCs w:val="21"/>
              </w:rPr>
            </w:pPr>
            <w:r>
              <w:rPr>
                <w:rFonts w:ascii="Times New Roman" w:hAnsi="Times New Roman"/>
                <w:kern w:val="0"/>
                <w:szCs w:val="21"/>
              </w:rPr>
              <w:t>2</w:t>
            </w:r>
          </w:p>
        </w:tc>
        <w:tc>
          <w:tcPr>
            <w:tcW w:w="2410" w:type="dxa"/>
            <w:tcBorders>
              <w:top w:val="single" w:sz="4" w:space="0" w:color="auto"/>
              <w:left w:val="single" w:sz="4" w:space="0" w:color="auto"/>
              <w:bottom w:val="single" w:sz="4" w:space="0" w:color="auto"/>
              <w:right w:val="single" w:sz="4" w:space="0" w:color="auto"/>
            </w:tcBorders>
            <w:vAlign w:val="center"/>
            <w:hideMark/>
            <w:tcPrChange w:id="157"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60B46DC2" w14:textId="77777777" w:rsidR="00935697" w:rsidRDefault="00935697">
            <w:pPr>
              <w:jc w:val="center"/>
              <w:rPr>
                <w:rFonts w:ascii="Times New Roman" w:hAnsi="Times New Roman"/>
                <w:kern w:val="0"/>
                <w:szCs w:val="21"/>
              </w:rPr>
              <w:pPrChange w:id="158" w:author="WuZT" w:date="2016-05-25T09:35:00Z">
                <w:pPr/>
              </w:pPrChange>
            </w:pPr>
            <w:r>
              <w:rPr>
                <w:rFonts w:ascii="Times New Roman" w:hAnsi="Times New Roman"/>
                <w:kern w:val="0"/>
                <w:szCs w:val="21"/>
              </w:rPr>
              <w:t>FireFox</w:t>
            </w:r>
          </w:p>
        </w:tc>
        <w:tc>
          <w:tcPr>
            <w:tcW w:w="2410" w:type="dxa"/>
            <w:tcBorders>
              <w:top w:val="single" w:sz="4" w:space="0" w:color="auto"/>
              <w:left w:val="single" w:sz="4" w:space="0" w:color="auto"/>
              <w:bottom w:val="single" w:sz="4" w:space="0" w:color="auto"/>
              <w:right w:val="single" w:sz="4" w:space="0" w:color="auto"/>
            </w:tcBorders>
            <w:vAlign w:val="center"/>
            <w:hideMark/>
            <w:tcPrChange w:id="159"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4E38505" w14:textId="77777777" w:rsidR="00935697" w:rsidRDefault="00935697">
            <w:pPr>
              <w:jc w:val="center"/>
              <w:rPr>
                <w:rFonts w:ascii="Times New Roman" w:hAnsi="Times New Roman"/>
                <w:kern w:val="0"/>
                <w:szCs w:val="21"/>
              </w:rPr>
              <w:pPrChange w:id="160" w:author="WuZT" w:date="2016-05-25T09:35:00Z">
                <w:pPr/>
              </w:pPrChange>
            </w:pPr>
            <w:r>
              <w:rPr>
                <w:rFonts w:ascii="Times New Roman" w:hAnsi="Times New Roman"/>
                <w:kern w:val="0"/>
                <w:szCs w:val="21"/>
              </w:rPr>
              <w:t>Gecko</w:t>
            </w:r>
          </w:p>
        </w:tc>
        <w:tc>
          <w:tcPr>
            <w:tcW w:w="1276" w:type="dxa"/>
            <w:tcBorders>
              <w:top w:val="single" w:sz="4" w:space="0" w:color="auto"/>
              <w:left w:val="single" w:sz="4" w:space="0" w:color="auto"/>
              <w:bottom w:val="single" w:sz="4" w:space="0" w:color="auto"/>
              <w:right w:val="single" w:sz="4" w:space="0" w:color="auto"/>
            </w:tcBorders>
            <w:vAlign w:val="center"/>
            <w:hideMark/>
            <w:tcPrChange w:id="161"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2772C69E" w14:textId="77777777" w:rsidR="00935697" w:rsidRDefault="00935697">
            <w:pPr>
              <w:jc w:val="center"/>
              <w:rPr>
                <w:rFonts w:ascii="Times New Roman" w:hAnsi="Times New Roman"/>
                <w:kern w:val="0"/>
                <w:szCs w:val="21"/>
              </w:rPr>
              <w:pPrChange w:id="162" w:author="WuZT" w:date="2016-05-25T09:35:00Z">
                <w:pPr/>
              </w:pPrChange>
            </w:pPr>
            <w:r>
              <w:rPr>
                <w:rFonts w:ascii="Times New Roman" w:hAnsi="Times New Roman" w:hint="eastAsia"/>
                <w:kern w:val="0"/>
                <w:szCs w:val="21"/>
              </w:rPr>
              <w:t>兼容</w:t>
            </w:r>
          </w:p>
        </w:tc>
      </w:tr>
      <w:tr w:rsidR="00935697" w14:paraId="6C052819" w14:textId="77777777" w:rsidTr="00D77458">
        <w:trPr>
          <w:jc w:val="center"/>
          <w:trPrChange w:id="163"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64"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4F57DD5F" w14:textId="77777777" w:rsidR="00935697" w:rsidRDefault="00935697" w:rsidP="00D77458">
            <w:pPr>
              <w:jc w:val="center"/>
              <w:rPr>
                <w:rFonts w:ascii="Times New Roman" w:hAnsi="Times New Roman"/>
                <w:kern w:val="0"/>
                <w:szCs w:val="21"/>
              </w:rPr>
            </w:pPr>
            <w:r>
              <w:rPr>
                <w:rFonts w:ascii="Times New Roman" w:hAnsi="Times New Roman"/>
                <w:kern w:val="0"/>
                <w:szCs w:val="21"/>
              </w:rPr>
              <w:t>3</w:t>
            </w:r>
          </w:p>
        </w:tc>
        <w:tc>
          <w:tcPr>
            <w:tcW w:w="2410" w:type="dxa"/>
            <w:tcBorders>
              <w:top w:val="single" w:sz="4" w:space="0" w:color="auto"/>
              <w:left w:val="single" w:sz="4" w:space="0" w:color="auto"/>
              <w:bottom w:val="single" w:sz="4" w:space="0" w:color="auto"/>
              <w:right w:val="single" w:sz="4" w:space="0" w:color="auto"/>
            </w:tcBorders>
            <w:vAlign w:val="center"/>
            <w:hideMark/>
            <w:tcPrChange w:id="165"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78D45F59" w14:textId="77777777" w:rsidR="00935697" w:rsidRDefault="00935697">
            <w:pPr>
              <w:jc w:val="center"/>
              <w:rPr>
                <w:rFonts w:ascii="Times New Roman" w:hAnsi="Times New Roman"/>
                <w:kern w:val="0"/>
                <w:szCs w:val="21"/>
              </w:rPr>
              <w:pPrChange w:id="166" w:author="WuZT" w:date="2016-05-25T09:35:00Z">
                <w:pPr/>
              </w:pPrChange>
            </w:pPr>
            <w:r>
              <w:rPr>
                <w:rFonts w:ascii="Times New Roman" w:hAnsi="Times New Roman"/>
                <w:kern w:val="0"/>
                <w:szCs w:val="21"/>
              </w:rPr>
              <w:t>Google Chrome</w:t>
            </w:r>
          </w:p>
        </w:tc>
        <w:tc>
          <w:tcPr>
            <w:tcW w:w="2410" w:type="dxa"/>
            <w:tcBorders>
              <w:top w:val="single" w:sz="4" w:space="0" w:color="auto"/>
              <w:left w:val="single" w:sz="4" w:space="0" w:color="auto"/>
              <w:bottom w:val="single" w:sz="4" w:space="0" w:color="auto"/>
              <w:right w:val="single" w:sz="4" w:space="0" w:color="auto"/>
            </w:tcBorders>
            <w:vAlign w:val="center"/>
            <w:hideMark/>
            <w:tcPrChange w:id="167"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65AD15F" w14:textId="77777777" w:rsidR="00935697" w:rsidRDefault="00935697">
            <w:pPr>
              <w:jc w:val="center"/>
              <w:rPr>
                <w:rFonts w:ascii="Times New Roman" w:hAnsi="Times New Roman"/>
                <w:kern w:val="0"/>
                <w:szCs w:val="21"/>
              </w:rPr>
              <w:pPrChange w:id="168" w:author="WuZT" w:date="2016-05-25T09:35:00Z">
                <w:pPr/>
              </w:pPrChange>
            </w:pPr>
            <w:r>
              <w:rPr>
                <w:rFonts w:ascii="Times New Roman" w:hAnsi="Times New Roman"/>
                <w:kern w:val="0"/>
                <w:szCs w:val="21"/>
              </w:rPr>
              <w:t>Webkit</w:t>
            </w:r>
          </w:p>
        </w:tc>
        <w:tc>
          <w:tcPr>
            <w:tcW w:w="1276" w:type="dxa"/>
            <w:tcBorders>
              <w:top w:val="single" w:sz="4" w:space="0" w:color="auto"/>
              <w:left w:val="single" w:sz="4" w:space="0" w:color="auto"/>
              <w:bottom w:val="single" w:sz="4" w:space="0" w:color="auto"/>
              <w:right w:val="single" w:sz="4" w:space="0" w:color="auto"/>
            </w:tcBorders>
            <w:vAlign w:val="center"/>
            <w:hideMark/>
            <w:tcPrChange w:id="169"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651EDCB0" w14:textId="77777777" w:rsidR="00935697" w:rsidRDefault="00935697">
            <w:pPr>
              <w:jc w:val="center"/>
              <w:rPr>
                <w:rFonts w:ascii="Times New Roman" w:hAnsi="Times New Roman"/>
                <w:kern w:val="0"/>
                <w:szCs w:val="21"/>
              </w:rPr>
              <w:pPrChange w:id="170" w:author="WuZT" w:date="2016-05-25T09:35:00Z">
                <w:pPr/>
              </w:pPrChange>
            </w:pPr>
            <w:r>
              <w:rPr>
                <w:rFonts w:ascii="Times New Roman" w:hAnsi="Times New Roman" w:hint="eastAsia"/>
                <w:kern w:val="0"/>
                <w:szCs w:val="21"/>
              </w:rPr>
              <w:t>兼容</w:t>
            </w:r>
          </w:p>
        </w:tc>
      </w:tr>
      <w:tr w:rsidR="00935697" w14:paraId="21CE7C8A" w14:textId="77777777" w:rsidTr="00D77458">
        <w:trPr>
          <w:jc w:val="center"/>
          <w:trPrChange w:id="171"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72"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1CE030F5" w14:textId="77777777" w:rsidR="00935697" w:rsidRDefault="00935697" w:rsidP="00D77458">
            <w:pPr>
              <w:jc w:val="center"/>
              <w:rPr>
                <w:rFonts w:ascii="Times New Roman" w:hAnsi="Times New Roman"/>
                <w:kern w:val="0"/>
                <w:szCs w:val="21"/>
              </w:rPr>
            </w:pPr>
            <w:r>
              <w:rPr>
                <w:rFonts w:ascii="Times New Roman" w:hAnsi="Times New Roman"/>
                <w:kern w:val="0"/>
                <w:szCs w:val="21"/>
              </w:rPr>
              <w:t>4</w:t>
            </w:r>
          </w:p>
        </w:tc>
        <w:tc>
          <w:tcPr>
            <w:tcW w:w="2410" w:type="dxa"/>
            <w:tcBorders>
              <w:top w:val="single" w:sz="4" w:space="0" w:color="auto"/>
              <w:left w:val="single" w:sz="4" w:space="0" w:color="auto"/>
              <w:bottom w:val="single" w:sz="4" w:space="0" w:color="auto"/>
              <w:right w:val="single" w:sz="4" w:space="0" w:color="auto"/>
            </w:tcBorders>
            <w:vAlign w:val="center"/>
            <w:hideMark/>
            <w:tcPrChange w:id="173"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5FC2F3CE" w14:textId="77777777" w:rsidR="00935697" w:rsidRDefault="00935697">
            <w:pPr>
              <w:jc w:val="center"/>
              <w:rPr>
                <w:rFonts w:ascii="Times New Roman" w:hAnsi="Times New Roman"/>
                <w:kern w:val="0"/>
                <w:szCs w:val="21"/>
              </w:rPr>
              <w:pPrChange w:id="174" w:author="WuZT" w:date="2016-05-25T09:35:00Z">
                <w:pPr/>
              </w:pPrChange>
            </w:pPr>
            <w:r>
              <w:rPr>
                <w:rFonts w:ascii="Times New Roman" w:hAnsi="Times New Roman"/>
                <w:kern w:val="0"/>
                <w:szCs w:val="21"/>
              </w:rPr>
              <w:t>Sogou Explorer</w:t>
            </w:r>
          </w:p>
        </w:tc>
        <w:tc>
          <w:tcPr>
            <w:tcW w:w="2410" w:type="dxa"/>
            <w:tcBorders>
              <w:top w:val="single" w:sz="4" w:space="0" w:color="auto"/>
              <w:left w:val="single" w:sz="4" w:space="0" w:color="auto"/>
              <w:bottom w:val="single" w:sz="4" w:space="0" w:color="auto"/>
              <w:right w:val="single" w:sz="4" w:space="0" w:color="auto"/>
            </w:tcBorders>
            <w:vAlign w:val="center"/>
            <w:hideMark/>
            <w:tcPrChange w:id="175"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551006A4" w14:textId="77777777" w:rsidR="00935697" w:rsidRDefault="00935697">
            <w:pPr>
              <w:jc w:val="center"/>
              <w:rPr>
                <w:rFonts w:ascii="Times New Roman" w:hAnsi="Times New Roman"/>
                <w:kern w:val="0"/>
                <w:szCs w:val="21"/>
              </w:rPr>
              <w:pPrChange w:id="176" w:author="WuZT" w:date="2016-05-25T09:35:00Z">
                <w:pPr/>
              </w:pPrChange>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vAlign w:val="center"/>
            <w:hideMark/>
            <w:tcPrChange w:id="177"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62DBB57E" w14:textId="77777777" w:rsidR="00935697" w:rsidRDefault="00935697">
            <w:pPr>
              <w:jc w:val="center"/>
              <w:rPr>
                <w:rFonts w:ascii="Times New Roman" w:hAnsi="Times New Roman"/>
                <w:kern w:val="0"/>
                <w:szCs w:val="21"/>
              </w:rPr>
              <w:pPrChange w:id="178" w:author="WuZT" w:date="2016-05-25T09:35:00Z">
                <w:pPr/>
              </w:pPrChange>
            </w:pPr>
            <w:r>
              <w:rPr>
                <w:rFonts w:ascii="Times New Roman" w:hAnsi="Times New Roman" w:hint="eastAsia"/>
                <w:kern w:val="0"/>
                <w:szCs w:val="21"/>
              </w:rPr>
              <w:t>兼容</w:t>
            </w:r>
          </w:p>
        </w:tc>
      </w:tr>
      <w:tr w:rsidR="00935697" w14:paraId="145B3B52" w14:textId="77777777" w:rsidTr="00D77458">
        <w:trPr>
          <w:jc w:val="center"/>
          <w:trPrChange w:id="179"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80"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098C84D7" w14:textId="77777777" w:rsidR="00935697" w:rsidRDefault="00935697" w:rsidP="00D77458">
            <w:pPr>
              <w:jc w:val="center"/>
              <w:rPr>
                <w:rFonts w:ascii="Times New Roman" w:hAnsi="Times New Roman"/>
                <w:kern w:val="0"/>
                <w:szCs w:val="21"/>
              </w:rPr>
            </w:pPr>
            <w:r>
              <w:rPr>
                <w:rFonts w:ascii="Times New Roman" w:hAnsi="Times New Roman"/>
                <w:kern w:val="0"/>
                <w:szCs w:val="21"/>
              </w:rPr>
              <w:t>5</w:t>
            </w:r>
          </w:p>
        </w:tc>
        <w:tc>
          <w:tcPr>
            <w:tcW w:w="2410" w:type="dxa"/>
            <w:tcBorders>
              <w:top w:val="single" w:sz="4" w:space="0" w:color="auto"/>
              <w:left w:val="single" w:sz="4" w:space="0" w:color="auto"/>
              <w:bottom w:val="single" w:sz="4" w:space="0" w:color="auto"/>
              <w:right w:val="single" w:sz="4" w:space="0" w:color="auto"/>
            </w:tcBorders>
            <w:vAlign w:val="center"/>
            <w:hideMark/>
            <w:tcPrChange w:id="181"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6ED0E340" w14:textId="77777777" w:rsidR="00935697" w:rsidRDefault="00935697">
            <w:pPr>
              <w:jc w:val="center"/>
              <w:rPr>
                <w:rFonts w:ascii="Times New Roman" w:hAnsi="Times New Roman"/>
                <w:kern w:val="0"/>
                <w:szCs w:val="21"/>
              </w:rPr>
              <w:pPrChange w:id="182" w:author="WuZT" w:date="2016-05-25T09:35:00Z">
                <w:pPr/>
              </w:pPrChange>
            </w:pPr>
            <w:r>
              <w:rPr>
                <w:rFonts w:ascii="Times New Roman" w:hAnsi="Times New Roman"/>
                <w:kern w:val="0"/>
                <w:szCs w:val="21"/>
              </w:rPr>
              <w:t>Safari</w:t>
            </w:r>
          </w:p>
        </w:tc>
        <w:tc>
          <w:tcPr>
            <w:tcW w:w="2410" w:type="dxa"/>
            <w:tcBorders>
              <w:top w:val="single" w:sz="4" w:space="0" w:color="auto"/>
              <w:left w:val="single" w:sz="4" w:space="0" w:color="auto"/>
              <w:bottom w:val="single" w:sz="4" w:space="0" w:color="auto"/>
              <w:right w:val="single" w:sz="4" w:space="0" w:color="auto"/>
            </w:tcBorders>
            <w:vAlign w:val="center"/>
            <w:hideMark/>
            <w:tcPrChange w:id="183"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5EAB0276" w14:textId="77777777" w:rsidR="00935697" w:rsidRDefault="00935697">
            <w:pPr>
              <w:jc w:val="center"/>
              <w:rPr>
                <w:rFonts w:ascii="Times New Roman" w:hAnsi="Times New Roman"/>
                <w:kern w:val="0"/>
                <w:szCs w:val="21"/>
              </w:rPr>
              <w:pPrChange w:id="184" w:author="WuZT" w:date="2016-05-25T09:35:00Z">
                <w:pPr/>
              </w:pPrChange>
            </w:pPr>
            <w:r>
              <w:rPr>
                <w:rFonts w:ascii="Times New Roman" w:hAnsi="Times New Roman"/>
                <w:kern w:val="0"/>
                <w:szCs w:val="21"/>
              </w:rPr>
              <w:t>AppleWebKit</w:t>
            </w:r>
          </w:p>
        </w:tc>
        <w:tc>
          <w:tcPr>
            <w:tcW w:w="1276" w:type="dxa"/>
            <w:tcBorders>
              <w:top w:val="single" w:sz="4" w:space="0" w:color="auto"/>
              <w:left w:val="single" w:sz="4" w:space="0" w:color="auto"/>
              <w:bottom w:val="single" w:sz="4" w:space="0" w:color="auto"/>
              <w:right w:val="single" w:sz="4" w:space="0" w:color="auto"/>
            </w:tcBorders>
            <w:vAlign w:val="center"/>
            <w:hideMark/>
            <w:tcPrChange w:id="185"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618A5E94" w14:textId="77777777" w:rsidR="00935697" w:rsidRDefault="00935697">
            <w:pPr>
              <w:jc w:val="center"/>
              <w:rPr>
                <w:rFonts w:ascii="Times New Roman" w:hAnsi="Times New Roman"/>
                <w:kern w:val="0"/>
                <w:szCs w:val="21"/>
              </w:rPr>
              <w:pPrChange w:id="186" w:author="WuZT" w:date="2016-05-25T09:35:00Z">
                <w:pPr/>
              </w:pPrChange>
            </w:pPr>
            <w:r>
              <w:rPr>
                <w:rFonts w:ascii="Times New Roman" w:hAnsi="Times New Roman" w:hint="eastAsia"/>
                <w:kern w:val="0"/>
                <w:szCs w:val="21"/>
              </w:rPr>
              <w:t>兼容</w:t>
            </w:r>
          </w:p>
        </w:tc>
      </w:tr>
      <w:tr w:rsidR="00935697" w14:paraId="46B6D561" w14:textId="77777777" w:rsidTr="00D77458">
        <w:trPr>
          <w:jc w:val="center"/>
          <w:trPrChange w:id="187"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88"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0AFF6D51" w14:textId="77777777" w:rsidR="00935697" w:rsidRDefault="00935697" w:rsidP="00D77458">
            <w:pPr>
              <w:jc w:val="center"/>
              <w:rPr>
                <w:rFonts w:ascii="Times New Roman" w:hAnsi="Times New Roman"/>
                <w:kern w:val="0"/>
                <w:szCs w:val="21"/>
              </w:rPr>
            </w:pPr>
            <w:r>
              <w:rPr>
                <w:rFonts w:ascii="Times New Roman" w:hAnsi="Times New Roman"/>
                <w:kern w:val="0"/>
                <w:szCs w:val="21"/>
              </w:rPr>
              <w:t>6</w:t>
            </w:r>
          </w:p>
        </w:tc>
        <w:tc>
          <w:tcPr>
            <w:tcW w:w="2410" w:type="dxa"/>
            <w:tcBorders>
              <w:top w:val="single" w:sz="4" w:space="0" w:color="auto"/>
              <w:left w:val="single" w:sz="4" w:space="0" w:color="auto"/>
              <w:bottom w:val="single" w:sz="4" w:space="0" w:color="auto"/>
              <w:right w:val="single" w:sz="4" w:space="0" w:color="auto"/>
            </w:tcBorders>
            <w:vAlign w:val="center"/>
            <w:hideMark/>
            <w:tcPrChange w:id="189"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4117C92" w14:textId="77777777" w:rsidR="00935697" w:rsidRDefault="00935697">
            <w:pPr>
              <w:jc w:val="center"/>
              <w:rPr>
                <w:rFonts w:ascii="Times New Roman" w:hAnsi="Times New Roman"/>
                <w:kern w:val="0"/>
                <w:szCs w:val="21"/>
              </w:rPr>
              <w:pPrChange w:id="190" w:author="WuZT" w:date="2016-05-25T09:35:00Z">
                <w:pPr/>
              </w:pPrChange>
            </w:pPr>
            <w:r>
              <w:rPr>
                <w:rFonts w:ascii="Times New Roman" w:hAnsi="Times New Roman"/>
                <w:kern w:val="0"/>
                <w:szCs w:val="21"/>
              </w:rPr>
              <w:t>360chrome</w:t>
            </w:r>
          </w:p>
        </w:tc>
        <w:tc>
          <w:tcPr>
            <w:tcW w:w="2410" w:type="dxa"/>
            <w:tcBorders>
              <w:top w:val="single" w:sz="4" w:space="0" w:color="auto"/>
              <w:left w:val="single" w:sz="4" w:space="0" w:color="auto"/>
              <w:bottom w:val="single" w:sz="4" w:space="0" w:color="auto"/>
              <w:right w:val="single" w:sz="4" w:space="0" w:color="auto"/>
            </w:tcBorders>
            <w:vAlign w:val="center"/>
            <w:hideMark/>
            <w:tcPrChange w:id="191"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2DE48CBC" w14:textId="77777777" w:rsidR="00935697" w:rsidRDefault="00935697">
            <w:pPr>
              <w:jc w:val="center"/>
              <w:rPr>
                <w:rFonts w:ascii="Times New Roman" w:hAnsi="Times New Roman"/>
                <w:kern w:val="0"/>
                <w:szCs w:val="21"/>
              </w:rPr>
              <w:pPrChange w:id="192" w:author="WuZT" w:date="2016-05-25T09:35:00Z">
                <w:pPr/>
              </w:pPrChange>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vAlign w:val="center"/>
            <w:hideMark/>
            <w:tcPrChange w:id="193"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33F7DBC5" w14:textId="77777777" w:rsidR="00935697" w:rsidRDefault="00935697">
            <w:pPr>
              <w:jc w:val="center"/>
              <w:rPr>
                <w:rFonts w:ascii="Times New Roman" w:hAnsi="Times New Roman"/>
                <w:kern w:val="0"/>
                <w:szCs w:val="21"/>
              </w:rPr>
              <w:pPrChange w:id="194" w:author="WuZT" w:date="2016-05-25T09:35:00Z">
                <w:pPr/>
              </w:pPrChange>
            </w:pPr>
            <w:r>
              <w:rPr>
                <w:rFonts w:ascii="Times New Roman" w:hAnsi="Times New Roman" w:hint="eastAsia"/>
                <w:kern w:val="0"/>
                <w:szCs w:val="21"/>
              </w:rPr>
              <w:t>兼容</w:t>
            </w:r>
          </w:p>
        </w:tc>
      </w:tr>
      <w:tr w:rsidR="00935697" w14:paraId="17590A4C" w14:textId="77777777" w:rsidTr="00D77458">
        <w:trPr>
          <w:jc w:val="center"/>
          <w:trPrChange w:id="195"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96"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6F24C8A5" w14:textId="77777777" w:rsidR="00935697" w:rsidRDefault="00935697" w:rsidP="00D77458">
            <w:pPr>
              <w:jc w:val="center"/>
              <w:rPr>
                <w:rFonts w:ascii="Times New Roman" w:hAnsi="Times New Roman"/>
                <w:kern w:val="0"/>
                <w:szCs w:val="21"/>
              </w:rPr>
            </w:pPr>
            <w:r>
              <w:rPr>
                <w:rFonts w:ascii="Times New Roman" w:hAnsi="Times New Roman"/>
                <w:kern w:val="0"/>
                <w:szCs w:val="21"/>
              </w:rPr>
              <w:t>7</w:t>
            </w:r>
          </w:p>
        </w:tc>
        <w:tc>
          <w:tcPr>
            <w:tcW w:w="2410" w:type="dxa"/>
            <w:tcBorders>
              <w:top w:val="single" w:sz="4" w:space="0" w:color="auto"/>
              <w:left w:val="single" w:sz="4" w:space="0" w:color="auto"/>
              <w:bottom w:val="single" w:sz="4" w:space="0" w:color="auto"/>
              <w:right w:val="single" w:sz="4" w:space="0" w:color="auto"/>
            </w:tcBorders>
            <w:vAlign w:val="center"/>
            <w:hideMark/>
            <w:tcPrChange w:id="197"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71325D0C" w14:textId="77777777" w:rsidR="00935697" w:rsidRDefault="00935697">
            <w:pPr>
              <w:jc w:val="center"/>
              <w:rPr>
                <w:rFonts w:ascii="Times New Roman" w:hAnsi="Times New Roman"/>
                <w:kern w:val="0"/>
                <w:szCs w:val="21"/>
              </w:rPr>
              <w:pPrChange w:id="198" w:author="WuZT" w:date="2016-05-25T09:35:00Z">
                <w:pPr/>
              </w:pPrChange>
            </w:pPr>
            <w:r>
              <w:rPr>
                <w:rFonts w:ascii="Times New Roman" w:hAnsi="Times New Roman"/>
                <w:kern w:val="0"/>
                <w:szCs w:val="21"/>
              </w:rPr>
              <w:t>360SE</w:t>
            </w:r>
          </w:p>
        </w:tc>
        <w:tc>
          <w:tcPr>
            <w:tcW w:w="2410" w:type="dxa"/>
            <w:tcBorders>
              <w:top w:val="single" w:sz="4" w:space="0" w:color="auto"/>
              <w:left w:val="single" w:sz="4" w:space="0" w:color="auto"/>
              <w:bottom w:val="single" w:sz="4" w:space="0" w:color="auto"/>
              <w:right w:val="single" w:sz="4" w:space="0" w:color="auto"/>
            </w:tcBorders>
            <w:vAlign w:val="center"/>
            <w:hideMark/>
            <w:tcPrChange w:id="199"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34287FFC" w14:textId="77777777" w:rsidR="00935697" w:rsidRDefault="00935697">
            <w:pPr>
              <w:jc w:val="center"/>
              <w:rPr>
                <w:rFonts w:ascii="Times New Roman" w:hAnsi="Times New Roman"/>
                <w:kern w:val="0"/>
                <w:szCs w:val="21"/>
              </w:rPr>
              <w:pPrChange w:id="200" w:author="WuZT" w:date="2016-05-25T09:35:00Z">
                <w:pPr/>
              </w:pPrChange>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vAlign w:val="center"/>
            <w:hideMark/>
            <w:tcPrChange w:id="201"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10C2AC4F" w14:textId="77777777" w:rsidR="00935697" w:rsidRDefault="00935697">
            <w:pPr>
              <w:jc w:val="center"/>
              <w:rPr>
                <w:rFonts w:ascii="Times New Roman" w:hAnsi="Times New Roman"/>
                <w:kern w:val="0"/>
                <w:szCs w:val="21"/>
              </w:rPr>
              <w:pPrChange w:id="202" w:author="WuZT" w:date="2016-05-25T09:35:00Z">
                <w:pPr/>
              </w:pPrChange>
            </w:pPr>
            <w:r>
              <w:rPr>
                <w:rFonts w:ascii="Times New Roman" w:hAnsi="Times New Roman" w:hint="eastAsia"/>
                <w:kern w:val="0"/>
                <w:szCs w:val="21"/>
              </w:rPr>
              <w:t>兼容</w:t>
            </w:r>
          </w:p>
        </w:tc>
      </w:tr>
    </w:tbl>
    <w:p w14:paraId="4B5F7B23" w14:textId="77777777" w:rsidR="00935697" w:rsidRDefault="00935697" w:rsidP="00935697">
      <w:pPr>
        <w:pStyle w:val="af3"/>
        <w:ind w:left="840" w:firstLine="0"/>
        <w:rPr>
          <w:rFonts w:cs="Times New Roman"/>
        </w:rPr>
      </w:pPr>
    </w:p>
    <w:p w14:paraId="2903CFDD" w14:textId="77777777" w:rsidR="00935697" w:rsidRDefault="00935697" w:rsidP="00935697">
      <w:pPr>
        <w:pStyle w:val="af3"/>
        <w:numPr>
          <w:ilvl w:val="0"/>
          <w:numId w:val="25"/>
        </w:numPr>
        <w:rPr>
          <w:rFonts w:cs="Times New Roman"/>
        </w:rPr>
      </w:pPr>
      <w:r>
        <w:rPr>
          <w:rFonts w:cs="Times New Roman" w:hint="eastAsia"/>
        </w:rPr>
        <w:t>系统功能完整性测试</w:t>
      </w:r>
    </w:p>
    <w:p w14:paraId="124A19E5" w14:textId="7494CFDF" w:rsidR="00935697" w:rsidRDefault="00935697" w:rsidP="00935697">
      <w:pPr>
        <w:pStyle w:val="af3"/>
        <w:rPr>
          <w:rFonts w:cs="Times New Roman"/>
        </w:rPr>
      </w:pPr>
      <w:r>
        <w:rPr>
          <w:rFonts w:cs="Times New Roman" w:hint="eastAsia"/>
        </w:rPr>
        <w:t>实验结果表明，系统设计的功能均已实现，系统功能完整性为</w:t>
      </w:r>
      <w:r>
        <w:rPr>
          <w:rFonts w:cs="Times New Roman"/>
        </w:rPr>
        <w:t>100%</w:t>
      </w:r>
      <w:r>
        <w:rPr>
          <w:rFonts w:cs="Times New Roman" w:hint="eastAsia"/>
        </w:rPr>
        <w:t>，测试详情如图</w:t>
      </w:r>
      <w:r w:rsidR="000C7C39">
        <w:rPr>
          <w:rFonts w:cs="Times New Roman"/>
        </w:rPr>
        <w:t>3</w:t>
      </w:r>
      <w:r>
        <w:rPr>
          <w:rFonts w:cs="Times New Roman" w:hint="eastAsia"/>
        </w:rPr>
        <w:t>-</w:t>
      </w:r>
      <w:r>
        <w:rPr>
          <w:rFonts w:cs="Times New Roman"/>
        </w:rPr>
        <w:t>2</w:t>
      </w:r>
      <w:r>
        <w:rPr>
          <w:rFonts w:cs="Times New Roman" w:hint="eastAsia"/>
        </w:rPr>
        <w:t>所示。</w:t>
      </w:r>
    </w:p>
    <w:p w14:paraId="3FD01A0B" w14:textId="77777777" w:rsidR="00935697" w:rsidRDefault="00935697" w:rsidP="00935697">
      <w:pPr>
        <w:pStyle w:val="af3"/>
      </w:pPr>
    </w:p>
    <w:p w14:paraId="2D83E626" w14:textId="77777777" w:rsidR="00935697" w:rsidRPr="004B77D6" w:rsidRDefault="00935697" w:rsidP="00935697">
      <w:pPr>
        <w:pStyle w:val="af3"/>
        <w:rPr>
          <w:b/>
          <w:color w:val="9BBB59" w:themeColor="accent3"/>
          <w:spacing w:val="0"/>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B77D6">
        <w:rPr>
          <w:rFonts w:hint="eastAsia"/>
          <w:b/>
          <w:color w:val="9BBB59" w:themeColor="accent3"/>
          <w:spacing w:val="0"/>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此处待插入效果图</w:t>
      </w:r>
    </w:p>
    <w:p w14:paraId="38210497" w14:textId="77777777" w:rsidR="00935697" w:rsidRPr="004B77D6" w:rsidRDefault="00935697" w:rsidP="00935697">
      <w:pPr>
        <w:pStyle w:val="af3"/>
        <w:ind w:firstLine="0"/>
      </w:pPr>
    </w:p>
    <w:p w14:paraId="65B9E4F4" w14:textId="69E53A70" w:rsidR="00935697" w:rsidRPr="00A82B25" w:rsidRDefault="00E41E6D" w:rsidP="00935697">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00935697" w:rsidRPr="00A82B25">
        <w:rPr>
          <w:rFonts w:ascii="Times New Roman" w:eastAsia="宋体" w:hAnsi="Times New Roman" w:hint="eastAsia"/>
        </w:rPr>
        <w:t>.</w:t>
      </w:r>
      <w:r>
        <w:rPr>
          <w:rFonts w:ascii="Times New Roman" w:eastAsia="宋体" w:hAnsi="Times New Roman"/>
        </w:rPr>
        <w:t>8</w:t>
      </w:r>
      <w:r w:rsidR="00935697" w:rsidRPr="00A82B25">
        <w:rPr>
          <w:rFonts w:ascii="Times New Roman" w:eastAsia="宋体" w:hAnsi="Times New Roman" w:hint="eastAsia"/>
        </w:rPr>
        <w:t xml:space="preserve"> </w:t>
      </w:r>
      <w:r w:rsidR="00935697">
        <w:rPr>
          <w:rFonts w:ascii="Times New Roman" w:eastAsia="宋体" w:hAnsi="Times New Roman" w:hint="eastAsia"/>
        </w:rPr>
        <w:t>小结</w:t>
      </w:r>
    </w:p>
    <w:p w14:paraId="27914526" w14:textId="5D4FE649" w:rsidR="00935697" w:rsidRDefault="00935697" w:rsidP="00935697">
      <w:pPr>
        <w:pStyle w:val="af3"/>
      </w:pPr>
      <w:r>
        <w:rPr>
          <w:rFonts w:hint="eastAsia"/>
        </w:rPr>
        <w:t>本章详细介绍虚拟网络流量可视化系统的架构设计，模块功能。具体阐述了流量监听模块的网络拓扑结构，程序设计思想和功能模块的编写；通信服务器模块的架构设计，数据库设计，以及两部分功能程序的具体实现方法；数据可视化展示模块的功能设计，结构组成，技术框架选取和二次开发，实现步骤。</w:t>
      </w:r>
      <w:r w:rsidRPr="00B94008">
        <w:rPr>
          <w:rFonts w:hint="eastAsia"/>
        </w:rPr>
        <w:t>对系统进行了可部署性、并发性、稳定性、兼容性、功能</w:t>
      </w:r>
      <w:r w:rsidRPr="00B94008">
        <w:t>完整性的实验，通过实验结果分析可以知道，系统的功能均已实现，达到预期效果</w:t>
      </w:r>
      <w:r>
        <w:rPr>
          <w:rFonts w:hint="eastAsia"/>
        </w:rPr>
        <w:t>。</w:t>
      </w:r>
    </w:p>
    <w:p w14:paraId="5D425A4E" w14:textId="649B5337" w:rsidR="00220192" w:rsidRDefault="00220192">
      <w:pPr>
        <w:widowControl/>
        <w:spacing w:line="240" w:lineRule="auto"/>
        <w:jc w:val="left"/>
        <w:rPr>
          <w:rFonts w:ascii="Times New Roman" w:eastAsia="宋体" w:hAnsi="Times New Roman" w:cstheme="minorBidi"/>
          <w:spacing w:val="10"/>
          <w:sz w:val="24"/>
          <w:szCs w:val="22"/>
        </w:rPr>
      </w:pPr>
      <w:r>
        <w:br w:type="page"/>
      </w:r>
    </w:p>
    <w:p w14:paraId="29FA9C49" w14:textId="3476ADDD" w:rsidR="001120D3" w:rsidRPr="00A83084" w:rsidRDefault="001120D3" w:rsidP="00E11B69">
      <w:pPr>
        <w:pStyle w:val="1"/>
        <w:widowControl w:val="0"/>
        <w:ind w:left="431" w:hanging="431"/>
        <w:rPr>
          <w:rFonts w:ascii="宋体" w:eastAsia="宋体" w:hAnsi="宋体"/>
        </w:rPr>
      </w:pPr>
      <w:r w:rsidRPr="00A83084">
        <w:rPr>
          <w:rFonts w:ascii="宋体" w:eastAsia="宋体" w:hAnsi="宋体" w:hint="eastAsia"/>
        </w:rPr>
        <w:lastRenderedPageBreak/>
        <w:t>第</w:t>
      </w:r>
      <w:r w:rsidR="00666DCD">
        <w:rPr>
          <w:rFonts w:ascii="宋体" w:eastAsia="宋体" w:hAnsi="宋体"/>
        </w:rPr>
        <w:t>4</w:t>
      </w:r>
      <w:r w:rsidRPr="00A83084">
        <w:rPr>
          <w:rFonts w:ascii="宋体" w:eastAsia="宋体" w:hAnsi="宋体" w:hint="eastAsia"/>
        </w:rPr>
        <w:t xml:space="preserve">章  </w:t>
      </w:r>
      <w:r w:rsidR="00A17F89" w:rsidRPr="00A83084">
        <w:rPr>
          <w:rFonts w:ascii="宋体" w:eastAsia="宋体" w:hAnsi="宋体" w:hint="eastAsia"/>
        </w:rPr>
        <w:t>结束语</w:t>
      </w:r>
    </w:p>
    <w:p w14:paraId="0E4A571E" w14:textId="52B2CB64" w:rsidR="00A17F89" w:rsidRPr="00C9264B" w:rsidRDefault="00B74B5B" w:rsidP="00A17F89">
      <w:pPr>
        <w:pStyle w:val="2"/>
        <w:widowControl w:val="0"/>
        <w:tabs>
          <w:tab w:val="clear" w:pos="720"/>
          <w:tab w:val="clear" w:pos="1854"/>
        </w:tabs>
        <w:ind w:left="578" w:hanging="578"/>
        <w:jc w:val="both"/>
        <w:rPr>
          <w:rFonts w:eastAsia="宋体" w:hAnsi="宋体"/>
        </w:rPr>
      </w:pPr>
      <w:r>
        <w:rPr>
          <w:rFonts w:eastAsia="宋体" w:hAnsi="宋体"/>
        </w:rPr>
        <w:t>4</w:t>
      </w:r>
      <w:r w:rsidR="00A17F89" w:rsidRPr="00C9264B">
        <w:rPr>
          <w:rFonts w:eastAsia="宋体" w:hAnsi="宋体" w:hint="eastAsia"/>
        </w:rPr>
        <w:t>.1 全文总结</w:t>
      </w:r>
    </w:p>
    <w:p w14:paraId="54FCCF06" w14:textId="77777777" w:rsidR="00502D81" w:rsidRDefault="00D03824" w:rsidP="00502D81">
      <w:pPr>
        <w:pStyle w:val="af3"/>
      </w:pPr>
      <w:r>
        <w:rPr>
          <w:rFonts w:hint="eastAsia"/>
        </w:rPr>
        <w:t>随着互联网的普及，网络服务的用户群体越来越大，对服务提供商的服务器资源要求越来越高。随着服务器的增多，伴随着性能的提升，物理主机管理的问题日益突出，而虚拟机软件和虚拟网络解决了这一问题。本文对虚拟网络的概念、虚拟网络的发展历史以及研究现状进行了总结。</w:t>
      </w:r>
      <w:r w:rsidR="00CC59DF">
        <w:rPr>
          <w:rFonts w:hint="eastAsia"/>
        </w:rPr>
        <w:t>对虚拟网络流量监听技术、消息队列技术、</w:t>
      </w:r>
      <w:r w:rsidR="00CC59DF">
        <w:rPr>
          <w:rFonts w:hint="eastAsia"/>
        </w:rPr>
        <w:t>MVC</w:t>
      </w:r>
      <w:r w:rsidR="00CC59DF">
        <w:rPr>
          <w:rFonts w:hint="eastAsia"/>
        </w:rPr>
        <w:t>设计模式、动态</w:t>
      </w:r>
      <w:r w:rsidR="00CD2845">
        <w:rPr>
          <w:rFonts w:hint="eastAsia"/>
        </w:rPr>
        <w:t>Web</w:t>
      </w:r>
      <w:r w:rsidR="00CC59DF">
        <w:rPr>
          <w:rFonts w:hint="eastAsia"/>
        </w:rPr>
        <w:t>页面设计技术、服务端与客户端双向通信方法进行了研究，实现了一个实时性高、可视化程度高的虚拟网络流量监听系统。</w:t>
      </w:r>
    </w:p>
    <w:p w14:paraId="019EEAB5" w14:textId="77777777" w:rsidR="006B44CC" w:rsidRDefault="006B44CC" w:rsidP="00502D81">
      <w:pPr>
        <w:pStyle w:val="af3"/>
      </w:pPr>
      <w:r>
        <w:rPr>
          <w:rFonts w:hint="eastAsia"/>
        </w:rPr>
        <w:t>本文的主要工作包括：</w:t>
      </w:r>
    </w:p>
    <w:p w14:paraId="489EC6D8" w14:textId="77777777" w:rsidR="006B44CC" w:rsidRPr="006B44CC" w:rsidRDefault="006B44CC" w:rsidP="006B44CC">
      <w:pPr>
        <w:pStyle w:val="af3"/>
        <w:numPr>
          <w:ilvl w:val="0"/>
          <w:numId w:val="26"/>
        </w:numPr>
        <w:ind w:left="426"/>
        <w:rPr>
          <w:rFonts w:cs="Times New Roman"/>
        </w:rPr>
      </w:pPr>
      <w:r>
        <w:rPr>
          <w:rFonts w:cs="Times New Roman" w:hint="eastAsia"/>
          <w:b/>
        </w:rPr>
        <w:t>对虚拟网络的概念、虚拟网络的发展历史以及流量监听技术的研究现状做了介绍</w:t>
      </w:r>
      <w:r w:rsidRPr="00B94008">
        <w:rPr>
          <w:rFonts w:cs="Times New Roman"/>
          <w:b/>
        </w:rPr>
        <w:t>。</w:t>
      </w:r>
    </w:p>
    <w:p w14:paraId="0E3F22F1" w14:textId="77777777" w:rsidR="006B44CC" w:rsidRPr="006B44CC" w:rsidRDefault="006B44CC" w:rsidP="006B44CC">
      <w:pPr>
        <w:pStyle w:val="af3"/>
      </w:pPr>
      <w:r>
        <w:rPr>
          <w:rFonts w:hint="eastAsia"/>
        </w:rPr>
        <w:t>介绍了虚拟网络的基本概念，虚拟网络的起源，发展和壮大的历史。对虚拟网络中流量监听和展示的传统方法进行了介绍，并根据用户的需求指出了其中存在的问题</w:t>
      </w:r>
      <w:r w:rsidR="00995C3F">
        <w:rPr>
          <w:rFonts w:hint="eastAsia"/>
        </w:rPr>
        <w:t>，分析了解决问题的方法。</w:t>
      </w:r>
    </w:p>
    <w:p w14:paraId="272C27A8" w14:textId="0DF85D83" w:rsidR="006B44CC" w:rsidRPr="000038D7" w:rsidRDefault="000038D7" w:rsidP="000038D7">
      <w:pPr>
        <w:pStyle w:val="af3"/>
        <w:numPr>
          <w:ilvl w:val="0"/>
          <w:numId w:val="26"/>
        </w:numPr>
        <w:ind w:left="426"/>
        <w:rPr>
          <w:rFonts w:cs="Times New Roman"/>
        </w:rPr>
      </w:pPr>
      <w:r>
        <w:rPr>
          <w:rFonts w:cs="Times New Roman" w:hint="eastAsia"/>
          <w:b/>
        </w:rPr>
        <w:t>实现了一个模块化的虚拟网络流量监听系统。</w:t>
      </w:r>
    </w:p>
    <w:p w14:paraId="63FA2308" w14:textId="77777777" w:rsidR="00995C3F" w:rsidRPr="006B44CC" w:rsidRDefault="00995C3F" w:rsidP="00995C3F">
      <w:pPr>
        <w:pStyle w:val="af3"/>
      </w:pPr>
      <w:r>
        <w:rPr>
          <w:rFonts w:hint="eastAsia"/>
        </w:rPr>
        <w:t>针对当前的虚拟网络流量监控方法中存在的</w:t>
      </w:r>
      <w:r w:rsidR="003B0A49">
        <w:rPr>
          <w:rFonts w:hint="eastAsia"/>
        </w:rPr>
        <w:t>实时性差、服务器资源浪费严重、用户体验差等</w:t>
      </w:r>
      <w:r>
        <w:rPr>
          <w:rFonts w:hint="eastAsia"/>
        </w:rPr>
        <w:t>问题，本文找到了其问题的本质所在，指出了传统技术的缺点，并进行了用新的相关技术来替代传统技术的可行性分析</w:t>
      </w:r>
      <w:r w:rsidR="00314F06">
        <w:rPr>
          <w:rFonts w:hint="eastAsia"/>
        </w:rPr>
        <w:t>，介绍了新技术的特性。采用模块化的设计思想</w:t>
      </w:r>
      <w:r w:rsidR="00B06CCC">
        <w:rPr>
          <w:rFonts w:hint="eastAsia"/>
        </w:rPr>
        <w:t>，秉着高内聚低耦合的设计原则，按照工作流程</w:t>
      </w:r>
      <w:r w:rsidR="007E0006">
        <w:rPr>
          <w:rFonts w:hint="eastAsia"/>
        </w:rPr>
        <w:t>和功能分类</w:t>
      </w:r>
      <w:r w:rsidR="003B0A49">
        <w:rPr>
          <w:rFonts w:hint="eastAsia"/>
        </w:rPr>
        <w:t>应用了</w:t>
      </w:r>
      <w:r w:rsidR="003B0A49">
        <w:rPr>
          <w:rFonts w:hint="eastAsia"/>
        </w:rPr>
        <w:t>Libpcap</w:t>
      </w:r>
      <w:r w:rsidR="003B0A49">
        <w:rPr>
          <w:rFonts w:hint="eastAsia"/>
        </w:rPr>
        <w:t>功能库、</w:t>
      </w:r>
      <w:r w:rsidR="003B0A49">
        <w:rPr>
          <w:rFonts w:hint="eastAsia"/>
        </w:rPr>
        <w:t>MVC</w:t>
      </w:r>
      <w:r w:rsidR="003B0A49">
        <w:rPr>
          <w:rFonts w:hint="eastAsia"/>
        </w:rPr>
        <w:t>设计模式、</w:t>
      </w:r>
      <w:r w:rsidR="003B0A49">
        <w:rPr>
          <w:rFonts w:hint="eastAsia"/>
        </w:rPr>
        <w:t>WebSocket</w:t>
      </w:r>
      <w:r w:rsidR="003B0A49">
        <w:rPr>
          <w:rFonts w:hint="eastAsia"/>
        </w:rPr>
        <w:t>协议等奇数栈设计了一个有三个模块组成的虚拟网络流量可视化系统</w:t>
      </w:r>
      <w:r w:rsidR="004F7B12">
        <w:rPr>
          <w:rFonts w:hint="eastAsia"/>
        </w:rPr>
        <w:t>。</w:t>
      </w:r>
    </w:p>
    <w:p w14:paraId="5202719D" w14:textId="77777777" w:rsidR="006B44CC" w:rsidRDefault="001B27E3" w:rsidP="00502D81">
      <w:pPr>
        <w:pStyle w:val="af3"/>
      </w:pPr>
      <w:r>
        <w:rPr>
          <w:rFonts w:hint="eastAsia"/>
        </w:rPr>
        <w:t>本系统是基于</w:t>
      </w:r>
      <w:r>
        <w:rPr>
          <w:rFonts w:hint="eastAsia"/>
        </w:rPr>
        <w:t>Linux</w:t>
      </w:r>
      <w:r>
        <w:rPr>
          <w:rFonts w:hint="eastAsia"/>
        </w:rPr>
        <w:t>操作系统的，全栈使用</w:t>
      </w:r>
      <w:r w:rsidR="000C3E75">
        <w:rPr>
          <w:rFonts w:hint="eastAsia"/>
        </w:rPr>
        <w:t>P</w:t>
      </w:r>
      <w:r>
        <w:rPr>
          <w:rFonts w:hint="eastAsia"/>
        </w:rPr>
        <w:t>ython</w:t>
      </w:r>
      <w:r>
        <w:rPr>
          <w:rFonts w:hint="eastAsia"/>
        </w:rPr>
        <w:t>语言进行程序编写，数据库采用了</w:t>
      </w:r>
      <w:r>
        <w:rPr>
          <w:rFonts w:hint="eastAsia"/>
        </w:rPr>
        <w:t>Mongo</w:t>
      </w:r>
      <w:r>
        <w:t>DB</w:t>
      </w:r>
      <w:r>
        <w:rPr>
          <w:rFonts w:hint="eastAsia"/>
        </w:rPr>
        <w:t>，消息队列使用了</w:t>
      </w:r>
      <w:r>
        <w:rPr>
          <w:rFonts w:hint="eastAsia"/>
        </w:rPr>
        <w:t>Redis</w:t>
      </w:r>
      <w:r>
        <w:rPr>
          <w:rFonts w:hint="eastAsia"/>
        </w:rPr>
        <w:t>的</w:t>
      </w:r>
      <w:r>
        <w:rPr>
          <w:rFonts w:hint="eastAsia"/>
        </w:rPr>
        <w:t>Pub/Sub</w:t>
      </w:r>
      <w:r>
        <w:rPr>
          <w:rFonts w:hint="eastAsia"/>
        </w:rPr>
        <w:t>，</w:t>
      </w:r>
      <w:r w:rsidR="00CD2845">
        <w:rPr>
          <w:rFonts w:hint="eastAsia"/>
        </w:rPr>
        <w:t>Web</w:t>
      </w:r>
      <w:r>
        <w:rPr>
          <w:rFonts w:hint="eastAsia"/>
        </w:rPr>
        <w:t>服务端程序采用</w:t>
      </w:r>
      <w:r>
        <w:rPr>
          <w:rFonts w:hint="eastAsia"/>
        </w:rPr>
        <w:t>Tornado</w:t>
      </w:r>
      <w:r>
        <w:rPr>
          <w:rFonts w:hint="eastAsia"/>
        </w:rPr>
        <w:t>框架，服务端与客户端的双向通信采用了</w:t>
      </w:r>
      <w:r w:rsidR="00CD2845">
        <w:rPr>
          <w:rFonts w:hint="eastAsia"/>
        </w:rPr>
        <w:t>WebSocket</w:t>
      </w:r>
      <w:r>
        <w:rPr>
          <w:rFonts w:hint="eastAsia"/>
        </w:rPr>
        <w:t>协议</w:t>
      </w:r>
      <w:r w:rsidR="000838FF">
        <w:rPr>
          <w:rFonts w:hint="eastAsia"/>
        </w:rPr>
        <w:t>，客户端展示效果使用</w:t>
      </w:r>
      <w:r w:rsidR="000838FF">
        <w:rPr>
          <w:rFonts w:hint="eastAsia"/>
        </w:rPr>
        <w:t>HTML</w:t>
      </w:r>
      <w:r w:rsidR="000838FF">
        <w:rPr>
          <w:rFonts w:hint="eastAsia"/>
        </w:rPr>
        <w:t>和</w:t>
      </w:r>
      <w:r w:rsidR="000838FF">
        <w:rPr>
          <w:rFonts w:hint="eastAsia"/>
        </w:rPr>
        <w:t>JavaScript</w:t>
      </w:r>
      <w:r w:rsidR="000838FF">
        <w:rPr>
          <w:rFonts w:hint="eastAsia"/>
        </w:rPr>
        <w:t>实现。</w:t>
      </w:r>
    </w:p>
    <w:p w14:paraId="42CD64CF" w14:textId="77777777" w:rsidR="000838FF" w:rsidRPr="006B44CC" w:rsidRDefault="000838FF" w:rsidP="00502D81">
      <w:pPr>
        <w:pStyle w:val="af3"/>
      </w:pPr>
      <w:r>
        <w:rPr>
          <w:rFonts w:hint="eastAsia"/>
        </w:rPr>
        <w:t>系统的主要功能为：监控虚拟网络中的流量，分析数据帧的类型，采集详细的通信信息，在用户的浏览器中高效、实时、有序、动态展示这些信息，让</w:t>
      </w:r>
      <w:r>
        <w:rPr>
          <w:rFonts w:hint="eastAsia"/>
        </w:rPr>
        <w:lastRenderedPageBreak/>
        <w:t>用直观地</w:t>
      </w:r>
      <w:r w:rsidR="00401572">
        <w:rPr>
          <w:rFonts w:hint="eastAsia"/>
        </w:rPr>
        <w:t>观察</w:t>
      </w:r>
      <w:r>
        <w:rPr>
          <w:rFonts w:hint="eastAsia"/>
        </w:rPr>
        <w:t>到虚拟网络中的流量变化。</w:t>
      </w:r>
    </w:p>
    <w:p w14:paraId="5CA12BB2" w14:textId="7DB572BB" w:rsidR="00AF4907" w:rsidRPr="00C9264B" w:rsidRDefault="00B74B5B" w:rsidP="00FC751B">
      <w:pPr>
        <w:pStyle w:val="2"/>
        <w:widowControl w:val="0"/>
        <w:tabs>
          <w:tab w:val="clear" w:pos="720"/>
          <w:tab w:val="clear" w:pos="1854"/>
        </w:tabs>
        <w:ind w:left="578" w:hanging="578"/>
        <w:jc w:val="both"/>
        <w:rPr>
          <w:rFonts w:eastAsia="宋体" w:hAnsi="宋体"/>
        </w:rPr>
      </w:pPr>
      <w:r>
        <w:rPr>
          <w:rFonts w:eastAsia="宋体" w:hAnsi="宋体"/>
        </w:rPr>
        <w:t>4</w:t>
      </w:r>
      <w:r w:rsidR="00A17F89" w:rsidRPr="00C9264B">
        <w:rPr>
          <w:rFonts w:eastAsia="宋体" w:hAnsi="宋体" w:hint="eastAsia"/>
        </w:rPr>
        <w:t>.2 工作展望</w:t>
      </w:r>
    </w:p>
    <w:p w14:paraId="2E1624FB" w14:textId="77777777" w:rsidR="00FC751B" w:rsidRDefault="00D56AB6" w:rsidP="00FC751B">
      <w:pPr>
        <w:pStyle w:val="af3"/>
      </w:pPr>
      <w:r>
        <w:rPr>
          <w:rFonts w:hint="eastAsia"/>
        </w:rPr>
        <w:t>本文设计并实现的虚拟网络流量可视化系统，已经实现了基本功能，性能和稳定性也达到了相关要求</w:t>
      </w:r>
      <w:r w:rsidR="00D83E13">
        <w:rPr>
          <w:rFonts w:hint="eastAsia"/>
        </w:rPr>
        <w:t>。一方面，该系统仍有不足需要改进，一方面我在研究过程了也萌生了其他的想法，在本文的基础上，后续工作还将对一下方面进行后续的研究与改进：</w:t>
      </w:r>
    </w:p>
    <w:p w14:paraId="22957871" w14:textId="77777777" w:rsidR="00D83E13" w:rsidRDefault="00D83E13" w:rsidP="00D83E13">
      <w:pPr>
        <w:pStyle w:val="af3"/>
        <w:numPr>
          <w:ilvl w:val="0"/>
          <w:numId w:val="27"/>
        </w:numPr>
        <w:ind w:left="426"/>
        <w:rPr>
          <w:rFonts w:cs="Times New Roman"/>
        </w:rPr>
      </w:pPr>
      <w:r>
        <w:rPr>
          <w:rFonts w:cs="Times New Roman" w:hint="eastAsia"/>
          <w:b/>
        </w:rPr>
        <w:t>系统监控虚拟网络的虚拟机节点有限</w:t>
      </w:r>
      <w:r w:rsidRPr="00B94008">
        <w:rPr>
          <w:rFonts w:cs="Times New Roman" w:hint="eastAsia"/>
          <w:b/>
        </w:rPr>
        <w:t>。</w:t>
      </w:r>
    </w:p>
    <w:p w14:paraId="5B3A56EC" w14:textId="77777777" w:rsidR="00D83E13" w:rsidRDefault="00D83E13" w:rsidP="00D83E13">
      <w:pPr>
        <w:pStyle w:val="af3"/>
      </w:pPr>
      <w:r>
        <w:rPr>
          <w:rFonts w:hint="eastAsia"/>
        </w:rPr>
        <w:t>由于计算机通信中，</w:t>
      </w:r>
      <w:r w:rsidR="00886BC2">
        <w:rPr>
          <w:rFonts w:hint="eastAsia"/>
        </w:rPr>
        <w:t>即使是简单的联网操作，产生的流量对监控程序来说也是巨大的，所以当前流量监听程序能监听的虚拟机节点仍然较少，后续研究中应该优化流量监听模块的程序；另一方面，随着监听节点的增加，通信服务器的与数据库服务器的</w:t>
      </w:r>
      <w:r w:rsidR="00886BC2">
        <w:rPr>
          <w:rFonts w:hint="eastAsia"/>
        </w:rPr>
        <w:t>IO</w:t>
      </w:r>
      <w:r w:rsidR="00886BC2">
        <w:rPr>
          <w:rFonts w:hint="eastAsia"/>
        </w:rPr>
        <w:t>操作</w:t>
      </w:r>
      <w:r w:rsidR="00E55394">
        <w:rPr>
          <w:rFonts w:hint="eastAsia"/>
        </w:rPr>
        <w:t>、</w:t>
      </w:r>
      <w:r w:rsidR="00CD2845">
        <w:rPr>
          <w:rFonts w:hint="eastAsia"/>
        </w:rPr>
        <w:t>Web</w:t>
      </w:r>
      <w:r w:rsidR="00813448">
        <w:rPr>
          <w:rFonts w:hint="eastAsia"/>
        </w:rPr>
        <w:t>服务程序与消息队列的通信延时会增加，影响流量监控系统的实时性。</w:t>
      </w:r>
    </w:p>
    <w:p w14:paraId="68258DB3" w14:textId="77777777" w:rsidR="00813448" w:rsidRDefault="00813448" w:rsidP="00813448">
      <w:pPr>
        <w:pStyle w:val="af3"/>
        <w:numPr>
          <w:ilvl w:val="0"/>
          <w:numId w:val="27"/>
        </w:numPr>
        <w:ind w:left="426"/>
        <w:rPr>
          <w:rFonts w:cs="Times New Roman"/>
        </w:rPr>
      </w:pPr>
      <w:r>
        <w:rPr>
          <w:rFonts w:cs="Times New Roman" w:hint="eastAsia"/>
          <w:b/>
        </w:rPr>
        <w:t>数据可视化展示模块的个性化定制</w:t>
      </w:r>
      <w:r w:rsidRPr="00B94008">
        <w:rPr>
          <w:rFonts w:cs="Times New Roman" w:hint="eastAsia"/>
          <w:b/>
        </w:rPr>
        <w:t>。</w:t>
      </w:r>
    </w:p>
    <w:p w14:paraId="03B9F06F" w14:textId="77777777" w:rsidR="00813448" w:rsidRDefault="00813448" w:rsidP="00813448">
      <w:pPr>
        <w:pStyle w:val="af3"/>
      </w:pPr>
      <w:r>
        <w:rPr>
          <w:rFonts w:hint="eastAsia"/>
        </w:rPr>
        <w:t>当前系统中，数据可视化展示模块会在用户的浏览器中展示虚拟网络中所有类型的数据帧，考虑到用户可能只需要查看某一类型数据帧，需要采取过滤技术来为用户提供个性化展示，使用户可以在页面上查看指定类型的流量变化。</w:t>
      </w:r>
    </w:p>
    <w:p w14:paraId="0F499517" w14:textId="77777777" w:rsidR="00813448" w:rsidRPr="00813448" w:rsidRDefault="00813448" w:rsidP="00813448">
      <w:pPr>
        <w:pStyle w:val="af3"/>
        <w:numPr>
          <w:ilvl w:val="0"/>
          <w:numId w:val="27"/>
        </w:numPr>
        <w:ind w:left="426"/>
        <w:rPr>
          <w:rFonts w:cs="Times New Roman"/>
        </w:rPr>
      </w:pPr>
      <w:r>
        <w:rPr>
          <w:rFonts w:cs="Times New Roman" w:hint="eastAsia"/>
          <w:b/>
        </w:rPr>
        <w:t>监控历史的回放与暂停功能</w:t>
      </w:r>
      <w:r w:rsidRPr="00B94008">
        <w:rPr>
          <w:rFonts w:cs="Times New Roman" w:hint="eastAsia"/>
          <w:b/>
        </w:rPr>
        <w:t>。</w:t>
      </w:r>
    </w:p>
    <w:p w14:paraId="57403689" w14:textId="69493AC9" w:rsidR="00FC751B" w:rsidRPr="00FC751B" w:rsidRDefault="00813448" w:rsidP="00BF3616">
      <w:pPr>
        <w:pStyle w:val="af3"/>
        <w:rPr>
          <w:rFonts w:hint="eastAsia"/>
        </w:rPr>
      </w:pPr>
      <w:r>
        <w:rPr>
          <w:rFonts w:hint="eastAsia"/>
        </w:rPr>
        <w:t>尽管当前系统中所有的流量信息都已经被存储到数据库中，但是用户在浏览器页面无法进行暂停与回放功能，更无法选择性查看虚拟网络的历史流量情况。后期应该丰富通信服务器中</w:t>
      </w:r>
      <w:r w:rsidR="00CD2845">
        <w:rPr>
          <w:rFonts w:hint="eastAsia"/>
        </w:rPr>
        <w:t>Web</w:t>
      </w:r>
      <w:r>
        <w:rPr>
          <w:rFonts w:hint="eastAsia"/>
        </w:rPr>
        <w:t>程序的功能，为用户提供相关的功能选择。</w:t>
      </w:r>
    </w:p>
    <w:p w14:paraId="5579011B" w14:textId="77777777" w:rsidR="00FC751B" w:rsidRDefault="00FC751B">
      <w:pPr>
        <w:widowControl/>
        <w:jc w:val="left"/>
        <w:rPr>
          <w:rStyle w:val="1CharChar"/>
          <w:rFonts w:ascii="宋体" w:hAnsi="宋体" w:cs="Arial"/>
        </w:rPr>
      </w:pPr>
      <w:r>
        <w:rPr>
          <w:rStyle w:val="1CharChar"/>
          <w:b w:val="0"/>
          <w:bCs w:val="0"/>
        </w:rPr>
        <w:br w:type="page"/>
      </w:r>
    </w:p>
    <w:p w14:paraId="1E2C52C2" w14:textId="77777777" w:rsidR="00502D81" w:rsidRDefault="00502D81" w:rsidP="00502D81">
      <w:pPr>
        <w:pStyle w:val="af"/>
        <w:rPr>
          <w:rStyle w:val="1CharChar"/>
          <w:b/>
          <w:bCs/>
        </w:rPr>
      </w:pPr>
      <w:r>
        <w:rPr>
          <w:rStyle w:val="1CharChar"/>
          <w:rFonts w:hint="eastAsia"/>
          <w:b/>
          <w:bCs/>
        </w:rPr>
        <w:lastRenderedPageBreak/>
        <w:t>致 谢</w:t>
      </w:r>
    </w:p>
    <w:p w14:paraId="256FB02C" w14:textId="77777777" w:rsidR="00502D81" w:rsidRPr="00B94008" w:rsidRDefault="00502D81" w:rsidP="00502D81">
      <w:pPr>
        <w:pStyle w:val="af3"/>
      </w:pPr>
      <w:r w:rsidRPr="00B94008">
        <w:rPr>
          <w:rFonts w:hint="eastAsia"/>
        </w:rPr>
        <w:t>时光荏苒、岁月如梭，转眼间本科毕业设计即将结束，四年的大学生活也即将画上句号。在</w:t>
      </w:r>
      <w:r w:rsidR="00AE3824">
        <w:rPr>
          <w:rFonts w:hint="eastAsia"/>
        </w:rPr>
        <w:t>进行</w:t>
      </w:r>
      <w:r w:rsidRPr="00B94008">
        <w:rPr>
          <w:rFonts w:hint="eastAsia"/>
        </w:rPr>
        <w:t>毕业设计的这几个月的时间里有</w:t>
      </w:r>
      <w:r w:rsidR="00AE3824">
        <w:rPr>
          <w:rFonts w:hint="eastAsia"/>
        </w:rPr>
        <w:t>困难、有</w:t>
      </w:r>
      <w:r w:rsidRPr="00B94008">
        <w:rPr>
          <w:rFonts w:hint="eastAsia"/>
        </w:rPr>
        <w:t>汗水、有苦恼、有伤感，也有</w:t>
      </w:r>
      <w:r w:rsidR="00AE3824">
        <w:rPr>
          <w:rFonts w:hint="eastAsia"/>
        </w:rPr>
        <w:t>发现、有进步、</w:t>
      </w:r>
      <w:r w:rsidR="00026A9B">
        <w:rPr>
          <w:rFonts w:hint="eastAsia"/>
        </w:rPr>
        <w:t>有自豪。由于缺乏系统性的思维，加之没有相关研究经验，在毕业设计过程中遇到了很多棘手的问题</w:t>
      </w:r>
      <w:r w:rsidR="00354F82">
        <w:rPr>
          <w:rFonts w:hint="eastAsia"/>
        </w:rPr>
        <w:t>，如果没有老师</w:t>
      </w:r>
      <w:r w:rsidRPr="00B94008">
        <w:rPr>
          <w:rFonts w:hint="eastAsia"/>
        </w:rPr>
        <w:t>的督促与</w:t>
      </w:r>
      <w:r>
        <w:rPr>
          <w:rFonts w:hint="eastAsia"/>
        </w:rPr>
        <w:t>指导</w:t>
      </w:r>
      <w:r w:rsidR="001D20E5">
        <w:rPr>
          <w:rFonts w:hint="eastAsia"/>
        </w:rPr>
        <w:t>以及实验室师兄</w:t>
      </w:r>
      <w:r w:rsidRPr="00B94008">
        <w:rPr>
          <w:rFonts w:hint="eastAsia"/>
        </w:rPr>
        <w:t>的帮助，凭我一个人的能力想要完成毕业设计是难以想象的。</w:t>
      </w:r>
      <w:r w:rsidRPr="00B94008">
        <w:t xml:space="preserve"> </w:t>
      </w:r>
    </w:p>
    <w:p w14:paraId="48C65DB4" w14:textId="77777777" w:rsidR="00502D81" w:rsidRDefault="00502D81" w:rsidP="00502D81">
      <w:pPr>
        <w:pStyle w:val="af3"/>
      </w:pPr>
      <w:r w:rsidRPr="00B94008">
        <w:rPr>
          <w:rFonts w:hint="eastAsia"/>
        </w:rPr>
        <w:t>在这里首先要感谢我的毕业设计导师</w:t>
      </w:r>
      <w:r w:rsidR="00612798">
        <w:rPr>
          <w:rFonts w:hint="eastAsia"/>
        </w:rPr>
        <w:t>苏京霞老师</w:t>
      </w:r>
      <w:r w:rsidRPr="00B94008">
        <w:rPr>
          <w:rFonts w:hint="eastAsia"/>
        </w:rPr>
        <w:t>，</w:t>
      </w:r>
      <w:r w:rsidR="00612798">
        <w:rPr>
          <w:rFonts w:hint="eastAsia"/>
        </w:rPr>
        <w:t>苏</w:t>
      </w:r>
      <w:r w:rsidRPr="00B94008">
        <w:rPr>
          <w:rFonts w:hint="eastAsia"/>
        </w:rPr>
        <w:t>老师教会了我要用系统的角度观察审视问题，从顶层开始思考分析问题，做研究要讲求精益求精，这对我在做每一项学术研究时都产生了潜移默化的影响。</w:t>
      </w:r>
    </w:p>
    <w:p w14:paraId="7D05946F" w14:textId="77777777" w:rsidR="00F17A08" w:rsidRDefault="007003B0" w:rsidP="00502D81">
      <w:pPr>
        <w:pStyle w:val="af3"/>
      </w:pPr>
      <w:r>
        <w:rPr>
          <w:rFonts w:hint="eastAsia"/>
        </w:rPr>
        <w:t>同时，我要感谢罗森林教授。为我提供了许多方向性的指导，在我进行毕设期间帮我提供了许多学术和生活上的帮助，对我今后的生活和学习都将产生重大的影响。</w:t>
      </w:r>
    </w:p>
    <w:p w14:paraId="5A1C628E" w14:textId="77777777" w:rsidR="007003B0" w:rsidRPr="00F17A08" w:rsidRDefault="007003B0" w:rsidP="00502D81">
      <w:pPr>
        <w:pStyle w:val="af3"/>
      </w:pPr>
      <w:r>
        <w:rPr>
          <w:rFonts w:hint="eastAsia"/>
        </w:rPr>
        <w:t>感谢实验室的吴舟婷老师和高平老师，感谢他们的督促和</w:t>
      </w:r>
      <w:r w:rsidR="00DC65A3">
        <w:rPr>
          <w:rFonts w:hint="eastAsia"/>
        </w:rPr>
        <w:t>悉</w:t>
      </w:r>
      <w:r>
        <w:rPr>
          <w:rFonts w:hint="eastAsia"/>
        </w:rPr>
        <w:t>心指导。</w:t>
      </w:r>
    </w:p>
    <w:p w14:paraId="0DFDC1B9" w14:textId="58276453" w:rsidR="002529FD" w:rsidRDefault="00502D81" w:rsidP="00502D81">
      <w:pPr>
        <w:pStyle w:val="af3"/>
      </w:pPr>
      <w:r w:rsidRPr="00B94008">
        <w:rPr>
          <w:rFonts w:hint="eastAsia"/>
        </w:rPr>
        <w:t>在</w:t>
      </w:r>
      <w:r w:rsidR="00597921">
        <w:rPr>
          <w:rFonts w:hint="eastAsia"/>
        </w:rPr>
        <w:t>本科</w:t>
      </w:r>
      <w:r w:rsidRPr="00B94008">
        <w:rPr>
          <w:rFonts w:hint="eastAsia"/>
        </w:rPr>
        <w:t>毕业设计期间</w:t>
      </w:r>
      <w:r w:rsidR="001A2846">
        <w:rPr>
          <w:rFonts w:hint="eastAsia"/>
        </w:rPr>
        <w:t>曲乐炜</w:t>
      </w:r>
      <w:r w:rsidRPr="00B94008">
        <w:rPr>
          <w:rFonts w:hint="eastAsia"/>
        </w:rPr>
        <w:t>师兄</w:t>
      </w:r>
      <w:r w:rsidR="001A2846">
        <w:rPr>
          <w:rFonts w:hint="eastAsia"/>
        </w:rPr>
        <w:t>和朱帅</w:t>
      </w:r>
      <w:r w:rsidR="00C768F1">
        <w:rPr>
          <w:rFonts w:hint="eastAsia"/>
        </w:rPr>
        <w:t>师兄</w:t>
      </w:r>
      <w:r w:rsidRPr="00B94008">
        <w:rPr>
          <w:rFonts w:hint="eastAsia"/>
        </w:rPr>
        <w:t>给予了我</w:t>
      </w:r>
      <w:r w:rsidR="00597921">
        <w:rPr>
          <w:rFonts w:hint="eastAsia"/>
        </w:rPr>
        <w:t>很</w:t>
      </w:r>
      <w:r w:rsidRPr="00B94008">
        <w:rPr>
          <w:rFonts w:hint="eastAsia"/>
        </w:rPr>
        <w:t>大的帮助。在此向</w:t>
      </w:r>
      <w:r w:rsidR="002529FD">
        <w:rPr>
          <w:rFonts w:hint="eastAsia"/>
        </w:rPr>
        <w:t>两位</w:t>
      </w:r>
      <w:r w:rsidRPr="00B94008">
        <w:rPr>
          <w:rFonts w:hint="eastAsia"/>
        </w:rPr>
        <w:t>师兄致以最诚挚的感谢。</w:t>
      </w:r>
      <w:r w:rsidR="00F65439">
        <w:rPr>
          <w:rFonts w:hint="eastAsia"/>
        </w:rPr>
        <w:t>曲乐炜师兄为我提供了许多架构上</w:t>
      </w:r>
      <w:r w:rsidR="002529FD">
        <w:rPr>
          <w:rFonts w:hint="eastAsia"/>
        </w:rPr>
        <w:t>的技术指导</w:t>
      </w:r>
      <w:r w:rsidR="00C02E3A">
        <w:rPr>
          <w:rFonts w:hint="eastAsia"/>
        </w:rPr>
        <w:t>，给我很多启发；朱帅师兄帮我提供了很多解决问题方式方法，让我受益良多。</w:t>
      </w:r>
    </w:p>
    <w:p w14:paraId="5AFD8B68" w14:textId="77777777" w:rsidR="008F4C2B" w:rsidRDefault="00502D81" w:rsidP="00F17A08">
      <w:pPr>
        <w:pStyle w:val="af3"/>
      </w:pPr>
      <w:r w:rsidRPr="00B94008">
        <w:rPr>
          <w:rFonts w:hint="eastAsia"/>
        </w:rPr>
        <w:t>除此之外，实验室其他的师兄师姐对我的帮助也很大，每周的组会使我在进行毕业设计的过程中还汲取了其他方面的知识，扩展了思路，为以后的学习、研究工作开了一个好头。</w:t>
      </w:r>
    </w:p>
    <w:p w14:paraId="4BD9ED45" w14:textId="77777777" w:rsidR="008F4C2B" w:rsidRDefault="008F4C2B">
      <w:pPr>
        <w:widowControl/>
        <w:jc w:val="left"/>
        <w:rPr>
          <w:rFonts w:ascii="Times New Roman" w:eastAsia="宋体" w:hAnsi="Times New Roman" w:cstheme="minorBidi"/>
          <w:spacing w:val="10"/>
          <w:sz w:val="24"/>
          <w:szCs w:val="22"/>
        </w:rPr>
      </w:pPr>
      <w:r>
        <w:br w:type="page"/>
      </w:r>
    </w:p>
    <w:p w14:paraId="02705DC4" w14:textId="77777777" w:rsidR="00502D81" w:rsidRPr="00F71293" w:rsidRDefault="00F71293" w:rsidP="00F71293">
      <w:pPr>
        <w:pStyle w:val="af"/>
        <w:rPr>
          <w:rFonts w:eastAsia="宋体"/>
          <w:kern w:val="44"/>
        </w:rPr>
      </w:pPr>
      <w:r>
        <w:rPr>
          <w:rStyle w:val="1CharChar"/>
          <w:rFonts w:hint="eastAsia"/>
          <w:b/>
          <w:bCs/>
        </w:rPr>
        <w:lastRenderedPageBreak/>
        <w:t>参考文献</w:t>
      </w:r>
    </w:p>
    <w:sectPr w:rsidR="00502D81" w:rsidRPr="00F71293" w:rsidSect="00D35DB9">
      <w:footerReference w:type="first" r:id="rId29"/>
      <w:endnotePr>
        <w:numFmt w:val="decimal"/>
      </w:endnotePr>
      <w:pgSz w:w="11906" w:h="16838"/>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3FB283" w14:textId="77777777" w:rsidR="00A1741E" w:rsidRDefault="00A1741E">
      <w:r>
        <w:separator/>
      </w:r>
    </w:p>
  </w:endnote>
  <w:endnote w:type="continuationSeparator" w:id="0">
    <w:p w14:paraId="34EC9D6A" w14:textId="77777777" w:rsidR="00A1741E" w:rsidRDefault="00A1741E">
      <w:r>
        <w:continuationSeparator/>
      </w:r>
    </w:p>
  </w:endnote>
  <w:endnote w:id="1">
    <w:p w14:paraId="059B7768" w14:textId="00A31688" w:rsidR="00823167" w:rsidRPr="005825C3" w:rsidRDefault="00823167" w:rsidP="00BB096B">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w:t>
      </w:r>
      <w:r>
        <w:rPr>
          <w:rFonts w:ascii="Times New Roman" w:eastAsia="宋体" w:hAnsi="Times New Roman"/>
        </w:rPr>
        <w:t xml:space="preserve">  </w:t>
      </w:r>
      <w:r w:rsidR="00BB096B" w:rsidRPr="00BB096B">
        <w:rPr>
          <w:rFonts w:ascii="Times New Roman" w:eastAsia="宋体" w:hAnsi="Times New Roman"/>
        </w:rPr>
        <w:t>马博</w:t>
      </w:r>
      <w:r w:rsidR="00BB096B" w:rsidRPr="00BB096B">
        <w:rPr>
          <w:rFonts w:ascii="Times New Roman" w:eastAsia="宋体" w:hAnsi="Times New Roman"/>
        </w:rPr>
        <w:t xml:space="preserve">, </w:t>
      </w:r>
      <w:r w:rsidR="00BB096B" w:rsidRPr="00BB096B">
        <w:rPr>
          <w:rFonts w:ascii="Times New Roman" w:eastAsia="宋体" w:hAnsi="Times New Roman"/>
        </w:rPr>
        <w:t>袁丁</w:t>
      </w:r>
      <w:r w:rsidR="00BB096B" w:rsidRPr="00BB096B">
        <w:rPr>
          <w:rFonts w:ascii="Times New Roman" w:eastAsia="宋体" w:hAnsi="Times New Roman"/>
        </w:rPr>
        <w:t xml:space="preserve">. Linux </w:t>
      </w:r>
      <w:r w:rsidR="00BB096B" w:rsidRPr="00BB096B">
        <w:rPr>
          <w:rFonts w:ascii="Times New Roman" w:eastAsia="宋体" w:hAnsi="Times New Roman"/>
        </w:rPr>
        <w:t>下的高流量数据包监听技术</w:t>
      </w:r>
      <w:r w:rsidR="00BB096B" w:rsidRPr="00BB096B">
        <w:rPr>
          <w:rFonts w:ascii="Times New Roman" w:eastAsia="宋体" w:hAnsi="Times New Roman"/>
        </w:rPr>
        <w:t xml:space="preserve">[J]. </w:t>
      </w:r>
      <w:r w:rsidR="00BB096B" w:rsidRPr="00BB096B">
        <w:rPr>
          <w:rFonts w:ascii="Times New Roman" w:eastAsia="宋体" w:hAnsi="Times New Roman"/>
        </w:rPr>
        <w:t>计算机应用</w:t>
      </w:r>
      <w:r w:rsidR="00BB096B" w:rsidRPr="00BB096B">
        <w:rPr>
          <w:rFonts w:ascii="Times New Roman" w:eastAsia="宋体" w:hAnsi="Times New Roman"/>
        </w:rPr>
        <w:t>, 2009 (5): 1244-1247.</w:t>
      </w:r>
    </w:p>
  </w:endnote>
  <w:endnote w:id="2">
    <w:p w14:paraId="38408322" w14:textId="3767D6CC"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w:t>
      </w:r>
      <w:r>
        <w:rPr>
          <w:rFonts w:ascii="Times New Roman" w:eastAsia="宋体" w:hAnsi="Times New Roman"/>
        </w:rPr>
        <w:t xml:space="preserve">  </w:t>
      </w:r>
      <w:r w:rsidR="00BB096B" w:rsidRPr="00BB096B">
        <w:rPr>
          <w:rFonts w:ascii="Times New Roman" w:eastAsia="宋体" w:hAnsi="Times New Roman"/>
        </w:rPr>
        <w:t>温照松</w:t>
      </w:r>
      <w:r w:rsidR="00BB096B" w:rsidRPr="00BB096B">
        <w:rPr>
          <w:rFonts w:ascii="Times New Roman" w:eastAsia="宋体" w:hAnsi="Times New Roman"/>
        </w:rPr>
        <w:t xml:space="preserve">, </w:t>
      </w:r>
      <w:r w:rsidR="00BB096B" w:rsidRPr="00BB096B">
        <w:rPr>
          <w:rFonts w:ascii="Times New Roman" w:eastAsia="宋体" w:hAnsi="Times New Roman"/>
        </w:rPr>
        <w:t>易仁伟</w:t>
      </w:r>
      <w:r w:rsidR="00BB096B" w:rsidRPr="00BB096B">
        <w:rPr>
          <w:rFonts w:ascii="Times New Roman" w:eastAsia="宋体" w:hAnsi="Times New Roman"/>
        </w:rPr>
        <w:t xml:space="preserve">, </w:t>
      </w:r>
      <w:r w:rsidR="00BB096B" w:rsidRPr="00BB096B">
        <w:rPr>
          <w:rFonts w:ascii="Times New Roman" w:eastAsia="宋体" w:hAnsi="Times New Roman"/>
        </w:rPr>
        <w:t>姚寒冰</w:t>
      </w:r>
      <w:r w:rsidR="00BB096B" w:rsidRPr="00BB096B">
        <w:rPr>
          <w:rFonts w:ascii="Times New Roman" w:eastAsia="宋体" w:hAnsi="Times New Roman"/>
        </w:rPr>
        <w:t xml:space="preserve">. </w:t>
      </w:r>
      <w:r w:rsidR="00BB096B" w:rsidRPr="00BB096B">
        <w:rPr>
          <w:rFonts w:ascii="Times New Roman" w:eastAsia="宋体" w:hAnsi="Times New Roman"/>
        </w:rPr>
        <w:t>基于</w:t>
      </w:r>
      <w:r w:rsidR="00BB096B" w:rsidRPr="00BB096B">
        <w:rPr>
          <w:rFonts w:ascii="Times New Roman" w:eastAsia="宋体" w:hAnsi="Times New Roman"/>
        </w:rPr>
        <w:t xml:space="preserve"> WebSocket </w:t>
      </w:r>
      <w:r w:rsidR="00BB096B" w:rsidRPr="00BB096B">
        <w:rPr>
          <w:rFonts w:ascii="Times New Roman" w:eastAsia="宋体" w:hAnsi="Times New Roman"/>
        </w:rPr>
        <w:t>的实时</w:t>
      </w:r>
      <w:r w:rsidR="00BB096B" w:rsidRPr="00BB096B">
        <w:rPr>
          <w:rFonts w:ascii="Times New Roman" w:eastAsia="宋体" w:hAnsi="Times New Roman"/>
        </w:rPr>
        <w:t xml:space="preserve"> Web </w:t>
      </w:r>
      <w:r w:rsidR="00BB096B" w:rsidRPr="00BB096B">
        <w:rPr>
          <w:rFonts w:ascii="Times New Roman" w:eastAsia="宋体" w:hAnsi="Times New Roman"/>
        </w:rPr>
        <w:t>应用解决方案</w:t>
      </w:r>
      <w:r w:rsidR="00BB096B" w:rsidRPr="00BB096B">
        <w:rPr>
          <w:rFonts w:ascii="Times New Roman" w:eastAsia="宋体" w:hAnsi="Times New Roman"/>
        </w:rPr>
        <w:t xml:space="preserve">[J]. </w:t>
      </w:r>
      <w:r w:rsidR="00BB096B" w:rsidRPr="00BB096B">
        <w:rPr>
          <w:rFonts w:ascii="Times New Roman" w:eastAsia="宋体" w:hAnsi="Times New Roman"/>
        </w:rPr>
        <w:t>电脑知识与技术</w:t>
      </w:r>
      <w:r w:rsidR="00BB096B" w:rsidRPr="00BB096B">
        <w:rPr>
          <w:rFonts w:ascii="Times New Roman" w:eastAsia="宋体" w:hAnsi="Times New Roman"/>
        </w:rPr>
        <w:t xml:space="preserve">: </w:t>
      </w:r>
      <w:r w:rsidR="00BB096B" w:rsidRPr="00BB096B">
        <w:rPr>
          <w:rFonts w:ascii="Times New Roman" w:eastAsia="宋体" w:hAnsi="Times New Roman"/>
        </w:rPr>
        <w:t>学术交流</w:t>
      </w:r>
      <w:r w:rsidR="00BB096B" w:rsidRPr="00BB096B">
        <w:rPr>
          <w:rFonts w:ascii="Times New Roman" w:eastAsia="宋体" w:hAnsi="Times New Roman"/>
        </w:rPr>
        <w:t>, 2012, 8(6): 3826-3828.</w:t>
      </w:r>
    </w:p>
  </w:endnote>
  <w:endnote w:id="3">
    <w:p w14:paraId="1DF38B97" w14:textId="5152C36E"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r>
        <w:rPr>
          <w:rFonts w:ascii="Times New Roman" w:eastAsia="宋体" w:hAnsi="Times New Roman"/>
        </w:rPr>
        <w:t xml:space="preserve"> </w:t>
      </w:r>
      <w:r w:rsidRPr="005825C3">
        <w:rPr>
          <w:rFonts w:ascii="Times New Roman" w:eastAsia="宋体" w:hAnsi="Times New Roman"/>
        </w:rPr>
        <w:t>W3C</w:t>
      </w:r>
      <w:r w:rsidRPr="005825C3">
        <w:rPr>
          <w:rFonts w:ascii="Times New Roman" w:eastAsia="宋体" w:hAnsi="Times New Roman" w:hint="eastAsia"/>
        </w:rPr>
        <w:t xml:space="preserve">. </w:t>
      </w:r>
      <w:r w:rsidRPr="005825C3">
        <w:rPr>
          <w:rFonts w:ascii="Times New Roman" w:eastAsia="宋体" w:hAnsi="Times New Roman"/>
        </w:rPr>
        <w:t>T</w:t>
      </w:r>
      <w:r w:rsidRPr="005825C3">
        <w:rPr>
          <w:rFonts w:ascii="Times New Roman" w:eastAsia="宋体" w:hAnsi="Times New Roman" w:hint="eastAsia"/>
        </w:rPr>
        <w:t>he</w:t>
      </w:r>
      <w:r>
        <w:rPr>
          <w:rFonts w:ascii="Times New Roman" w:eastAsia="宋体" w:hAnsi="Times New Roman"/>
        </w:rPr>
        <w:t xml:space="preserve"> </w:t>
      </w:r>
      <w:r w:rsidRPr="005825C3">
        <w:rPr>
          <w:rFonts w:ascii="Times New Roman" w:eastAsia="宋体" w:hAnsi="Times New Roman"/>
        </w:rPr>
        <w:t>W</w:t>
      </w:r>
      <w:r w:rsidRPr="005825C3">
        <w:rPr>
          <w:rFonts w:ascii="Times New Roman" w:eastAsia="宋体" w:hAnsi="Times New Roman" w:hint="eastAsia"/>
        </w:rPr>
        <w:t>ebSocket</w:t>
      </w:r>
      <w:r w:rsidRPr="005825C3">
        <w:rPr>
          <w:rFonts w:ascii="Times New Roman" w:eastAsia="宋体" w:hAnsi="Times New Roman"/>
        </w:rPr>
        <w:t xml:space="preserve">API </w:t>
      </w:r>
      <w:r w:rsidRPr="005825C3">
        <w:rPr>
          <w:rFonts w:ascii="Times New Roman" w:eastAsia="宋体" w:hAnsi="Times New Roman" w:hint="eastAsia"/>
        </w:rPr>
        <w:t>[EB/OL</w:t>
      </w:r>
      <w:r w:rsidRPr="005825C3">
        <w:rPr>
          <w:rFonts w:ascii="Times New Roman" w:eastAsia="宋体" w:hAnsi="Times New Roman"/>
        </w:rPr>
        <w:t>]. (2011.9.29) [213.10] https://www.w3.org/TR/2011/WD-WebSockets-20110929/</w:t>
      </w:r>
    </w:p>
  </w:endnote>
  <w:endnote w:id="4">
    <w:p w14:paraId="233EEA56" w14:textId="5105E9F8"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r>
        <w:rPr>
          <w:rFonts w:ascii="Times New Roman" w:eastAsia="宋体" w:hAnsi="Times New Roman"/>
        </w:rPr>
        <w:t xml:space="preserve"> </w:t>
      </w:r>
      <w:r w:rsidR="00BB096B" w:rsidRPr="00BB096B">
        <w:rPr>
          <w:rFonts w:ascii="Times New Roman" w:eastAsia="宋体" w:hAnsi="Times New Roman"/>
        </w:rPr>
        <w:t>薛陇彬</w:t>
      </w:r>
      <w:r w:rsidR="00BB096B" w:rsidRPr="00BB096B">
        <w:rPr>
          <w:rFonts w:ascii="Times New Roman" w:eastAsia="宋体" w:hAnsi="Times New Roman"/>
        </w:rPr>
        <w:t xml:space="preserve">, </w:t>
      </w:r>
      <w:r w:rsidR="00BB096B" w:rsidRPr="00BB096B">
        <w:rPr>
          <w:rFonts w:ascii="Times New Roman" w:eastAsia="宋体" w:hAnsi="Times New Roman"/>
        </w:rPr>
        <w:t>刘钊远</w:t>
      </w:r>
      <w:r w:rsidR="00BB096B" w:rsidRPr="00BB096B">
        <w:rPr>
          <w:rFonts w:ascii="Times New Roman" w:eastAsia="宋体" w:hAnsi="Times New Roman"/>
        </w:rPr>
        <w:t xml:space="preserve">. </w:t>
      </w:r>
      <w:r w:rsidR="00BB096B" w:rsidRPr="00BB096B">
        <w:rPr>
          <w:rFonts w:ascii="Times New Roman" w:eastAsia="宋体" w:hAnsi="Times New Roman"/>
        </w:rPr>
        <w:t>基于</w:t>
      </w:r>
      <w:r w:rsidR="00BB096B" w:rsidRPr="00BB096B">
        <w:rPr>
          <w:rFonts w:ascii="Times New Roman" w:eastAsia="宋体" w:hAnsi="Times New Roman"/>
        </w:rPr>
        <w:t xml:space="preserve"> WebSocket </w:t>
      </w:r>
      <w:r w:rsidR="00BB096B" w:rsidRPr="00BB096B">
        <w:rPr>
          <w:rFonts w:ascii="Times New Roman" w:eastAsia="宋体" w:hAnsi="Times New Roman"/>
        </w:rPr>
        <w:t>的网络实时通信</w:t>
      </w:r>
      <w:r w:rsidR="00BB096B" w:rsidRPr="00BB096B">
        <w:rPr>
          <w:rFonts w:ascii="Times New Roman" w:eastAsia="宋体" w:hAnsi="Times New Roman"/>
        </w:rPr>
        <w:t xml:space="preserve">[J]. </w:t>
      </w:r>
      <w:r w:rsidR="00BB096B" w:rsidRPr="00BB096B">
        <w:rPr>
          <w:rFonts w:ascii="Times New Roman" w:eastAsia="宋体" w:hAnsi="Times New Roman"/>
        </w:rPr>
        <w:t>计算机与数字工程</w:t>
      </w:r>
      <w:r w:rsidR="00BB096B" w:rsidRPr="00BB096B">
        <w:rPr>
          <w:rFonts w:ascii="Times New Roman" w:eastAsia="宋体" w:hAnsi="Times New Roman"/>
        </w:rPr>
        <w:t>, 2014, 42(3): 478-481.</w:t>
      </w:r>
    </w:p>
  </w:endnote>
  <w:endnote w:id="5">
    <w:p w14:paraId="780A380B" w14:textId="77777777"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99" w:name="_Ref422153251"/>
      <w:r>
        <w:rPr>
          <w:rFonts w:ascii="Times New Roman" w:eastAsia="宋体" w:hAnsi="Times New Roman"/>
        </w:rPr>
        <w:t xml:space="preserve"> </w:t>
      </w:r>
      <w:r w:rsidRPr="005825C3">
        <w:rPr>
          <w:rFonts w:ascii="Times New Roman" w:eastAsia="宋体" w:hAnsi="Times New Roman" w:hint="eastAsia"/>
        </w:rPr>
        <w:t>柳杨</w:t>
      </w:r>
      <w:r w:rsidRPr="005825C3">
        <w:rPr>
          <w:rFonts w:ascii="Times New Roman" w:eastAsia="宋体" w:hAnsi="Times New Roman"/>
        </w:rPr>
        <w:t>,</w:t>
      </w:r>
      <w:r w:rsidRPr="005825C3">
        <w:rPr>
          <w:rFonts w:ascii="Times New Roman" w:eastAsia="宋体" w:hAnsi="Times New Roman" w:hint="eastAsia"/>
        </w:rPr>
        <w:t>范冰冰</w:t>
      </w:r>
      <w:r w:rsidRPr="005825C3">
        <w:rPr>
          <w:rFonts w:ascii="Times New Roman" w:eastAsia="宋体" w:hAnsi="Times New Roman"/>
        </w:rPr>
        <w:t xml:space="preserve">. </w:t>
      </w:r>
      <w:r w:rsidRPr="005825C3">
        <w:rPr>
          <w:rFonts w:ascii="Times New Roman" w:eastAsia="宋体" w:hAnsi="Times New Roman" w:hint="eastAsia"/>
        </w:rPr>
        <w:t>一种通用的动态</w:t>
      </w:r>
      <w:r w:rsidRPr="005825C3">
        <w:rPr>
          <w:rFonts w:ascii="Times New Roman" w:eastAsia="宋体" w:hAnsi="Times New Roman"/>
        </w:rPr>
        <w:t>Web</w:t>
      </w:r>
      <w:r w:rsidRPr="005825C3">
        <w:rPr>
          <w:rFonts w:ascii="Times New Roman" w:eastAsia="宋体" w:hAnsi="Times New Roman" w:hint="eastAsia"/>
        </w:rPr>
        <w:t>应用加速方案</w:t>
      </w:r>
      <w:r w:rsidRPr="005825C3">
        <w:rPr>
          <w:rFonts w:ascii="Times New Roman" w:eastAsia="宋体" w:hAnsi="Times New Roman"/>
        </w:rPr>
        <w:t xml:space="preserve">[J]. </w:t>
      </w:r>
      <w:r w:rsidRPr="005825C3">
        <w:rPr>
          <w:rFonts w:ascii="Times New Roman" w:eastAsia="宋体" w:hAnsi="Times New Roman" w:hint="eastAsia"/>
        </w:rPr>
        <w:t>计算机工程</w:t>
      </w:r>
      <w:r w:rsidRPr="005825C3">
        <w:rPr>
          <w:rFonts w:ascii="Times New Roman" w:eastAsia="宋体" w:hAnsi="Times New Roman"/>
        </w:rPr>
        <w:t>,2012,38(11):247-250.</w:t>
      </w:r>
      <w:bookmarkEnd w:id="99"/>
      <w:r w:rsidRPr="005825C3">
        <w:rPr>
          <w:rFonts w:ascii="Times New Roman" w:eastAsia="宋体" w:hAnsi="Times New Roman"/>
        </w:rPr>
        <w:t xml:space="preserve"> </w:t>
      </w:r>
    </w:p>
  </w:endnote>
  <w:endnote w:id="6">
    <w:p w14:paraId="3B14F283" w14:textId="77777777" w:rsidR="00823167" w:rsidRPr="000E0D30" w:rsidRDefault="00823167" w:rsidP="000E0D30">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00" w:name="_Ref422153340"/>
      <w:r>
        <w:rPr>
          <w:rFonts w:ascii="Times New Roman" w:eastAsia="宋体" w:hAnsi="Times New Roman"/>
        </w:rPr>
        <w:t xml:space="preserve"> </w:t>
      </w:r>
      <w:r w:rsidRPr="005825C3">
        <w:rPr>
          <w:rFonts w:ascii="Times New Roman" w:eastAsia="宋体" w:hAnsi="Times New Roman" w:hint="eastAsia"/>
        </w:rPr>
        <w:t>田红玉</w:t>
      </w:r>
      <w:r w:rsidRPr="005825C3">
        <w:rPr>
          <w:rFonts w:ascii="Times New Roman" w:eastAsia="宋体" w:hAnsi="Times New Roman"/>
        </w:rPr>
        <w:t xml:space="preserve">. </w:t>
      </w:r>
      <w:r w:rsidRPr="005825C3">
        <w:rPr>
          <w:rFonts w:ascii="Times New Roman" w:eastAsia="宋体" w:hAnsi="Times New Roman" w:hint="eastAsia"/>
        </w:rPr>
        <w:t>静态网页制作技术与动态网页制作技术的比较</w:t>
      </w:r>
      <w:r w:rsidRPr="005825C3">
        <w:rPr>
          <w:rFonts w:ascii="Times New Roman" w:eastAsia="宋体" w:hAnsi="Times New Roman"/>
        </w:rPr>
        <w:t xml:space="preserve">[J]. </w:t>
      </w:r>
      <w:r w:rsidRPr="005825C3">
        <w:rPr>
          <w:rFonts w:ascii="Times New Roman" w:eastAsia="宋体" w:hAnsi="Times New Roman" w:hint="eastAsia"/>
        </w:rPr>
        <w:t>黑龙江科学</w:t>
      </w:r>
      <w:r w:rsidRPr="005825C3">
        <w:rPr>
          <w:rFonts w:ascii="Times New Roman" w:eastAsia="宋体" w:hAnsi="Times New Roman"/>
        </w:rPr>
        <w:t>,2013,4(9):116.</w:t>
      </w:r>
      <w:bookmarkEnd w:id="100"/>
      <w:r w:rsidRPr="005825C3">
        <w:rPr>
          <w:rFonts w:ascii="Times New Roman" w:eastAsia="宋体" w:hAnsi="Times New Roman"/>
        </w:rPr>
        <w:t xml:space="preserve"> </w:t>
      </w:r>
    </w:p>
  </w:endnote>
  <w:endnote w:id="7">
    <w:p w14:paraId="2DA85073" w14:textId="77777777"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01" w:name="_Ref422153378"/>
      <w:r>
        <w:rPr>
          <w:rFonts w:ascii="Times New Roman" w:eastAsia="宋体" w:hAnsi="Times New Roman"/>
        </w:rPr>
        <w:t xml:space="preserve"> </w:t>
      </w:r>
      <w:r w:rsidRPr="005825C3">
        <w:rPr>
          <w:rFonts w:ascii="Times New Roman" w:eastAsia="宋体" w:hAnsi="Times New Roman" w:hint="eastAsia"/>
        </w:rPr>
        <w:t>刘祺彬</w:t>
      </w:r>
      <w:r w:rsidRPr="005825C3">
        <w:rPr>
          <w:rFonts w:ascii="Times New Roman" w:eastAsia="宋体" w:hAnsi="Times New Roman"/>
        </w:rPr>
        <w:t xml:space="preserve">. </w:t>
      </w:r>
      <w:r w:rsidRPr="005825C3">
        <w:rPr>
          <w:rFonts w:ascii="Times New Roman" w:eastAsia="宋体" w:hAnsi="Times New Roman" w:hint="eastAsia"/>
        </w:rPr>
        <w:t>基于开源技术的</w:t>
      </w:r>
      <w:r w:rsidRPr="005825C3">
        <w:rPr>
          <w:rFonts w:ascii="Times New Roman" w:eastAsia="宋体" w:hAnsi="Times New Roman"/>
        </w:rPr>
        <w:t>MVC</w:t>
      </w:r>
      <w:r w:rsidRPr="005825C3">
        <w:rPr>
          <w:rFonts w:ascii="Times New Roman" w:eastAsia="宋体" w:hAnsi="Times New Roman" w:hint="eastAsia"/>
        </w:rPr>
        <w:t>框架的构建</w:t>
      </w:r>
      <w:r w:rsidRPr="005825C3">
        <w:rPr>
          <w:rFonts w:ascii="Times New Roman" w:eastAsia="宋体" w:hAnsi="Times New Roman"/>
        </w:rPr>
        <w:t xml:space="preserve">[J]. </w:t>
      </w:r>
      <w:r w:rsidRPr="005825C3">
        <w:rPr>
          <w:rFonts w:ascii="Times New Roman" w:eastAsia="宋体" w:hAnsi="Times New Roman" w:hint="eastAsia"/>
        </w:rPr>
        <w:t>信息技术</w:t>
      </w:r>
      <w:r w:rsidRPr="005825C3">
        <w:rPr>
          <w:rFonts w:ascii="Times New Roman" w:eastAsia="宋体" w:hAnsi="Times New Roman"/>
        </w:rPr>
        <w:t>,2013,(8):125-129.</w:t>
      </w:r>
      <w:bookmarkEnd w:id="101"/>
    </w:p>
  </w:endnote>
  <w:endnote w:id="8">
    <w:p w14:paraId="2D2322D8" w14:textId="77777777" w:rsidR="00823167" w:rsidRPr="000E0D30" w:rsidRDefault="00823167" w:rsidP="000E0D30">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02" w:name="_Ref422153400"/>
      <w:r>
        <w:rPr>
          <w:rFonts w:ascii="Times New Roman" w:eastAsia="宋体" w:hAnsi="Times New Roman"/>
        </w:rPr>
        <w:t xml:space="preserve"> </w:t>
      </w:r>
      <w:r w:rsidRPr="005825C3">
        <w:rPr>
          <w:rFonts w:ascii="Times New Roman" w:eastAsia="宋体" w:hAnsi="Times New Roman" w:hint="eastAsia"/>
        </w:rPr>
        <w:t>张宇</w:t>
      </w:r>
      <w:r w:rsidRPr="005825C3">
        <w:rPr>
          <w:rFonts w:ascii="Times New Roman" w:eastAsia="宋体" w:hAnsi="Times New Roman"/>
        </w:rPr>
        <w:t>,</w:t>
      </w:r>
      <w:r w:rsidRPr="005825C3">
        <w:rPr>
          <w:rFonts w:ascii="Times New Roman" w:eastAsia="宋体" w:hAnsi="Times New Roman" w:hint="eastAsia"/>
        </w:rPr>
        <w:t>王映辉</w:t>
      </w:r>
      <w:r w:rsidRPr="005825C3">
        <w:rPr>
          <w:rFonts w:ascii="Times New Roman" w:eastAsia="宋体" w:hAnsi="Times New Roman"/>
        </w:rPr>
        <w:t>,</w:t>
      </w:r>
      <w:r w:rsidRPr="005825C3">
        <w:rPr>
          <w:rFonts w:ascii="Times New Roman" w:eastAsia="宋体" w:hAnsi="Times New Roman" w:hint="eastAsia"/>
        </w:rPr>
        <w:t>张翔南等</w:t>
      </w:r>
      <w:r w:rsidRPr="005825C3">
        <w:rPr>
          <w:rFonts w:ascii="Times New Roman" w:eastAsia="宋体" w:hAnsi="Times New Roman"/>
        </w:rPr>
        <w:t xml:space="preserve">. </w:t>
      </w:r>
      <w:r w:rsidRPr="005825C3">
        <w:rPr>
          <w:rFonts w:ascii="Times New Roman" w:eastAsia="宋体" w:hAnsi="Times New Roman" w:hint="eastAsia"/>
        </w:rPr>
        <w:t>基于</w:t>
      </w:r>
      <w:r w:rsidRPr="005825C3">
        <w:rPr>
          <w:rFonts w:ascii="Times New Roman" w:eastAsia="宋体" w:hAnsi="Times New Roman"/>
        </w:rPr>
        <w:t>Spring</w:t>
      </w:r>
      <w:r w:rsidRPr="005825C3">
        <w:rPr>
          <w:rFonts w:ascii="Times New Roman" w:eastAsia="宋体" w:hAnsi="Times New Roman" w:hint="eastAsia"/>
        </w:rPr>
        <w:t>的</w:t>
      </w:r>
      <w:r w:rsidRPr="005825C3">
        <w:rPr>
          <w:rFonts w:ascii="Times New Roman" w:eastAsia="宋体" w:hAnsi="Times New Roman"/>
        </w:rPr>
        <w:t>MVC</w:t>
      </w:r>
      <w:r w:rsidRPr="005825C3">
        <w:rPr>
          <w:rFonts w:ascii="Times New Roman" w:eastAsia="宋体" w:hAnsi="Times New Roman" w:hint="eastAsia"/>
        </w:rPr>
        <w:t>框架设计与实现</w:t>
      </w:r>
      <w:r w:rsidRPr="005825C3">
        <w:rPr>
          <w:rFonts w:ascii="Times New Roman" w:eastAsia="宋体" w:hAnsi="Times New Roman"/>
        </w:rPr>
        <w:t xml:space="preserve">[J]. </w:t>
      </w:r>
      <w:r w:rsidRPr="005825C3">
        <w:rPr>
          <w:rFonts w:ascii="Times New Roman" w:eastAsia="宋体" w:hAnsi="Times New Roman" w:hint="eastAsia"/>
        </w:rPr>
        <w:t>计算机工程</w:t>
      </w:r>
      <w:r w:rsidRPr="005825C3">
        <w:rPr>
          <w:rFonts w:ascii="Times New Roman" w:eastAsia="宋体" w:hAnsi="Times New Roman"/>
        </w:rPr>
        <w:t>,2010,36(4):59-62.</w:t>
      </w:r>
      <w:bookmarkEnd w:id="102"/>
    </w:p>
  </w:endnote>
  <w:endnote w:id="9">
    <w:p w14:paraId="37FC94DB" w14:textId="77777777" w:rsidR="00823167" w:rsidRPr="000E0D30" w:rsidRDefault="00823167" w:rsidP="000E0D30">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05" w:name="_Ref422153426"/>
      <w:r w:rsidRPr="005825C3">
        <w:rPr>
          <w:rFonts w:ascii="Times New Roman" w:eastAsia="宋体" w:hAnsi="Times New Roman" w:hint="eastAsia"/>
        </w:rPr>
        <w:t>赵玉伟</w:t>
      </w:r>
      <w:r w:rsidRPr="005825C3">
        <w:rPr>
          <w:rFonts w:ascii="Times New Roman" w:eastAsia="宋体" w:hAnsi="Times New Roman"/>
        </w:rPr>
        <w:t>,</w:t>
      </w:r>
      <w:r w:rsidRPr="005825C3">
        <w:rPr>
          <w:rFonts w:ascii="Times New Roman" w:eastAsia="宋体" w:hAnsi="Times New Roman" w:hint="eastAsia"/>
        </w:rPr>
        <w:t>肖敏</w:t>
      </w:r>
      <w:r w:rsidRPr="005825C3">
        <w:rPr>
          <w:rFonts w:ascii="Times New Roman" w:eastAsia="宋体" w:hAnsi="Times New Roman"/>
        </w:rPr>
        <w:t>,</w:t>
      </w:r>
      <w:r w:rsidRPr="005825C3">
        <w:rPr>
          <w:rFonts w:ascii="Times New Roman" w:eastAsia="宋体" w:hAnsi="Times New Roman" w:hint="eastAsia"/>
        </w:rPr>
        <w:t>熊前兴等</w:t>
      </w:r>
      <w:r w:rsidRPr="005825C3">
        <w:rPr>
          <w:rFonts w:ascii="Times New Roman" w:eastAsia="宋体" w:hAnsi="Times New Roman"/>
        </w:rPr>
        <w:t xml:space="preserve">. </w:t>
      </w:r>
      <w:r w:rsidRPr="005825C3">
        <w:rPr>
          <w:rFonts w:ascii="Times New Roman" w:eastAsia="宋体" w:hAnsi="Times New Roman" w:hint="eastAsia"/>
        </w:rPr>
        <w:t>一种简单</w:t>
      </w:r>
      <w:r w:rsidRPr="005825C3">
        <w:rPr>
          <w:rFonts w:ascii="Times New Roman" w:eastAsia="宋体" w:hAnsi="Times New Roman"/>
        </w:rPr>
        <w:t>MVC</w:t>
      </w:r>
      <w:r w:rsidRPr="005825C3">
        <w:rPr>
          <w:rFonts w:ascii="Times New Roman" w:eastAsia="宋体" w:hAnsi="Times New Roman" w:hint="eastAsia"/>
        </w:rPr>
        <w:t>框架的实现方案</w:t>
      </w:r>
      <w:r w:rsidRPr="005825C3">
        <w:rPr>
          <w:rFonts w:ascii="Times New Roman" w:eastAsia="宋体" w:hAnsi="Times New Roman"/>
        </w:rPr>
        <w:t xml:space="preserve">[J]. </w:t>
      </w:r>
      <w:r w:rsidRPr="005825C3">
        <w:rPr>
          <w:rFonts w:ascii="Times New Roman" w:eastAsia="宋体" w:hAnsi="Times New Roman" w:hint="eastAsia"/>
        </w:rPr>
        <w:t>交通与计算机</w:t>
      </w:r>
      <w:r w:rsidRPr="005825C3">
        <w:rPr>
          <w:rFonts w:ascii="Times New Roman" w:eastAsia="宋体" w:hAnsi="Times New Roman"/>
        </w:rPr>
        <w:t>,2006,24(4):136-138.</w:t>
      </w:r>
      <w:bookmarkEnd w:id="105"/>
    </w:p>
  </w:endnote>
  <w:endnote w:id="10">
    <w:p w14:paraId="6FE76DF9" w14:textId="77777777" w:rsidR="00823167" w:rsidRPr="000E0D30" w:rsidRDefault="00823167" w:rsidP="000E0D30">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06" w:name="_Ref422153455"/>
      <w:r w:rsidRPr="005825C3">
        <w:rPr>
          <w:rFonts w:ascii="Times New Roman" w:eastAsia="宋体" w:hAnsi="Times New Roman" w:hint="eastAsia"/>
        </w:rPr>
        <w:t>刘亚鹏</w:t>
      </w:r>
      <w:r w:rsidRPr="005825C3">
        <w:rPr>
          <w:rFonts w:ascii="Times New Roman" w:eastAsia="宋体" w:hAnsi="Times New Roman"/>
        </w:rPr>
        <w:t xml:space="preserve">. </w:t>
      </w:r>
      <w:r w:rsidRPr="005825C3">
        <w:rPr>
          <w:rFonts w:ascii="Times New Roman" w:eastAsia="宋体" w:hAnsi="Times New Roman" w:hint="eastAsia"/>
        </w:rPr>
        <w:t>基于</w:t>
      </w:r>
      <w:r w:rsidRPr="005825C3">
        <w:rPr>
          <w:rFonts w:ascii="Times New Roman" w:eastAsia="宋体" w:hAnsi="Times New Roman"/>
        </w:rPr>
        <w:t>MVC</w:t>
      </w:r>
      <w:r w:rsidRPr="005825C3">
        <w:rPr>
          <w:rFonts w:ascii="Times New Roman" w:eastAsia="宋体" w:hAnsi="Times New Roman" w:hint="eastAsia"/>
        </w:rPr>
        <w:t>架构的电子商务平台的设计与实现</w:t>
      </w:r>
      <w:r w:rsidRPr="005825C3">
        <w:rPr>
          <w:rFonts w:ascii="Times New Roman" w:eastAsia="宋体" w:hAnsi="Times New Roman"/>
        </w:rPr>
        <w:t xml:space="preserve">[D]. </w:t>
      </w:r>
      <w:r w:rsidRPr="005825C3">
        <w:rPr>
          <w:rFonts w:ascii="Times New Roman" w:eastAsia="宋体" w:hAnsi="Times New Roman" w:hint="eastAsia"/>
        </w:rPr>
        <w:t>华中科技大学</w:t>
      </w:r>
      <w:r w:rsidRPr="005825C3">
        <w:rPr>
          <w:rFonts w:ascii="Times New Roman" w:eastAsia="宋体" w:hAnsi="Times New Roman"/>
        </w:rPr>
        <w:t>,2011.</w:t>
      </w:r>
      <w:bookmarkEnd w:id="106"/>
    </w:p>
  </w:endnote>
  <w:endnote w:id="11">
    <w:p w14:paraId="1C72D030" w14:textId="77777777" w:rsidR="00823167" w:rsidRPr="000E0D30" w:rsidRDefault="00823167" w:rsidP="000E0D30">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07" w:name="_Ref422153569"/>
      <w:r w:rsidRPr="005825C3">
        <w:rPr>
          <w:rFonts w:ascii="Times New Roman" w:eastAsia="宋体" w:hAnsi="Times New Roman" w:hint="eastAsia"/>
        </w:rPr>
        <w:t>于海雯</w:t>
      </w:r>
      <w:r w:rsidRPr="005825C3">
        <w:rPr>
          <w:rFonts w:ascii="Times New Roman" w:eastAsia="宋体" w:hAnsi="Times New Roman"/>
        </w:rPr>
        <w:t>,</w:t>
      </w:r>
      <w:r w:rsidRPr="005825C3">
        <w:rPr>
          <w:rFonts w:ascii="Times New Roman" w:eastAsia="宋体" w:hAnsi="Times New Roman" w:hint="eastAsia"/>
        </w:rPr>
        <w:t>娄芳</w:t>
      </w:r>
      <w:r w:rsidRPr="005825C3">
        <w:rPr>
          <w:rFonts w:ascii="Times New Roman" w:eastAsia="宋体" w:hAnsi="Times New Roman"/>
        </w:rPr>
        <w:t xml:space="preserve">. </w:t>
      </w:r>
      <w:r w:rsidRPr="005825C3">
        <w:rPr>
          <w:rFonts w:ascii="Times New Roman" w:eastAsia="宋体" w:hAnsi="Times New Roman" w:hint="eastAsia"/>
        </w:rPr>
        <w:t>用</w:t>
      </w:r>
      <w:r w:rsidRPr="005825C3">
        <w:rPr>
          <w:rFonts w:ascii="Times New Roman" w:eastAsia="宋体" w:hAnsi="Times New Roman"/>
        </w:rPr>
        <w:t>MVC</w:t>
      </w:r>
      <w:r w:rsidRPr="005825C3">
        <w:rPr>
          <w:rFonts w:ascii="Times New Roman" w:eastAsia="宋体" w:hAnsi="Times New Roman" w:hint="eastAsia"/>
        </w:rPr>
        <w:t>处理</w:t>
      </w:r>
      <w:r w:rsidRPr="005825C3">
        <w:rPr>
          <w:rFonts w:ascii="Times New Roman" w:eastAsia="宋体" w:hAnsi="Times New Roman"/>
        </w:rPr>
        <w:t>Web</w:t>
      </w:r>
      <w:r w:rsidRPr="005825C3">
        <w:rPr>
          <w:rFonts w:ascii="Times New Roman" w:eastAsia="宋体" w:hAnsi="Times New Roman" w:hint="eastAsia"/>
        </w:rPr>
        <w:t>系统的逻辑编程和页面设计的分离问题</w:t>
      </w:r>
      <w:r w:rsidRPr="005825C3">
        <w:rPr>
          <w:rFonts w:ascii="Times New Roman" w:eastAsia="宋体" w:hAnsi="Times New Roman"/>
        </w:rPr>
        <w:t xml:space="preserve">[J]. </w:t>
      </w:r>
      <w:r w:rsidRPr="005825C3">
        <w:rPr>
          <w:rFonts w:ascii="Times New Roman" w:eastAsia="宋体" w:hAnsi="Times New Roman" w:hint="eastAsia"/>
        </w:rPr>
        <w:t>电脑知识与技术（认证考试）</w:t>
      </w:r>
      <w:r w:rsidRPr="005825C3">
        <w:rPr>
          <w:rFonts w:ascii="Times New Roman" w:eastAsia="宋体" w:hAnsi="Times New Roman"/>
        </w:rPr>
        <w:t>,2004,(8):69-71.</w:t>
      </w:r>
      <w:bookmarkEnd w:id="107"/>
    </w:p>
  </w:endnote>
  <w:endnote w:id="12">
    <w:p w14:paraId="7BA9761C" w14:textId="089F13F9"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r w:rsidR="00BB096B" w:rsidRPr="00BB096B">
        <w:rPr>
          <w:rFonts w:ascii="Times New Roman" w:eastAsia="宋体" w:hAnsi="Times New Roman"/>
        </w:rPr>
        <w:t>平震宇</w:t>
      </w:r>
      <w:r w:rsidR="00BB096B" w:rsidRPr="00BB096B">
        <w:rPr>
          <w:rFonts w:ascii="Times New Roman" w:eastAsia="宋体" w:hAnsi="Times New Roman"/>
        </w:rPr>
        <w:t xml:space="preserve">. Libpcap </w:t>
      </w:r>
      <w:r w:rsidR="00BB096B" w:rsidRPr="00BB096B">
        <w:rPr>
          <w:rFonts w:ascii="Times New Roman" w:eastAsia="宋体" w:hAnsi="Times New Roman"/>
        </w:rPr>
        <w:t>数据包捕获机制剖析与研究</w:t>
      </w:r>
      <w:r w:rsidR="00BB096B" w:rsidRPr="00BB096B">
        <w:rPr>
          <w:rFonts w:ascii="Times New Roman" w:eastAsia="宋体" w:hAnsi="Times New Roman"/>
        </w:rPr>
        <w:t xml:space="preserve">[J]. </w:t>
      </w:r>
      <w:r w:rsidR="00BB096B" w:rsidRPr="00BB096B">
        <w:rPr>
          <w:rFonts w:ascii="Times New Roman" w:eastAsia="宋体" w:hAnsi="Times New Roman"/>
        </w:rPr>
        <w:t>信息网络安全</w:t>
      </w:r>
      <w:r w:rsidR="00BB096B" w:rsidRPr="00BB096B">
        <w:rPr>
          <w:rFonts w:ascii="Times New Roman" w:eastAsia="宋体" w:hAnsi="Times New Roman"/>
        </w:rPr>
        <w:t>, 2008 (8).</w:t>
      </w:r>
    </w:p>
  </w:endnote>
  <w:endnote w:id="13">
    <w:p w14:paraId="2F25049D" w14:textId="7261F531"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r w:rsidR="00BB096B" w:rsidRPr="00BB096B">
        <w:rPr>
          <w:rFonts w:ascii="Times New Roman" w:eastAsia="宋体" w:hAnsi="Times New Roman"/>
        </w:rPr>
        <w:t>王光磊</w:t>
      </w:r>
      <w:r w:rsidR="00BB096B" w:rsidRPr="00BB096B">
        <w:rPr>
          <w:rFonts w:ascii="Times New Roman" w:eastAsia="宋体" w:hAnsi="Times New Roman"/>
        </w:rPr>
        <w:t xml:space="preserve">. MongoDB </w:t>
      </w:r>
      <w:r w:rsidR="00BB096B" w:rsidRPr="00BB096B">
        <w:rPr>
          <w:rFonts w:ascii="Times New Roman" w:eastAsia="宋体" w:hAnsi="Times New Roman"/>
        </w:rPr>
        <w:t>数据库的应用研究和方案优化</w:t>
      </w:r>
      <w:r w:rsidR="00BB096B" w:rsidRPr="00BB096B">
        <w:rPr>
          <w:rFonts w:ascii="Times New Roman" w:eastAsia="宋体" w:hAnsi="Times New Roman"/>
        </w:rPr>
        <w:t xml:space="preserve">[J]. </w:t>
      </w:r>
      <w:r w:rsidR="00BB096B" w:rsidRPr="00BB096B">
        <w:rPr>
          <w:rFonts w:ascii="Times New Roman" w:eastAsia="宋体" w:hAnsi="Times New Roman"/>
        </w:rPr>
        <w:t>中国科技信息</w:t>
      </w:r>
      <w:r w:rsidR="00BB096B" w:rsidRPr="00BB096B">
        <w:rPr>
          <w:rFonts w:ascii="Times New Roman" w:eastAsia="宋体" w:hAnsi="Times New Roman"/>
        </w:rPr>
        <w:t>, 2011 (20): 93-94.</w:t>
      </w:r>
    </w:p>
  </w:endnote>
  <w:endnote w:id="14">
    <w:p w14:paraId="3A2EB900" w14:textId="5F0FC30C"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r w:rsidR="00BB096B" w:rsidRPr="00BB096B">
        <w:rPr>
          <w:rFonts w:ascii="Times New Roman" w:eastAsia="宋体" w:hAnsi="Times New Roman"/>
        </w:rPr>
        <w:t>杨旭士</w:t>
      </w:r>
      <w:r w:rsidR="00BB096B" w:rsidRPr="00BB096B">
        <w:rPr>
          <w:rFonts w:ascii="Times New Roman" w:eastAsia="宋体" w:hAnsi="Times New Roman"/>
        </w:rPr>
        <w:t xml:space="preserve">. </w:t>
      </w:r>
      <w:r w:rsidR="00BB096B" w:rsidRPr="00BB096B">
        <w:rPr>
          <w:rFonts w:ascii="Times New Roman" w:eastAsia="宋体" w:hAnsi="Times New Roman"/>
        </w:rPr>
        <w:t>基于</w:t>
      </w:r>
      <w:r w:rsidR="00BB096B" w:rsidRPr="00BB096B">
        <w:rPr>
          <w:rFonts w:ascii="Times New Roman" w:eastAsia="宋体" w:hAnsi="Times New Roman"/>
        </w:rPr>
        <w:t xml:space="preserve"> JQuery </w:t>
      </w:r>
      <w:r w:rsidR="00BB096B" w:rsidRPr="00BB096B">
        <w:rPr>
          <w:rFonts w:ascii="Times New Roman" w:eastAsia="宋体" w:hAnsi="Times New Roman"/>
        </w:rPr>
        <w:t>框架的</w:t>
      </w:r>
      <w:r w:rsidR="00BB096B" w:rsidRPr="00BB096B">
        <w:rPr>
          <w:rFonts w:ascii="Times New Roman" w:eastAsia="宋体" w:hAnsi="Times New Roman"/>
        </w:rPr>
        <w:t xml:space="preserve"> Web </w:t>
      </w:r>
      <w:r w:rsidR="00BB096B" w:rsidRPr="00BB096B">
        <w:rPr>
          <w:rFonts w:ascii="Times New Roman" w:eastAsia="宋体" w:hAnsi="Times New Roman"/>
        </w:rPr>
        <w:t>查询视图设计与实现</w:t>
      </w:r>
      <w:r w:rsidR="00BB096B" w:rsidRPr="00BB096B">
        <w:rPr>
          <w:rFonts w:ascii="Times New Roman" w:eastAsia="宋体" w:hAnsi="Times New Roman"/>
        </w:rPr>
        <w:t xml:space="preserve">[J]. </w:t>
      </w:r>
      <w:r w:rsidR="00BB096B" w:rsidRPr="00BB096B">
        <w:rPr>
          <w:rFonts w:ascii="Times New Roman" w:eastAsia="宋体" w:hAnsi="Times New Roman"/>
        </w:rPr>
        <w:t>计算机与现代化</w:t>
      </w:r>
      <w:r w:rsidR="00BB096B" w:rsidRPr="00BB096B">
        <w:rPr>
          <w:rFonts w:ascii="Times New Roman" w:eastAsia="宋体" w:hAnsi="Times New Roman"/>
        </w:rPr>
        <w:t>, 2010 (8): 128-129.</w:t>
      </w:r>
    </w:p>
  </w:endnote>
  <w:endnote w:id="15">
    <w:p w14:paraId="0B169AD9" w14:textId="77777777" w:rsidR="00935697" w:rsidRPr="005825C3" w:rsidRDefault="00935697" w:rsidP="00935697">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26" w:name="_Ref422154202"/>
      <w:r w:rsidRPr="005825C3">
        <w:rPr>
          <w:rFonts w:ascii="Times New Roman" w:eastAsia="宋体" w:hAnsi="Times New Roman" w:hint="eastAsia"/>
        </w:rPr>
        <w:t>周奇</w:t>
      </w:r>
      <w:r w:rsidRPr="005825C3">
        <w:rPr>
          <w:rFonts w:ascii="Times New Roman" w:eastAsia="宋体" w:hAnsi="Times New Roman"/>
        </w:rPr>
        <w:t xml:space="preserve"> </w:t>
      </w:r>
      <w:r w:rsidRPr="005825C3">
        <w:rPr>
          <w:rFonts w:ascii="Times New Roman" w:eastAsia="宋体" w:hAnsi="Times New Roman" w:hint="eastAsia"/>
        </w:rPr>
        <w:t>李震阳</w:t>
      </w:r>
      <w:r w:rsidRPr="005825C3">
        <w:rPr>
          <w:rFonts w:ascii="Times New Roman" w:eastAsia="宋体" w:hAnsi="Times New Roman"/>
        </w:rPr>
        <w:t xml:space="preserve">. LiNuX </w:t>
      </w:r>
      <w:r w:rsidRPr="005825C3">
        <w:rPr>
          <w:rFonts w:ascii="Times New Roman" w:eastAsia="宋体" w:hAnsi="Times New Roman" w:hint="eastAsia"/>
        </w:rPr>
        <w:t>系统网络服务器组建、配置和管理实训教程</w:t>
      </w:r>
      <w:r w:rsidRPr="005825C3">
        <w:rPr>
          <w:rFonts w:ascii="Times New Roman" w:eastAsia="宋体" w:hAnsi="Times New Roman"/>
        </w:rPr>
        <w:t>.[M].</w:t>
      </w:r>
      <w:bookmarkEnd w:id="126"/>
      <w:r w:rsidRPr="005825C3">
        <w:rPr>
          <w:rFonts w:ascii="Times New Roman" w:eastAsia="宋体" w:hAnsi="Times New Roman"/>
        </w:rPr>
        <w:t xml:space="preserve"> </w:t>
      </w:r>
    </w:p>
    <w:p w14:paraId="7D3F3AB7" w14:textId="77777777" w:rsidR="00935697" w:rsidRPr="00F0089A" w:rsidRDefault="00935697" w:rsidP="00935697">
      <w:pPr>
        <w:pStyle w:val="af7"/>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37419" w14:textId="243BA1E1" w:rsidR="00823167" w:rsidRPr="00A5407D" w:rsidRDefault="00823167" w:rsidP="006C5A33">
    <w:pPr>
      <w:pStyle w:val="a9"/>
      <w:framePr w:wrap="around" w:vAnchor="text" w:hAnchor="page" w:x="6073" w:y="1"/>
      <w:jc w:val="both"/>
      <w:rPr>
        <w:rFonts w:ascii="宋体" w:eastAsia="宋体" w:hAnsi="宋体" w:cstheme="minorBidi"/>
        <w:noProof/>
        <w:szCs w:val="21"/>
        <w:lang w:val="zh-CN"/>
      </w:rPr>
    </w:pPr>
    <w:r w:rsidRPr="00A5407D">
      <w:rPr>
        <w:rFonts w:ascii="宋体" w:eastAsia="宋体" w:hAnsi="宋体" w:cstheme="minorBidi"/>
        <w:noProof/>
        <w:szCs w:val="21"/>
        <w:lang w:val="zh-CN"/>
      </w:rPr>
      <w:fldChar w:fldCharType="begin"/>
    </w:r>
    <w:r w:rsidRPr="00A5407D">
      <w:rPr>
        <w:rFonts w:ascii="宋体" w:eastAsia="宋体" w:hAnsi="宋体" w:cstheme="minorBidi"/>
        <w:noProof/>
        <w:szCs w:val="21"/>
        <w:lang w:val="zh-CN"/>
      </w:rPr>
      <w:instrText xml:space="preserve">PAGE  </w:instrText>
    </w:r>
    <w:r w:rsidRPr="00A5407D">
      <w:rPr>
        <w:rFonts w:ascii="宋体" w:eastAsia="宋体" w:hAnsi="宋体" w:cstheme="minorBidi"/>
        <w:noProof/>
        <w:szCs w:val="21"/>
        <w:lang w:val="zh-CN"/>
      </w:rPr>
      <w:fldChar w:fldCharType="separate"/>
    </w:r>
    <w:r w:rsidR="00826C05">
      <w:rPr>
        <w:rFonts w:ascii="宋体" w:eastAsia="宋体" w:hAnsi="宋体" w:cstheme="minorBidi"/>
        <w:noProof/>
        <w:szCs w:val="21"/>
        <w:lang w:val="zh-CN"/>
      </w:rPr>
      <w:t>7</w:t>
    </w:r>
    <w:r w:rsidRPr="00A5407D">
      <w:rPr>
        <w:rFonts w:ascii="宋体" w:eastAsia="宋体" w:hAnsi="宋体" w:cstheme="minorBidi"/>
        <w:noProof/>
        <w:szCs w:val="21"/>
        <w:lang w:val="zh-CN"/>
      </w:rPr>
      <w:fldChar w:fldCharType="end"/>
    </w:r>
  </w:p>
  <w:p w14:paraId="136303CD" w14:textId="77777777" w:rsidR="00C049B0" w:rsidRDefault="00C049B0">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6C11A" w14:textId="6FFF3A01" w:rsidR="00823167" w:rsidRDefault="00823167">
    <w:pPr>
      <w:pStyle w:val="a9"/>
    </w:pPr>
    <w:r>
      <w:fldChar w:fldCharType="begin"/>
    </w:r>
    <w:r>
      <w:instrText>PAGE   \* MERGEFORMAT</w:instrText>
    </w:r>
    <w:r>
      <w:fldChar w:fldCharType="separate"/>
    </w:r>
    <w:r w:rsidR="00826C05" w:rsidRPr="00826C05">
      <w:rPr>
        <w:noProof/>
        <w:lang w:val="zh-CN"/>
      </w:rPr>
      <w:t>I</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B222F" w14:textId="77777777" w:rsidR="00D567E3" w:rsidRDefault="00D567E3">
    <w:pPr>
      <w:pStyle w:val="a9"/>
    </w:pPr>
    <w:r>
      <w:fldChar w:fldCharType="begin"/>
    </w:r>
    <w:r>
      <w:instrText>PAGE   \* MERGEFORMAT</w:instrText>
    </w:r>
    <w:r>
      <w:fldChar w:fldCharType="separate"/>
    </w:r>
    <w:r w:rsidRPr="006C5A33">
      <w:rPr>
        <w:noProof/>
        <w:lang w:val="zh-CN"/>
      </w:rPr>
      <w:t>1</w:t>
    </w:r>
    <w: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081028" w14:textId="4D039A66" w:rsidR="00823167" w:rsidRDefault="00823167">
    <w:pPr>
      <w:pStyle w:val="a9"/>
    </w:pPr>
    <w:r>
      <w:fldChar w:fldCharType="begin"/>
    </w:r>
    <w:r>
      <w:instrText>PAGE   \* MERGEFORMAT</w:instrText>
    </w:r>
    <w:r>
      <w:fldChar w:fldCharType="separate"/>
    </w:r>
    <w:r w:rsidR="006C5A33" w:rsidRPr="006C5A33">
      <w:rPr>
        <w:noProof/>
        <w:lang w:val="zh-CN"/>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94F9C9" w14:textId="77777777" w:rsidR="00A1741E" w:rsidRDefault="00A1741E">
      <w:r>
        <w:separator/>
      </w:r>
    </w:p>
  </w:footnote>
  <w:footnote w:type="continuationSeparator" w:id="0">
    <w:p w14:paraId="0B9E30B6" w14:textId="77777777" w:rsidR="00A1741E" w:rsidRDefault="00A1741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13A58" w14:textId="77777777" w:rsidR="00823167" w:rsidRDefault="00823167">
    <w:pPr>
      <w:pStyle w:val="ab"/>
      <w:rPr>
        <w:spacing w:val="10"/>
      </w:rPr>
    </w:pPr>
    <w:r>
      <w:rPr>
        <w:rFonts w:hint="eastAsia"/>
        <w:spacing w:val="10"/>
      </w:rPr>
      <w:t>北京理工大学本科生毕业设计（论文）</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08B97" w14:textId="13D4428B" w:rsidR="00E742B3" w:rsidRPr="00E742B3" w:rsidRDefault="00E742B3" w:rsidP="00E742B3">
    <w:pPr>
      <w:pStyle w:val="ab"/>
      <w:rPr>
        <w:spacing w:val="10"/>
      </w:rPr>
    </w:pPr>
    <w:r>
      <w:rPr>
        <w:rFonts w:hint="eastAsia"/>
        <w:spacing w:val="10"/>
      </w:rPr>
      <w:t>北京理工大学本科生毕业设计（论文）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41DB0"/>
    <w:multiLevelType w:val="hybridMultilevel"/>
    <w:tmpl w:val="310E54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5D6E06"/>
    <w:multiLevelType w:val="multilevel"/>
    <w:tmpl w:val="095D6E06"/>
    <w:lvl w:ilvl="0" w:tentative="1">
      <w:start w:val="1"/>
      <w:numFmt w:val="decimal"/>
      <w:pStyle w:val="a"/>
      <w:lvlText w:val="%1."/>
      <w:lvlJc w:val="left"/>
      <w:pPr>
        <w:tabs>
          <w:tab w:val="left" w:pos="780"/>
        </w:tabs>
        <w:ind w:left="780" w:hanging="420"/>
      </w:p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abstractNum w:abstractNumId="2" w15:restartNumberingAfterBreak="0">
    <w:nsid w:val="098F71DD"/>
    <w:multiLevelType w:val="hybridMultilevel"/>
    <w:tmpl w:val="B75E296C"/>
    <w:lvl w:ilvl="0" w:tplc="65784DBC">
      <w:start w:val="1"/>
      <w:numFmt w:val="decimal"/>
      <w:lvlText w:val="[%1]"/>
      <w:lvlJc w:val="left"/>
      <w:pPr>
        <w:ind w:left="42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0A923AEC"/>
    <w:multiLevelType w:val="hybridMultilevel"/>
    <w:tmpl w:val="049040B4"/>
    <w:lvl w:ilvl="0" w:tplc="E10638F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03068A"/>
    <w:multiLevelType w:val="hybridMultilevel"/>
    <w:tmpl w:val="79A41952"/>
    <w:lvl w:ilvl="0" w:tplc="9C56198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B76590"/>
    <w:multiLevelType w:val="multilevel"/>
    <w:tmpl w:val="273A69C0"/>
    <w:lvl w:ilvl="0">
      <w:start w:val="3"/>
      <w:numFmt w:val="decimal"/>
      <w:lvlText w:val="%1"/>
      <w:lvlJc w:val="left"/>
      <w:pPr>
        <w:ind w:left="705" w:hanging="705"/>
      </w:pPr>
      <w:rPr>
        <w:rFonts w:hint="default"/>
      </w:rPr>
    </w:lvl>
    <w:lvl w:ilvl="1">
      <w:start w:val="3"/>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620D56"/>
    <w:multiLevelType w:val="hybridMultilevel"/>
    <w:tmpl w:val="CE169BC0"/>
    <w:lvl w:ilvl="0" w:tplc="3B1AA1B2">
      <w:start w:val="1"/>
      <w:numFmt w:val="decimal"/>
      <w:lvlText w:val="%1．"/>
      <w:lvlJc w:val="left"/>
      <w:pPr>
        <w:ind w:left="1145"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D7E316A"/>
    <w:multiLevelType w:val="hybridMultilevel"/>
    <w:tmpl w:val="40D0D398"/>
    <w:lvl w:ilvl="0" w:tplc="B644EDE6">
      <w:start w:val="1"/>
      <w:numFmt w:val="decimal"/>
      <w:lvlText w:val="%1．"/>
      <w:lvlJc w:val="left"/>
      <w:pPr>
        <w:ind w:left="72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8" w15:restartNumberingAfterBreak="0">
    <w:nsid w:val="324532FE"/>
    <w:multiLevelType w:val="hybridMultilevel"/>
    <w:tmpl w:val="96582DCA"/>
    <w:lvl w:ilvl="0" w:tplc="BE1CCD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4F01D8E"/>
    <w:multiLevelType w:val="multilevel"/>
    <w:tmpl w:val="1666B0EE"/>
    <w:lvl w:ilvl="0">
      <w:start w:val="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92E50BF"/>
    <w:multiLevelType w:val="hybridMultilevel"/>
    <w:tmpl w:val="EDCA0D74"/>
    <w:lvl w:ilvl="0" w:tplc="64CE9C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A3C586D"/>
    <w:multiLevelType w:val="hybridMultilevel"/>
    <w:tmpl w:val="C9C89644"/>
    <w:lvl w:ilvl="0" w:tplc="FC305DEE">
      <w:start w:val="1"/>
      <w:numFmt w:val="decimal"/>
      <w:lvlText w:val="%1．"/>
      <w:lvlJc w:val="left"/>
      <w:pPr>
        <w:ind w:left="1140" w:hanging="72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8621205"/>
    <w:multiLevelType w:val="hybridMultilevel"/>
    <w:tmpl w:val="40D0D398"/>
    <w:lvl w:ilvl="0" w:tplc="B644EDE6">
      <w:start w:val="1"/>
      <w:numFmt w:val="decimal"/>
      <w:lvlText w:val="%1．"/>
      <w:lvlJc w:val="left"/>
      <w:pPr>
        <w:ind w:left="72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3" w15:restartNumberingAfterBreak="0">
    <w:nsid w:val="52195B55"/>
    <w:multiLevelType w:val="hybridMultilevel"/>
    <w:tmpl w:val="0BE82D5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4" w15:restartNumberingAfterBreak="0">
    <w:nsid w:val="566A6240"/>
    <w:multiLevelType w:val="hybridMultilevel"/>
    <w:tmpl w:val="D18C9958"/>
    <w:lvl w:ilvl="0" w:tplc="5FE691E0">
      <w:start w:val="1"/>
      <w:numFmt w:val="decimal"/>
      <w:lvlText w:val="%1．"/>
      <w:lvlJc w:val="left"/>
      <w:pPr>
        <w:ind w:left="726" w:hanging="720"/>
      </w:pPr>
      <w:rPr>
        <w:rFonts w:hint="default"/>
      </w:rPr>
    </w:lvl>
    <w:lvl w:ilvl="1" w:tplc="04090019" w:tentative="1">
      <w:start w:val="1"/>
      <w:numFmt w:val="lowerLetter"/>
      <w:lvlText w:val="%2)"/>
      <w:lvlJc w:val="left"/>
      <w:pPr>
        <w:ind w:left="846" w:hanging="420"/>
      </w:pPr>
    </w:lvl>
    <w:lvl w:ilvl="2" w:tplc="0409001B" w:tentative="1">
      <w:start w:val="1"/>
      <w:numFmt w:val="lowerRoman"/>
      <w:lvlText w:val="%3."/>
      <w:lvlJc w:val="right"/>
      <w:pPr>
        <w:ind w:left="1266" w:hanging="420"/>
      </w:pPr>
    </w:lvl>
    <w:lvl w:ilvl="3" w:tplc="0409000F" w:tentative="1">
      <w:start w:val="1"/>
      <w:numFmt w:val="decimal"/>
      <w:lvlText w:val="%4."/>
      <w:lvlJc w:val="left"/>
      <w:pPr>
        <w:ind w:left="1686" w:hanging="420"/>
      </w:pPr>
    </w:lvl>
    <w:lvl w:ilvl="4" w:tplc="04090019" w:tentative="1">
      <w:start w:val="1"/>
      <w:numFmt w:val="lowerLetter"/>
      <w:lvlText w:val="%5)"/>
      <w:lvlJc w:val="left"/>
      <w:pPr>
        <w:ind w:left="2106" w:hanging="420"/>
      </w:pPr>
    </w:lvl>
    <w:lvl w:ilvl="5" w:tplc="0409001B" w:tentative="1">
      <w:start w:val="1"/>
      <w:numFmt w:val="lowerRoman"/>
      <w:lvlText w:val="%6."/>
      <w:lvlJc w:val="right"/>
      <w:pPr>
        <w:ind w:left="2526" w:hanging="420"/>
      </w:pPr>
    </w:lvl>
    <w:lvl w:ilvl="6" w:tplc="0409000F" w:tentative="1">
      <w:start w:val="1"/>
      <w:numFmt w:val="decimal"/>
      <w:lvlText w:val="%7."/>
      <w:lvlJc w:val="left"/>
      <w:pPr>
        <w:ind w:left="2946" w:hanging="420"/>
      </w:pPr>
    </w:lvl>
    <w:lvl w:ilvl="7" w:tplc="04090019" w:tentative="1">
      <w:start w:val="1"/>
      <w:numFmt w:val="lowerLetter"/>
      <w:lvlText w:val="%8)"/>
      <w:lvlJc w:val="left"/>
      <w:pPr>
        <w:ind w:left="3366" w:hanging="420"/>
      </w:pPr>
    </w:lvl>
    <w:lvl w:ilvl="8" w:tplc="0409001B" w:tentative="1">
      <w:start w:val="1"/>
      <w:numFmt w:val="lowerRoman"/>
      <w:lvlText w:val="%9."/>
      <w:lvlJc w:val="right"/>
      <w:pPr>
        <w:ind w:left="3786" w:hanging="420"/>
      </w:pPr>
    </w:lvl>
  </w:abstractNum>
  <w:abstractNum w:abstractNumId="15" w15:restartNumberingAfterBreak="0">
    <w:nsid w:val="61F95702"/>
    <w:multiLevelType w:val="hybridMultilevel"/>
    <w:tmpl w:val="158298CC"/>
    <w:lvl w:ilvl="0" w:tplc="556EDAC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4F605B2"/>
    <w:multiLevelType w:val="multilevel"/>
    <w:tmpl w:val="64F605B2"/>
    <w:lvl w:ilvl="0" w:tentative="1">
      <w:start w:val="1"/>
      <w:numFmt w:val="decimal"/>
      <w:lvlText w:val="第%1章"/>
      <w:lvlJc w:val="center"/>
      <w:pPr>
        <w:tabs>
          <w:tab w:val="left" w:pos="1854"/>
        </w:tabs>
        <w:ind w:left="0" w:firstLine="1134"/>
      </w:pPr>
      <w:rPr>
        <w:rFonts w:hint="eastAsia"/>
        <w:b/>
        <w:i w:val="0"/>
      </w:rPr>
    </w:lvl>
    <w:lvl w:ilvl="1" w:tentative="1">
      <w:start w:val="1"/>
      <w:numFmt w:val="decimal"/>
      <w:lvlText w:val="%1.%2."/>
      <w:lvlJc w:val="left"/>
      <w:pPr>
        <w:tabs>
          <w:tab w:val="left" w:pos="720"/>
        </w:tabs>
        <w:ind w:left="-180" w:firstLine="180"/>
      </w:pPr>
      <w:rPr>
        <w:rFonts w:hint="eastAsia"/>
      </w:rPr>
    </w:lvl>
    <w:lvl w:ilvl="2">
      <w:start w:val="1"/>
      <w:numFmt w:val="decimal"/>
      <w:pStyle w:val="3"/>
      <w:lvlText w:val="%1.%2.%3."/>
      <w:lvlJc w:val="left"/>
      <w:pPr>
        <w:tabs>
          <w:tab w:val="left" w:pos="1363"/>
        </w:tabs>
        <w:ind w:left="1003" w:hanging="720"/>
      </w:pPr>
      <w:rPr>
        <w:rFonts w:hint="eastAsia"/>
      </w:rPr>
    </w:lvl>
    <w:lvl w:ilvl="3" w:tentative="1">
      <w:start w:val="1"/>
      <w:numFmt w:val="decimal"/>
      <w:lvlText w:val="%1.%2.%3.%4."/>
      <w:lvlJc w:val="left"/>
      <w:pPr>
        <w:tabs>
          <w:tab w:val="left" w:pos="1080"/>
        </w:tabs>
        <w:ind w:left="671" w:hanging="671"/>
      </w:pPr>
      <w:rPr>
        <w:rFonts w:hint="eastAsia"/>
      </w:rPr>
    </w:lvl>
    <w:lvl w:ilvl="4" w:tentative="1">
      <w:start w:val="1"/>
      <w:numFmt w:val="decimal"/>
      <w:lvlText w:val="%1.%2.%3.%4.%5."/>
      <w:lvlJc w:val="left"/>
      <w:pPr>
        <w:tabs>
          <w:tab w:val="left" w:pos="1620"/>
        </w:tabs>
        <w:ind w:left="812" w:hanging="992"/>
      </w:pPr>
      <w:rPr>
        <w:rFonts w:hint="eastAsia"/>
      </w:rPr>
    </w:lvl>
    <w:lvl w:ilvl="5" w:tentative="1">
      <w:start w:val="1"/>
      <w:numFmt w:val="decimal"/>
      <w:lvlText w:val="%1.%2.%3.%4.%5.%6."/>
      <w:lvlJc w:val="left"/>
      <w:pPr>
        <w:tabs>
          <w:tab w:val="left" w:pos="1980"/>
        </w:tabs>
        <w:ind w:left="954" w:hanging="1134"/>
      </w:pPr>
      <w:rPr>
        <w:rFonts w:hint="eastAsia"/>
      </w:rPr>
    </w:lvl>
    <w:lvl w:ilvl="6" w:tentative="1">
      <w:start w:val="1"/>
      <w:numFmt w:val="decimal"/>
      <w:lvlText w:val="%1.%2.%3.%4.%5.%6.%7."/>
      <w:lvlJc w:val="left"/>
      <w:pPr>
        <w:tabs>
          <w:tab w:val="left" w:pos="1096"/>
        </w:tabs>
        <w:ind w:left="1096" w:hanging="1276"/>
      </w:pPr>
      <w:rPr>
        <w:rFonts w:hint="eastAsia"/>
      </w:rPr>
    </w:lvl>
    <w:lvl w:ilvl="7" w:tentative="1">
      <w:start w:val="1"/>
      <w:numFmt w:val="decimal"/>
      <w:lvlText w:val="%1.%2.%3.%4.%5.%6.%7.%8."/>
      <w:lvlJc w:val="left"/>
      <w:pPr>
        <w:tabs>
          <w:tab w:val="left" w:pos="1238"/>
        </w:tabs>
        <w:ind w:left="1238" w:hanging="1418"/>
      </w:pPr>
      <w:rPr>
        <w:rFonts w:hint="eastAsia"/>
      </w:rPr>
    </w:lvl>
    <w:lvl w:ilvl="8" w:tentative="1">
      <w:start w:val="1"/>
      <w:numFmt w:val="decimal"/>
      <w:lvlText w:val="%1.%2.%3.%4.%5.%6.%7.%8.%9."/>
      <w:lvlJc w:val="left"/>
      <w:pPr>
        <w:tabs>
          <w:tab w:val="left" w:pos="1379"/>
        </w:tabs>
        <w:ind w:left="1379" w:hanging="1559"/>
      </w:pPr>
      <w:rPr>
        <w:rFonts w:hint="eastAsia"/>
      </w:rPr>
    </w:lvl>
  </w:abstractNum>
  <w:abstractNum w:abstractNumId="17" w15:restartNumberingAfterBreak="0">
    <w:nsid w:val="67D47347"/>
    <w:multiLevelType w:val="hybridMultilevel"/>
    <w:tmpl w:val="19B20EFA"/>
    <w:lvl w:ilvl="0" w:tplc="17E894B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4CF7DEC"/>
    <w:multiLevelType w:val="hybridMultilevel"/>
    <w:tmpl w:val="32F8D5D2"/>
    <w:lvl w:ilvl="0" w:tplc="0D9459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4F23BCD"/>
    <w:multiLevelType w:val="hybridMultilevel"/>
    <w:tmpl w:val="BF32566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0" w15:restartNumberingAfterBreak="0">
    <w:nsid w:val="780E7300"/>
    <w:multiLevelType w:val="multilevel"/>
    <w:tmpl w:val="11369D52"/>
    <w:lvl w:ilvl="0">
      <w:start w:val="3"/>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8E41961"/>
    <w:multiLevelType w:val="hybridMultilevel"/>
    <w:tmpl w:val="9D8813EA"/>
    <w:lvl w:ilvl="0" w:tplc="EDD49D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C51092"/>
    <w:multiLevelType w:val="multilevel"/>
    <w:tmpl w:val="C49E5BAC"/>
    <w:lvl w:ilvl="0">
      <w:start w:val="3"/>
      <w:numFmt w:val="decimal"/>
      <w:lvlText w:val="%1"/>
      <w:lvlJc w:val="left"/>
      <w:pPr>
        <w:ind w:left="705" w:hanging="705"/>
      </w:pPr>
      <w:rPr>
        <w:rFonts w:hint="default"/>
      </w:rPr>
    </w:lvl>
    <w:lvl w:ilvl="1">
      <w:start w:val="4"/>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1"/>
  </w:num>
  <w:num w:numId="3">
    <w:abstractNumId w:val="16"/>
  </w:num>
  <w:num w:numId="4">
    <w:abstractNumId w:val="16"/>
  </w:num>
  <w:num w:numId="5">
    <w:abstractNumId w:val="21"/>
  </w:num>
  <w:num w:numId="6">
    <w:abstractNumId w:val="16"/>
  </w:num>
  <w:num w:numId="7">
    <w:abstractNumId w:val="8"/>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6"/>
  </w:num>
  <w:num w:numId="11">
    <w:abstractNumId w:val="5"/>
  </w:num>
  <w:num w:numId="12">
    <w:abstractNumId w:val="4"/>
  </w:num>
  <w:num w:numId="13">
    <w:abstractNumId w:val="22"/>
  </w:num>
  <w:num w:numId="14">
    <w:abstractNumId w:val="7"/>
  </w:num>
  <w:num w:numId="15">
    <w:abstractNumId w:val="3"/>
  </w:num>
  <w:num w:numId="16">
    <w:abstractNumId w:val="11"/>
  </w:num>
  <w:num w:numId="17">
    <w:abstractNumId w:val="20"/>
  </w:num>
  <w:num w:numId="18">
    <w:abstractNumId w:val="18"/>
  </w:num>
  <w:num w:numId="19">
    <w:abstractNumId w:val="2"/>
  </w:num>
  <w:num w:numId="20">
    <w:abstractNumId w:val="12"/>
  </w:num>
  <w:num w:numId="21">
    <w:abstractNumId w:val="14"/>
  </w:num>
  <w:num w:numId="22">
    <w:abstractNumId w:val="10"/>
  </w:num>
  <w:num w:numId="23">
    <w:abstractNumId w:val="9"/>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1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rrot">
    <w15:presenceInfo w15:providerId="None" w15:userId="carr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845"/>
    <w:rsid w:val="000038D7"/>
    <w:rsid w:val="00004102"/>
    <w:rsid w:val="000041BE"/>
    <w:rsid w:val="00006ADC"/>
    <w:rsid w:val="00007C0D"/>
    <w:rsid w:val="00007CC5"/>
    <w:rsid w:val="00012EDB"/>
    <w:rsid w:val="00013CBB"/>
    <w:rsid w:val="000163EF"/>
    <w:rsid w:val="00026A9B"/>
    <w:rsid w:val="00027ACB"/>
    <w:rsid w:val="00030C67"/>
    <w:rsid w:val="000346B5"/>
    <w:rsid w:val="000522DB"/>
    <w:rsid w:val="00057675"/>
    <w:rsid w:val="00060FD6"/>
    <w:rsid w:val="00064AA7"/>
    <w:rsid w:val="00067262"/>
    <w:rsid w:val="00070A35"/>
    <w:rsid w:val="00071F95"/>
    <w:rsid w:val="00073576"/>
    <w:rsid w:val="00076CC8"/>
    <w:rsid w:val="000838FF"/>
    <w:rsid w:val="00084F56"/>
    <w:rsid w:val="00085E73"/>
    <w:rsid w:val="00091D67"/>
    <w:rsid w:val="00095B39"/>
    <w:rsid w:val="0009704D"/>
    <w:rsid w:val="000A0F0E"/>
    <w:rsid w:val="000A415C"/>
    <w:rsid w:val="000A5F57"/>
    <w:rsid w:val="000B404F"/>
    <w:rsid w:val="000C05BB"/>
    <w:rsid w:val="000C3E75"/>
    <w:rsid w:val="000C7C39"/>
    <w:rsid w:val="000D122E"/>
    <w:rsid w:val="000E0D30"/>
    <w:rsid w:val="0010014D"/>
    <w:rsid w:val="0010098D"/>
    <w:rsid w:val="00100A91"/>
    <w:rsid w:val="001120D3"/>
    <w:rsid w:val="001122F4"/>
    <w:rsid w:val="00122D0B"/>
    <w:rsid w:val="0012463F"/>
    <w:rsid w:val="00124F9E"/>
    <w:rsid w:val="001262BF"/>
    <w:rsid w:val="00127E82"/>
    <w:rsid w:val="00134457"/>
    <w:rsid w:val="001424F1"/>
    <w:rsid w:val="00142595"/>
    <w:rsid w:val="00142A03"/>
    <w:rsid w:val="00145993"/>
    <w:rsid w:val="001462B0"/>
    <w:rsid w:val="001563EB"/>
    <w:rsid w:val="00156FEE"/>
    <w:rsid w:val="001577A8"/>
    <w:rsid w:val="0016032A"/>
    <w:rsid w:val="00162633"/>
    <w:rsid w:val="00162D40"/>
    <w:rsid w:val="001631B6"/>
    <w:rsid w:val="001633F7"/>
    <w:rsid w:val="00170361"/>
    <w:rsid w:val="00175557"/>
    <w:rsid w:val="00176A0E"/>
    <w:rsid w:val="001868EE"/>
    <w:rsid w:val="0019047E"/>
    <w:rsid w:val="001A1283"/>
    <w:rsid w:val="001A2846"/>
    <w:rsid w:val="001A2B6E"/>
    <w:rsid w:val="001A2CF4"/>
    <w:rsid w:val="001A5FF4"/>
    <w:rsid w:val="001B0D9B"/>
    <w:rsid w:val="001B27E3"/>
    <w:rsid w:val="001B45AD"/>
    <w:rsid w:val="001C1AD4"/>
    <w:rsid w:val="001C3998"/>
    <w:rsid w:val="001D20E5"/>
    <w:rsid w:val="001E2899"/>
    <w:rsid w:val="001E2DAC"/>
    <w:rsid w:val="001F634A"/>
    <w:rsid w:val="002020AA"/>
    <w:rsid w:val="0020478B"/>
    <w:rsid w:val="002167E0"/>
    <w:rsid w:val="00220192"/>
    <w:rsid w:val="00222BF7"/>
    <w:rsid w:val="00223F3B"/>
    <w:rsid w:val="0022443D"/>
    <w:rsid w:val="00224791"/>
    <w:rsid w:val="00230446"/>
    <w:rsid w:val="00231813"/>
    <w:rsid w:val="0023217C"/>
    <w:rsid w:val="002323F8"/>
    <w:rsid w:val="00232EBA"/>
    <w:rsid w:val="002331AA"/>
    <w:rsid w:val="00243B6D"/>
    <w:rsid w:val="00245B60"/>
    <w:rsid w:val="00247FFB"/>
    <w:rsid w:val="002529FD"/>
    <w:rsid w:val="00262B80"/>
    <w:rsid w:val="0026522E"/>
    <w:rsid w:val="00265654"/>
    <w:rsid w:val="00267639"/>
    <w:rsid w:val="002721DE"/>
    <w:rsid w:val="00276622"/>
    <w:rsid w:val="00297096"/>
    <w:rsid w:val="002B03F6"/>
    <w:rsid w:val="002B21D1"/>
    <w:rsid w:val="002B7E41"/>
    <w:rsid w:val="002C2D81"/>
    <w:rsid w:val="002C79DF"/>
    <w:rsid w:val="002D2797"/>
    <w:rsid w:val="002D5AF9"/>
    <w:rsid w:val="002D7EB0"/>
    <w:rsid w:val="002E2532"/>
    <w:rsid w:val="002E37A7"/>
    <w:rsid w:val="002E5811"/>
    <w:rsid w:val="002E623F"/>
    <w:rsid w:val="002F20E8"/>
    <w:rsid w:val="002F7156"/>
    <w:rsid w:val="0030686B"/>
    <w:rsid w:val="00307239"/>
    <w:rsid w:val="003117A7"/>
    <w:rsid w:val="00312FEC"/>
    <w:rsid w:val="00314F06"/>
    <w:rsid w:val="00331F7D"/>
    <w:rsid w:val="003417B7"/>
    <w:rsid w:val="00351580"/>
    <w:rsid w:val="00354F82"/>
    <w:rsid w:val="003554B2"/>
    <w:rsid w:val="00357AE6"/>
    <w:rsid w:val="00360F9D"/>
    <w:rsid w:val="003665D7"/>
    <w:rsid w:val="003676DB"/>
    <w:rsid w:val="00374D40"/>
    <w:rsid w:val="00383AFD"/>
    <w:rsid w:val="003A161A"/>
    <w:rsid w:val="003A20C7"/>
    <w:rsid w:val="003B0A49"/>
    <w:rsid w:val="003B2306"/>
    <w:rsid w:val="003B3896"/>
    <w:rsid w:val="003C132F"/>
    <w:rsid w:val="003C1546"/>
    <w:rsid w:val="003C1E85"/>
    <w:rsid w:val="003C4512"/>
    <w:rsid w:val="003D6793"/>
    <w:rsid w:val="003E591C"/>
    <w:rsid w:val="003F0843"/>
    <w:rsid w:val="003F72F7"/>
    <w:rsid w:val="00401572"/>
    <w:rsid w:val="00405B2A"/>
    <w:rsid w:val="00406780"/>
    <w:rsid w:val="004106F4"/>
    <w:rsid w:val="00420B59"/>
    <w:rsid w:val="00426ACE"/>
    <w:rsid w:val="00431C74"/>
    <w:rsid w:val="004334A3"/>
    <w:rsid w:val="00435864"/>
    <w:rsid w:val="00442E86"/>
    <w:rsid w:val="00460246"/>
    <w:rsid w:val="004621CD"/>
    <w:rsid w:val="004637E2"/>
    <w:rsid w:val="0046574D"/>
    <w:rsid w:val="00467573"/>
    <w:rsid w:val="00470097"/>
    <w:rsid w:val="0047291F"/>
    <w:rsid w:val="00472F32"/>
    <w:rsid w:val="0048214B"/>
    <w:rsid w:val="00482355"/>
    <w:rsid w:val="004834F8"/>
    <w:rsid w:val="00483EB5"/>
    <w:rsid w:val="00491A86"/>
    <w:rsid w:val="00497C98"/>
    <w:rsid w:val="004A18F2"/>
    <w:rsid w:val="004B0CA7"/>
    <w:rsid w:val="004B77D6"/>
    <w:rsid w:val="004C04CF"/>
    <w:rsid w:val="004D316F"/>
    <w:rsid w:val="004D7463"/>
    <w:rsid w:val="004E0CEA"/>
    <w:rsid w:val="004E395D"/>
    <w:rsid w:val="004F0C46"/>
    <w:rsid w:val="004F3C2D"/>
    <w:rsid w:val="004F4D76"/>
    <w:rsid w:val="004F7B12"/>
    <w:rsid w:val="00500470"/>
    <w:rsid w:val="00502D81"/>
    <w:rsid w:val="00503C76"/>
    <w:rsid w:val="00503D9B"/>
    <w:rsid w:val="00506A63"/>
    <w:rsid w:val="00506F23"/>
    <w:rsid w:val="00511F6A"/>
    <w:rsid w:val="0051292A"/>
    <w:rsid w:val="00515039"/>
    <w:rsid w:val="00517A4D"/>
    <w:rsid w:val="00520845"/>
    <w:rsid w:val="00521FEB"/>
    <w:rsid w:val="00522FF9"/>
    <w:rsid w:val="00525858"/>
    <w:rsid w:val="00527919"/>
    <w:rsid w:val="005344B9"/>
    <w:rsid w:val="00534DAE"/>
    <w:rsid w:val="0054337C"/>
    <w:rsid w:val="005468F5"/>
    <w:rsid w:val="00550CB6"/>
    <w:rsid w:val="00550E31"/>
    <w:rsid w:val="00552C61"/>
    <w:rsid w:val="00553CFE"/>
    <w:rsid w:val="00555F44"/>
    <w:rsid w:val="0055684B"/>
    <w:rsid w:val="00556B87"/>
    <w:rsid w:val="00557A8E"/>
    <w:rsid w:val="00562932"/>
    <w:rsid w:val="00577248"/>
    <w:rsid w:val="00580983"/>
    <w:rsid w:val="005825C3"/>
    <w:rsid w:val="00585A02"/>
    <w:rsid w:val="00586B84"/>
    <w:rsid w:val="00595008"/>
    <w:rsid w:val="00597921"/>
    <w:rsid w:val="005A05A7"/>
    <w:rsid w:val="005A141F"/>
    <w:rsid w:val="005A6CE1"/>
    <w:rsid w:val="005B1E84"/>
    <w:rsid w:val="005B660D"/>
    <w:rsid w:val="005C33DD"/>
    <w:rsid w:val="005D0E14"/>
    <w:rsid w:val="005D5365"/>
    <w:rsid w:val="005D5771"/>
    <w:rsid w:val="005E377A"/>
    <w:rsid w:val="005E43D7"/>
    <w:rsid w:val="005F16B2"/>
    <w:rsid w:val="00601345"/>
    <w:rsid w:val="00602420"/>
    <w:rsid w:val="00610019"/>
    <w:rsid w:val="00612798"/>
    <w:rsid w:val="00614565"/>
    <w:rsid w:val="00614731"/>
    <w:rsid w:val="00621F49"/>
    <w:rsid w:val="00622DFC"/>
    <w:rsid w:val="00623B47"/>
    <w:rsid w:val="006310C8"/>
    <w:rsid w:val="00634CA3"/>
    <w:rsid w:val="006357D8"/>
    <w:rsid w:val="00643CDB"/>
    <w:rsid w:val="00645C8D"/>
    <w:rsid w:val="00650E59"/>
    <w:rsid w:val="00662767"/>
    <w:rsid w:val="0066453E"/>
    <w:rsid w:val="00666DCD"/>
    <w:rsid w:val="00670AC6"/>
    <w:rsid w:val="006710A3"/>
    <w:rsid w:val="006716C0"/>
    <w:rsid w:val="00680BC4"/>
    <w:rsid w:val="006822A9"/>
    <w:rsid w:val="0068635D"/>
    <w:rsid w:val="006A0F55"/>
    <w:rsid w:val="006A39E3"/>
    <w:rsid w:val="006B3933"/>
    <w:rsid w:val="006B44CC"/>
    <w:rsid w:val="006C12A8"/>
    <w:rsid w:val="006C420F"/>
    <w:rsid w:val="006C5A33"/>
    <w:rsid w:val="006D2407"/>
    <w:rsid w:val="006D3675"/>
    <w:rsid w:val="006D6046"/>
    <w:rsid w:val="006E2E17"/>
    <w:rsid w:val="006F14A4"/>
    <w:rsid w:val="006F340F"/>
    <w:rsid w:val="007003B0"/>
    <w:rsid w:val="007113F7"/>
    <w:rsid w:val="00711731"/>
    <w:rsid w:val="00715E9A"/>
    <w:rsid w:val="00723227"/>
    <w:rsid w:val="007248F6"/>
    <w:rsid w:val="00730890"/>
    <w:rsid w:val="0074252F"/>
    <w:rsid w:val="007465EC"/>
    <w:rsid w:val="007516B0"/>
    <w:rsid w:val="0075170C"/>
    <w:rsid w:val="0075173B"/>
    <w:rsid w:val="00753346"/>
    <w:rsid w:val="00760E5C"/>
    <w:rsid w:val="00761ADF"/>
    <w:rsid w:val="00762510"/>
    <w:rsid w:val="0077307C"/>
    <w:rsid w:val="00781D68"/>
    <w:rsid w:val="00785AED"/>
    <w:rsid w:val="00786939"/>
    <w:rsid w:val="0079133C"/>
    <w:rsid w:val="007957D6"/>
    <w:rsid w:val="00797D5E"/>
    <w:rsid w:val="007A112C"/>
    <w:rsid w:val="007A4EA7"/>
    <w:rsid w:val="007A5402"/>
    <w:rsid w:val="007B0D25"/>
    <w:rsid w:val="007B3E60"/>
    <w:rsid w:val="007C00D9"/>
    <w:rsid w:val="007C3117"/>
    <w:rsid w:val="007C5D6E"/>
    <w:rsid w:val="007D14E0"/>
    <w:rsid w:val="007E0006"/>
    <w:rsid w:val="007E101A"/>
    <w:rsid w:val="007E6D80"/>
    <w:rsid w:val="00813448"/>
    <w:rsid w:val="008143FB"/>
    <w:rsid w:val="00820FFB"/>
    <w:rsid w:val="00823167"/>
    <w:rsid w:val="00823A11"/>
    <w:rsid w:val="00824246"/>
    <w:rsid w:val="00826C05"/>
    <w:rsid w:val="00834C8A"/>
    <w:rsid w:val="00850C6D"/>
    <w:rsid w:val="008523E4"/>
    <w:rsid w:val="0085275E"/>
    <w:rsid w:val="008569D5"/>
    <w:rsid w:val="00867DE9"/>
    <w:rsid w:val="00872CAD"/>
    <w:rsid w:val="00873FD3"/>
    <w:rsid w:val="0087514B"/>
    <w:rsid w:val="008854B8"/>
    <w:rsid w:val="00886BC2"/>
    <w:rsid w:val="0089221A"/>
    <w:rsid w:val="00892862"/>
    <w:rsid w:val="0089403E"/>
    <w:rsid w:val="00896AA2"/>
    <w:rsid w:val="008970F8"/>
    <w:rsid w:val="008A1C57"/>
    <w:rsid w:val="008B0CFF"/>
    <w:rsid w:val="008B135A"/>
    <w:rsid w:val="008C1164"/>
    <w:rsid w:val="008C2C2F"/>
    <w:rsid w:val="008C74CA"/>
    <w:rsid w:val="008D366E"/>
    <w:rsid w:val="008E04B9"/>
    <w:rsid w:val="008E2164"/>
    <w:rsid w:val="008E55F1"/>
    <w:rsid w:val="008E5B1E"/>
    <w:rsid w:val="008E64B1"/>
    <w:rsid w:val="008F45D8"/>
    <w:rsid w:val="008F4C2B"/>
    <w:rsid w:val="0091004F"/>
    <w:rsid w:val="0091139E"/>
    <w:rsid w:val="009227E2"/>
    <w:rsid w:val="00926458"/>
    <w:rsid w:val="00935697"/>
    <w:rsid w:val="009402BF"/>
    <w:rsid w:val="009416AE"/>
    <w:rsid w:val="00957C70"/>
    <w:rsid w:val="00960BF7"/>
    <w:rsid w:val="00964715"/>
    <w:rsid w:val="00967743"/>
    <w:rsid w:val="009777D9"/>
    <w:rsid w:val="00984A52"/>
    <w:rsid w:val="00990874"/>
    <w:rsid w:val="00995C3F"/>
    <w:rsid w:val="0099758A"/>
    <w:rsid w:val="009A484A"/>
    <w:rsid w:val="009A66D6"/>
    <w:rsid w:val="009A6D12"/>
    <w:rsid w:val="009B37A1"/>
    <w:rsid w:val="009B6055"/>
    <w:rsid w:val="009C1F2E"/>
    <w:rsid w:val="009C2E98"/>
    <w:rsid w:val="009C31A1"/>
    <w:rsid w:val="009C5FB3"/>
    <w:rsid w:val="009C625F"/>
    <w:rsid w:val="009C772F"/>
    <w:rsid w:val="009D47D2"/>
    <w:rsid w:val="009D77EB"/>
    <w:rsid w:val="009E3FB0"/>
    <w:rsid w:val="009E6DE2"/>
    <w:rsid w:val="009F1F1D"/>
    <w:rsid w:val="009F3E93"/>
    <w:rsid w:val="009F5B63"/>
    <w:rsid w:val="009F631A"/>
    <w:rsid w:val="00A070D1"/>
    <w:rsid w:val="00A07FA8"/>
    <w:rsid w:val="00A1741E"/>
    <w:rsid w:val="00A17F89"/>
    <w:rsid w:val="00A2144D"/>
    <w:rsid w:val="00A23075"/>
    <w:rsid w:val="00A30691"/>
    <w:rsid w:val="00A31CE1"/>
    <w:rsid w:val="00A3357B"/>
    <w:rsid w:val="00A36147"/>
    <w:rsid w:val="00A41B67"/>
    <w:rsid w:val="00A4638C"/>
    <w:rsid w:val="00A474F6"/>
    <w:rsid w:val="00A51D90"/>
    <w:rsid w:val="00A5407D"/>
    <w:rsid w:val="00A55895"/>
    <w:rsid w:val="00A55989"/>
    <w:rsid w:val="00A64EFA"/>
    <w:rsid w:val="00A66E71"/>
    <w:rsid w:val="00A673C5"/>
    <w:rsid w:val="00A80AA7"/>
    <w:rsid w:val="00A81928"/>
    <w:rsid w:val="00A82B25"/>
    <w:rsid w:val="00A83084"/>
    <w:rsid w:val="00A83A4D"/>
    <w:rsid w:val="00A90AA3"/>
    <w:rsid w:val="00A946B7"/>
    <w:rsid w:val="00AC5882"/>
    <w:rsid w:val="00AD3A9A"/>
    <w:rsid w:val="00AD460F"/>
    <w:rsid w:val="00AE0D97"/>
    <w:rsid w:val="00AE3824"/>
    <w:rsid w:val="00AF1EAF"/>
    <w:rsid w:val="00AF48E5"/>
    <w:rsid w:val="00AF4907"/>
    <w:rsid w:val="00AF5102"/>
    <w:rsid w:val="00AF6931"/>
    <w:rsid w:val="00B0431E"/>
    <w:rsid w:val="00B06CCC"/>
    <w:rsid w:val="00B168BC"/>
    <w:rsid w:val="00B22CB1"/>
    <w:rsid w:val="00B240DC"/>
    <w:rsid w:val="00B35E94"/>
    <w:rsid w:val="00B4244F"/>
    <w:rsid w:val="00B52328"/>
    <w:rsid w:val="00B537A7"/>
    <w:rsid w:val="00B54D75"/>
    <w:rsid w:val="00B54E82"/>
    <w:rsid w:val="00B567AE"/>
    <w:rsid w:val="00B72F0B"/>
    <w:rsid w:val="00B74B5B"/>
    <w:rsid w:val="00B75A4B"/>
    <w:rsid w:val="00B819C5"/>
    <w:rsid w:val="00B81FF1"/>
    <w:rsid w:val="00B84F16"/>
    <w:rsid w:val="00B8697B"/>
    <w:rsid w:val="00B9028D"/>
    <w:rsid w:val="00B91FA8"/>
    <w:rsid w:val="00B95654"/>
    <w:rsid w:val="00B959B1"/>
    <w:rsid w:val="00BB096B"/>
    <w:rsid w:val="00BB60A2"/>
    <w:rsid w:val="00BB72DD"/>
    <w:rsid w:val="00BC064F"/>
    <w:rsid w:val="00BC7727"/>
    <w:rsid w:val="00BE1A9B"/>
    <w:rsid w:val="00BE4D5F"/>
    <w:rsid w:val="00BE6C9B"/>
    <w:rsid w:val="00BF3616"/>
    <w:rsid w:val="00C02D80"/>
    <w:rsid w:val="00C02E3A"/>
    <w:rsid w:val="00C049B0"/>
    <w:rsid w:val="00C10715"/>
    <w:rsid w:val="00C170B5"/>
    <w:rsid w:val="00C22873"/>
    <w:rsid w:val="00C25ABA"/>
    <w:rsid w:val="00C26605"/>
    <w:rsid w:val="00C315A1"/>
    <w:rsid w:val="00C43832"/>
    <w:rsid w:val="00C52026"/>
    <w:rsid w:val="00C576DD"/>
    <w:rsid w:val="00C60140"/>
    <w:rsid w:val="00C613A2"/>
    <w:rsid w:val="00C62F05"/>
    <w:rsid w:val="00C63784"/>
    <w:rsid w:val="00C6674F"/>
    <w:rsid w:val="00C66CE1"/>
    <w:rsid w:val="00C768F1"/>
    <w:rsid w:val="00C76B66"/>
    <w:rsid w:val="00C80E3D"/>
    <w:rsid w:val="00C828BD"/>
    <w:rsid w:val="00C85F99"/>
    <w:rsid w:val="00C8659F"/>
    <w:rsid w:val="00C875E7"/>
    <w:rsid w:val="00C9264B"/>
    <w:rsid w:val="00C92D39"/>
    <w:rsid w:val="00C93146"/>
    <w:rsid w:val="00C9341A"/>
    <w:rsid w:val="00CA0E0A"/>
    <w:rsid w:val="00CA3438"/>
    <w:rsid w:val="00CA39A4"/>
    <w:rsid w:val="00CA39CF"/>
    <w:rsid w:val="00CB3054"/>
    <w:rsid w:val="00CB4530"/>
    <w:rsid w:val="00CC1131"/>
    <w:rsid w:val="00CC365B"/>
    <w:rsid w:val="00CC39A4"/>
    <w:rsid w:val="00CC59DF"/>
    <w:rsid w:val="00CD2845"/>
    <w:rsid w:val="00CD7D5A"/>
    <w:rsid w:val="00CE3D1C"/>
    <w:rsid w:val="00CE48D1"/>
    <w:rsid w:val="00CE6277"/>
    <w:rsid w:val="00CE6BF8"/>
    <w:rsid w:val="00CF05C9"/>
    <w:rsid w:val="00CF297D"/>
    <w:rsid w:val="00CF59D8"/>
    <w:rsid w:val="00D03824"/>
    <w:rsid w:val="00D115B6"/>
    <w:rsid w:val="00D15B9E"/>
    <w:rsid w:val="00D17BF9"/>
    <w:rsid w:val="00D20384"/>
    <w:rsid w:val="00D251C5"/>
    <w:rsid w:val="00D25BB8"/>
    <w:rsid w:val="00D35722"/>
    <w:rsid w:val="00D35DB9"/>
    <w:rsid w:val="00D376A7"/>
    <w:rsid w:val="00D44514"/>
    <w:rsid w:val="00D55EE5"/>
    <w:rsid w:val="00D567E3"/>
    <w:rsid w:val="00D56AB6"/>
    <w:rsid w:val="00D61CF5"/>
    <w:rsid w:val="00D72B75"/>
    <w:rsid w:val="00D76C00"/>
    <w:rsid w:val="00D817E6"/>
    <w:rsid w:val="00D81905"/>
    <w:rsid w:val="00D83E13"/>
    <w:rsid w:val="00D858BA"/>
    <w:rsid w:val="00D9164E"/>
    <w:rsid w:val="00D9464E"/>
    <w:rsid w:val="00D95C53"/>
    <w:rsid w:val="00DA0DAB"/>
    <w:rsid w:val="00DA2D02"/>
    <w:rsid w:val="00DB7CC9"/>
    <w:rsid w:val="00DC0BBF"/>
    <w:rsid w:val="00DC65A3"/>
    <w:rsid w:val="00DD0A56"/>
    <w:rsid w:val="00DD63AA"/>
    <w:rsid w:val="00DE53D2"/>
    <w:rsid w:val="00DF12A7"/>
    <w:rsid w:val="00DF75FE"/>
    <w:rsid w:val="00E02F09"/>
    <w:rsid w:val="00E11B69"/>
    <w:rsid w:val="00E1219E"/>
    <w:rsid w:val="00E13C99"/>
    <w:rsid w:val="00E27255"/>
    <w:rsid w:val="00E33151"/>
    <w:rsid w:val="00E347B0"/>
    <w:rsid w:val="00E35AAF"/>
    <w:rsid w:val="00E41E6D"/>
    <w:rsid w:val="00E47694"/>
    <w:rsid w:val="00E525F3"/>
    <w:rsid w:val="00E52E7E"/>
    <w:rsid w:val="00E55018"/>
    <w:rsid w:val="00E55394"/>
    <w:rsid w:val="00E66A0A"/>
    <w:rsid w:val="00E742B3"/>
    <w:rsid w:val="00E7558D"/>
    <w:rsid w:val="00E767D0"/>
    <w:rsid w:val="00E80747"/>
    <w:rsid w:val="00E81715"/>
    <w:rsid w:val="00E82638"/>
    <w:rsid w:val="00E84B7A"/>
    <w:rsid w:val="00E87D45"/>
    <w:rsid w:val="00EA042A"/>
    <w:rsid w:val="00EA64BF"/>
    <w:rsid w:val="00EB1B3A"/>
    <w:rsid w:val="00ED399E"/>
    <w:rsid w:val="00EE0F95"/>
    <w:rsid w:val="00EE1C17"/>
    <w:rsid w:val="00EE2B26"/>
    <w:rsid w:val="00EE50A1"/>
    <w:rsid w:val="00EE7394"/>
    <w:rsid w:val="00EF1F6B"/>
    <w:rsid w:val="00EF5C89"/>
    <w:rsid w:val="00EF7B98"/>
    <w:rsid w:val="00F0089A"/>
    <w:rsid w:val="00F03B55"/>
    <w:rsid w:val="00F104D9"/>
    <w:rsid w:val="00F12674"/>
    <w:rsid w:val="00F17A08"/>
    <w:rsid w:val="00F3000A"/>
    <w:rsid w:val="00F313D0"/>
    <w:rsid w:val="00F475FF"/>
    <w:rsid w:val="00F52D87"/>
    <w:rsid w:val="00F6141B"/>
    <w:rsid w:val="00F6293E"/>
    <w:rsid w:val="00F639C9"/>
    <w:rsid w:val="00F65439"/>
    <w:rsid w:val="00F662D1"/>
    <w:rsid w:val="00F663E6"/>
    <w:rsid w:val="00F71293"/>
    <w:rsid w:val="00F72DF7"/>
    <w:rsid w:val="00F7384D"/>
    <w:rsid w:val="00F7433D"/>
    <w:rsid w:val="00F94E97"/>
    <w:rsid w:val="00F95B7C"/>
    <w:rsid w:val="00FC0FA9"/>
    <w:rsid w:val="00FC751B"/>
    <w:rsid w:val="00FD07EE"/>
    <w:rsid w:val="00FD2B64"/>
    <w:rsid w:val="00FD4BCE"/>
    <w:rsid w:val="00FD658C"/>
    <w:rsid w:val="00FE4394"/>
    <w:rsid w:val="00FF233B"/>
    <w:rsid w:val="00FF7D12"/>
    <w:rsid w:val="05F07DF7"/>
    <w:rsid w:val="10275BB3"/>
    <w:rsid w:val="10F91EB1"/>
    <w:rsid w:val="11A96672"/>
    <w:rsid w:val="13BA774D"/>
    <w:rsid w:val="15B37F5C"/>
    <w:rsid w:val="15CD1AC4"/>
    <w:rsid w:val="16FE2666"/>
    <w:rsid w:val="1727234F"/>
    <w:rsid w:val="17652D99"/>
    <w:rsid w:val="17F47C31"/>
    <w:rsid w:val="191F437C"/>
    <w:rsid w:val="19367754"/>
    <w:rsid w:val="1E0F4587"/>
    <w:rsid w:val="23973F5B"/>
    <w:rsid w:val="240E0C8A"/>
    <w:rsid w:val="259D0D7B"/>
    <w:rsid w:val="27B67A40"/>
    <w:rsid w:val="2A6564F7"/>
    <w:rsid w:val="327C1DC0"/>
    <w:rsid w:val="328E3B55"/>
    <w:rsid w:val="387A2C78"/>
    <w:rsid w:val="3AA779CE"/>
    <w:rsid w:val="3B0E4383"/>
    <w:rsid w:val="3EC800E5"/>
    <w:rsid w:val="451F1D31"/>
    <w:rsid w:val="4D925F03"/>
    <w:rsid w:val="4E061EBC"/>
    <w:rsid w:val="4F016EDC"/>
    <w:rsid w:val="50842484"/>
    <w:rsid w:val="5BDD3732"/>
    <w:rsid w:val="5D117FCF"/>
    <w:rsid w:val="6021219D"/>
    <w:rsid w:val="664C2F35"/>
    <w:rsid w:val="6DAC46BD"/>
    <w:rsid w:val="713C5C47"/>
    <w:rsid w:val="76B2606A"/>
    <w:rsid w:val="78200AD9"/>
    <w:rsid w:val="79F8465D"/>
    <w:rsid w:val="7C763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3C9707"/>
  <w15:docId w15:val="{FB8F52AB-7BE7-42E2-93DE-B3696A8DF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F1F6B"/>
    <w:pPr>
      <w:widowControl w:val="0"/>
      <w:spacing w:line="440" w:lineRule="atLeast"/>
      <w:jc w:val="both"/>
    </w:pPr>
    <w:rPr>
      <w:kern w:val="2"/>
      <w:sz w:val="21"/>
      <w:szCs w:val="24"/>
    </w:rPr>
  </w:style>
  <w:style w:type="paragraph" w:styleId="1">
    <w:name w:val="heading 1"/>
    <w:next w:val="2"/>
    <w:link w:val="10"/>
    <w:qFormat/>
    <w:pPr>
      <w:keepNext/>
      <w:keepLines/>
      <w:spacing w:after="120" w:line="640" w:lineRule="exact"/>
      <w:jc w:val="center"/>
      <w:outlineLvl w:val="0"/>
    </w:pPr>
    <w:rPr>
      <w:rFonts w:ascii="黑体"/>
      <w:b/>
      <w:bCs/>
      <w:spacing w:val="10"/>
      <w:kern w:val="44"/>
      <w:sz w:val="32"/>
      <w:szCs w:val="32"/>
    </w:rPr>
  </w:style>
  <w:style w:type="paragraph" w:styleId="2">
    <w:name w:val="heading 2"/>
    <w:next w:val="3"/>
    <w:link w:val="20"/>
    <w:qFormat/>
    <w:pPr>
      <w:keepNext/>
      <w:keepLines/>
      <w:tabs>
        <w:tab w:val="left" w:pos="720"/>
        <w:tab w:val="left" w:pos="1854"/>
      </w:tabs>
      <w:spacing w:after="120" w:line="640" w:lineRule="exact"/>
      <w:outlineLvl w:val="1"/>
    </w:pPr>
    <w:rPr>
      <w:rFonts w:ascii="宋体"/>
      <w:b/>
      <w:bCs/>
      <w:spacing w:val="10"/>
      <w:kern w:val="2"/>
      <w:sz w:val="28"/>
      <w:szCs w:val="28"/>
    </w:rPr>
  </w:style>
  <w:style w:type="paragraph" w:styleId="3">
    <w:name w:val="heading 3"/>
    <w:next w:val="4"/>
    <w:qFormat/>
    <w:pPr>
      <w:numPr>
        <w:ilvl w:val="2"/>
        <w:numId w:val="1"/>
      </w:numPr>
      <w:tabs>
        <w:tab w:val="left" w:pos="0"/>
        <w:tab w:val="left" w:pos="1080"/>
        <w:tab w:val="left" w:pos="1854"/>
      </w:tabs>
      <w:snapToGrid w:val="0"/>
      <w:spacing w:after="120" w:line="640" w:lineRule="exact"/>
      <w:outlineLvl w:val="2"/>
    </w:pPr>
    <w:rPr>
      <w:rFonts w:ascii="黑体"/>
      <w:b/>
      <w:spacing w:val="10"/>
      <w:kern w:val="2"/>
      <w:sz w:val="24"/>
      <w:szCs w:val="24"/>
    </w:rPr>
  </w:style>
  <w:style w:type="paragraph" w:styleId="4">
    <w:name w:val="heading 4"/>
    <w:next w:val="a0"/>
    <w:qFormat/>
    <w:pPr>
      <w:keepNext/>
      <w:keepLines/>
      <w:spacing w:after="120" w:line="640" w:lineRule="exact"/>
      <w:outlineLvl w:val="3"/>
    </w:pPr>
    <w:rPr>
      <w:rFonts w:ascii="黑体" w:eastAsia="黑体" w:cs="黑体"/>
      <w:bCs/>
      <w:spacing w:val="10"/>
      <w:sz w:val="24"/>
      <w:szCs w:val="28"/>
    </w:rPr>
  </w:style>
  <w:style w:type="paragraph" w:styleId="5">
    <w:name w:val="heading 5"/>
    <w:basedOn w:val="a0"/>
    <w:next w:val="a0"/>
    <w:qFormat/>
    <w:pPr>
      <w:keepNext/>
      <w:keepLines/>
      <w:spacing w:after="120" w:line="640" w:lineRule="exact"/>
      <w:outlineLvl w:val="4"/>
    </w:pPr>
    <w:rPr>
      <w:rFonts w:ascii="宋体"/>
      <w:bCs/>
      <w:spacing w:val="10"/>
      <w:sz w:val="24"/>
      <w:szCs w:val="28"/>
    </w:rPr>
  </w:style>
  <w:style w:type="paragraph" w:styleId="6">
    <w:name w:val="heading 6"/>
    <w:basedOn w:val="a0"/>
    <w:next w:val="a0"/>
    <w:qFormat/>
    <w:pPr>
      <w:keepNext/>
      <w:keepLines/>
      <w:spacing w:before="240" w:after="64" w:line="320" w:lineRule="auto"/>
      <w:outlineLvl w:val="5"/>
    </w:pPr>
    <w:rPr>
      <w:rFonts w:ascii="Arial" w:eastAsia="黑体" w:hAnsi="Arial"/>
      <w:b/>
      <w:bCs/>
      <w:sz w:val="24"/>
    </w:rPr>
  </w:style>
  <w:style w:type="paragraph" w:styleId="7">
    <w:name w:val="heading 7"/>
    <w:basedOn w:val="a0"/>
    <w:next w:val="a0"/>
    <w:qFormat/>
    <w:pPr>
      <w:keepNext/>
      <w:keepLines/>
      <w:spacing w:before="240" w:after="64" w:line="320" w:lineRule="auto"/>
      <w:outlineLvl w:val="6"/>
    </w:pPr>
    <w:rPr>
      <w:b/>
      <w:bCs/>
      <w:sz w:val="24"/>
    </w:rPr>
  </w:style>
  <w:style w:type="paragraph" w:styleId="8">
    <w:name w:val="heading 8"/>
    <w:basedOn w:val="a0"/>
    <w:next w:val="a0"/>
    <w:qFormat/>
    <w:pPr>
      <w:keepNext/>
      <w:keepLines/>
      <w:spacing w:before="240" w:after="64" w:line="320" w:lineRule="auto"/>
      <w:outlineLvl w:val="7"/>
    </w:pPr>
    <w:rPr>
      <w:rFonts w:ascii="Arial" w:eastAsia="黑体" w:hAnsi="Arial"/>
      <w:sz w:val="24"/>
    </w:rPr>
  </w:style>
  <w:style w:type="paragraph" w:styleId="9">
    <w:name w:val="heading 9"/>
    <w:basedOn w:val="a0"/>
    <w:next w:val="a0"/>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0">
    <w:name w:val="toc 7"/>
    <w:basedOn w:val="a0"/>
    <w:next w:val="a0"/>
    <w:semiHidden/>
    <w:pPr>
      <w:ind w:left="1260"/>
      <w:jc w:val="left"/>
    </w:pPr>
    <w:rPr>
      <w:szCs w:val="21"/>
    </w:rPr>
  </w:style>
  <w:style w:type="paragraph" w:styleId="a">
    <w:name w:val="List Number"/>
    <w:basedOn w:val="a0"/>
    <w:semiHidden/>
    <w:pPr>
      <w:numPr>
        <w:numId w:val="2"/>
      </w:numPr>
      <w:spacing w:line="440" w:lineRule="exact"/>
      <w:ind w:rightChars="400" w:right="840"/>
      <w:jc w:val="left"/>
    </w:pPr>
    <w:rPr>
      <w:rFonts w:ascii="宋体" w:hAnsi="宋体"/>
      <w:spacing w:val="10"/>
      <w:sz w:val="24"/>
    </w:rPr>
  </w:style>
  <w:style w:type="paragraph" w:styleId="a4">
    <w:name w:val="Document Map"/>
    <w:basedOn w:val="a0"/>
    <w:semiHidden/>
    <w:pPr>
      <w:shd w:val="clear" w:color="auto" w:fill="000080"/>
    </w:pPr>
  </w:style>
  <w:style w:type="paragraph" w:styleId="a5">
    <w:name w:val="Body Text"/>
    <w:basedOn w:val="a0"/>
    <w:semiHidden/>
    <w:pPr>
      <w:spacing w:line="360" w:lineRule="auto"/>
    </w:pPr>
    <w:rPr>
      <w:sz w:val="24"/>
    </w:rPr>
  </w:style>
  <w:style w:type="paragraph" w:styleId="50">
    <w:name w:val="toc 5"/>
    <w:basedOn w:val="a0"/>
    <w:next w:val="a0"/>
    <w:semiHidden/>
    <w:pPr>
      <w:ind w:left="840"/>
      <w:jc w:val="left"/>
    </w:pPr>
    <w:rPr>
      <w:szCs w:val="21"/>
    </w:rPr>
  </w:style>
  <w:style w:type="paragraph" w:styleId="30">
    <w:name w:val="toc 3"/>
    <w:basedOn w:val="a0"/>
    <w:next w:val="a0"/>
    <w:uiPriority w:val="39"/>
    <w:pPr>
      <w:ind w:left="420"/>
      <w:jc w:val="left"/>
    </w:pPr>
    <w:rPr>
      <w:i/>
      <w:iCs/>
    </w:rPr>
  </w:style>
  <w:style w:type="paragraph" w:styleId="80">
    <w:name w:val="toc 8"/>
    <w:basedOn w:val="a0"/>
    <w:next w:val="a0"/>
    <w:semiHidden/>
    <w:pPr>
      <w:ind w:left="1470"/>
      <w:jc w:val="left"/>
    </w:pPr>
    <w:rPr>
      <w:szCs w:val="21"/>
    </w:rPr>
  </w:style>
  <w:style w:type="paragraph" w:styleId="a6">
    <w:name w:val="Date"/>
    <w:basedOn w:val="a0"/>
    <w:next w:val="a0"/>
    <w:semiHidden/>
    <w:pPr>
      <w:ind w:leftChars="2500" w:left="100"/>
    </w:pPr>
  </w:style>
  <w:style w:type="paragraph" w:styleId="a7">
    <w:name w:val="Balloon Text"/>
    <w:basedOn w:val="a0"/>
    <w:link w:val="a8"/>
    <w:uiPriority w:val="99"/>
    <w:unhideWhenUsed/>
    <w:rPr>
      <w:sz w:val="18"/>
      <w:szCs w:val="18"/>
    </w:rPr>
  </w:style>
  <w:style w:type="paragraph" w:styleId="a9">
    <w:name w:val="footer"/>
    <w:basedOn w:val="a0"/>
    <w:link w:val="aa"/>
    <w:uiPriority w:val="99"/>
    <w:pPr>
      <w:tabs>
        <w:tab w:val="center" w:pos="4153"/>
        <w:tab w:val="right" w:pos="8306"/>
      </w:tabs>
      <w:snapToGrid w:val="0"/>
      <w:jc w:val="center"/>
    </w:pPr>
    <w:rPr>
      <w:szCs w:val="18"/>
    </w:rPr>
  </w:style>
  <w:style w:type="paragraph" w:styleId="ab">
    <w:name w:val="header"/>
    <w:link w:val="ac"/>
    <w:uiPriority w:val="99"/>
    <w:pPr>
      <w:pBdr>
        <w:bottom w:val="single" w:sz="6" w:space="1" w:color="auto"/>
      </w:pBdr>
      <w:tabs>
        <w:tab w:val="center" w:pos="4153"/>
        <w:tab w:val="right" w:pos="8306"/>
      </w:tabs>
      <w:snapToGrid w:val="0"/>
      <w:jc w:val="center"/>
    </w:pPr>
    <w:rPr>
      <w:spacing w:val="60"/>
      <w:sz w:val="28"/>
      <w:szCs w:val="18"/>
    </w:rPr>
  </w:style>
  <w:style w:type="paragraph" w:styleId="11">
    <w:name w:val="toc 1"/>
    <w:basedOn w:val="a0"/>
    <w:next w:val="ad"/>
    <w:uiPriority w:val="39"/>
    <w:pPr>
      <w:spacing w:before="120" w:after="120"/>
      <w:jc w:val="left"/>
    </w:pPr>
    <w:rPr>
      <w:b/>
      <w:bCs/>
      <w:caps/>
    </w:rPr>
  </w:style>
  <w:style w:type="paragraph" w:customStyle="1" w:styleId="ad">
    <w:name w:val="我的正文"/>
    <w:pPr>
      <w:adjustRightInd w:val="0"/>
      <w:snapToGrid w:val="0"/>
      <w:spacing w:line="440" w:lineRule="exact"/>
    </w:pPr>
    <w:rPr>
      <w:spacing w:val="10"/>
      <w:sz w:val="24"/>
    </w:rPr>
  </w:style>
  <w:style w:type="paragraph" w:styleId="40">
    <w:name w:val="toc 4"/>
    <w:basedOn w:val="a0"/>
    <w:next w:val="a0"/>
    <w:semiHidden/>
    <w:pPr>
      <w:ind w:left="630"/>
      <w:jc w:val="left"/>
    </w:pPr>
    <w:rPr>
      <w:szCs w:val="21"/>
    </w:rPr>
  </w:style>
  <w:style w:type="paragraph" w:styleId="60">
    <w:name w:val="toc 6"/>
    <w:basedOn w:val="a0"/>
    <w:next w:val="a0"/>
    <w:semiHidden/>
    <w:pPr>
      <w:ind w:left="1050"/>
      <w:jc w:val="left"/>
    </w:pPr>
    <w:rPr>
      <w:szCs w:val="21"/>
    </w:rPr>
  </w:style>
  <w:style w:type="paragraph" w:styleId="21">
    <w:name w:val="toc 2"/>
    <w:basedOn w:val="a0"/>
    <w:next w:val="a0"/>
    <w:uiPriority w:val="39"/>
    <w:pPr>
      <w:ind w:left="210"/>
      <w:jc w:val="left"/>
    </w:pPr>
    <w:rPr>
      <w:smallCaps/>
    </w:rPr>
  </w:style>
  <w:style w:type="paragraph" w:styleId="90">
    <w:name w:val="toc 9"/>
    <w:basedOn w:val="a0"/>
    <w:next w:val="a0"/>
    <w:semiHidden/>
    <w:pPr>
      <w:ind w:left="1680"/>
      <w:jc w:val="left"/>
    </w:pPr>
    <w:rPr>
      <w:szCs w:val="21"/>
    </w:rPr>
  </w:style>
  <w:style w:type="paragraph" w:styleId="HTML">
    <w:name w:val="HTML Preformatted"/>
    <w:basedOn w:val="a0"/>
    <w:link w:val="HTML0"/>
    <w:uiPriority w:val="99"/>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000000"/>
      <w:kern w:val="0"/>
      <w:sz w:val="24"/>
    </w:rPr>
  </w:style>
  <w:style w:type="paragraph" w:styleId="ae">
    <w:name w:val="Normal (Web)"/>
    <w:basedOn w:val="a0"/>
    <w:semiHidden/>
    <w:pPr>
      <w:widowControl/>
      <w:spacing w:before="100" w:beforeAutospacing="1" w:after="100" w:afterAutospacing="1"/>
      <w:jc w:val="left"/>
    </w:pPr>
    <w:rPr>
      <w:rFonts w:ascii="Arial Unicode MS" w:eastAsia="Times New Roman" w:hAnsi="Arial Unicode MS"/>
      <w:color w:val="000000"/>
      <w:kern w:val="0"/>
      <w:sz w:val="24"/>
    </w:rPr>
  </w:style>
  <w:style w:type="paragraph" w:styleId="12">
    <w:name w:val="index 1"/>
    <w:basedOn w:val="a0"/>
    <w:next w:val="a0"/>
    <w:semiHidden/>
    <w:pPr>
      <w:spacing w:line="440" w:lineRule="exact"/>
      <w:ind w:firstLineChars="200" w:firstLine="520"/>
    </w:pPr>
    <w:rPr>
      <w:sz w:val="24"/>
    </w:rPr>
  </w:style>
  <w:style w:type="paragraph" w:styleId="af">
    <w:name w:val="Title"/>
    <w:basedOn w:val="a0"/>
    <w:qFormat/>
    <w:pPr>
      <w:spacing w:before="240" w:after="60" w:line="640" w:lineRule="exact"/>
      <w:jc w:val="center"/>
      <w:outlineLvl w:val="0"/>
    </w:pPr>
    <w:rPr>
      <w:rFonts w:ascii="宋体" w:hAnsi="宋体" w:cs="Arial"/>
      <w:b/>
      <w:bCs/>
      <w:spacing w:val="10"/>
      <w:sz w:val="32"/>
      <w:szCs w:val="32"/>
    </w:rPr>
  </w:style>
  <w:style w:type="character" w:styleId="af0">
    <w:name w:val="page number"/>
    <w:basedOn w:val="a1"/>
    <w:semiHidden/>
  </w:style>
  <w:style w:type="character" w:styleId="af1">
    <w:name w:val="FollowedHyperlink"/>
    <w:semiHidden/>
    <w:rPr>
      <w:color w:val="800080"/>
      <w:u w:val="single"/>
    </w:rPr>
  </w:style>
  <w:style w:type="character" w:styleId="af2">
    <w:name w:val="Hyperlink"/>
    <w:uiPriority w:val="99"/>
    <w:rPr>
      <w:color w:val="0000FF"/>
      <w:u w:val="single"/>
    </w:rPr>
  </w:style>
  <w:style w:type="paragraph" w:customStyle="1" w:styleId="Default">
    <w:name w:val="Default"/>
    <w:pPr>
      <w:widowControl w:val="0"/>
      <w:autoSpaceDE w:val="0"/>
      <w:autoSpaceDN w:val="0"/>
      <w:adjustRightInd w:val="0"/>
    </w:pPr>
    <w:rPr>
      <w:color w:val="000000"/>
      <w:sz w:val="24"/>
      <w:szCs w:val="24"/>
    </w:rPr>
  </w:style>
  <w:style w:type="character" w:customStyle="1" w:styleId="1CharChar">
    <w:name w:val="标题 1 Char Char"/>
    <w:rPr>
      <w:rFonts w:eastAsia="宋体"/>
      <w:b/>
      <w:bCs/>
      <w:spacing w:val="10"/>
      <w:kern w:val="44"/>
      <w:sz w:val="32"/>
      <w:szCs w:val="32"/>
      <w:lang w:val="en-US" w:eastAsia="zh-CN" w:bidi="ar-SA"/>
    </w:rPr>
  </w:style>
  <w:style w:type="character" w:customStyle="1" w:styleId="note">
    <w:name w:val="note"/>
    <w:basedOn w:val="a1"/>
  </w:style>
  <w:style w:type="character" w:customStyle="1" w:styleId="keyword">
    <w:name w:val="keyword"/>
    <w:basedOn w:val="a1"/>
  </w:style>
  <w:style w:type="character" w:customStyle="1" w:styleId="3Char">
    <w:name w:val="目录 3 Char"/>
    <w:rPr>
      <w:rFonts w:eastAsia="宋体"/>
      <w:spacing w:val="10"/>
      <w:kern w:val="2"/>
      <w:szCs w:val="24"/>
      <w:lang w:val="en-US" w:eastAsia="zh-CN" w:bidi="ar-SA"/>
    </w:rPr>
  </w:style>
  <w:style w:type="character" w:customStyle="1" w:styleId="2Char">
    <w:name w:val="目录 2 Char"/>
    <w:rPr>
      <w:spacing w:val="10"/>
      <w:kern w:val="2"/>
      <w:szCs w:val="24"/>
      <w:lang w:val="en-US" w:eastAsia="zh-CN" w:bidi="ar-SA"/>
    </w:rPr>
  </w:style>
  <w:style w:type="character" w:customStyle="1" w:styleId="a8">
    <w:name w:val="批注框文本 字符"/>
    <w:link w:val="a7"/>
    <w:uiPriority w:val="99"/>
    <w:semiHidden/>
    <w:rPr>
      <w:kern w:val="2"/>
      <w:sz w:val="18"/>
      <w:szCs w:val="18"/>
    </w:rPr>
  </w:style>
  <w:style w:type="character" w:customStyle="1" w:styleId="aa">
    <w:name w:val="页脚 字符"/>
    <w:basedOn w:val="a1"/>
    <w:link w:val="a9"/>
    <w:uiPriority w:val="99"/>
    <w:rPr>
      <w:sz w:val="18"/>
      <w:szCs w:val="18"/>
    </w:rPr>
  </w:style>
  <w:style w:type="character" w:customStyle="1" w:styleId="ac">
    <w:name w:val="页眉 字符"/>
    <w:basedOn w:val="a1"/>
    <w:link w:val="ab"/>
    <w:uiPriority w:val="99"/>
    <w:rPr>
      <w:sz w:val="18"/>
      <w:szCs w:val="18"/>
    </w:rPr>
  </w:style>
  <w:style w:type="paragraph" w:customStyle="1" w:styleId="af3">
    <w:name w:val="论文正文"/>
    <w:basedOn w:val="a0"/>
    <w:link w:val="Char"/>
    <w:qFormat/>
    <w:rsid w:val="00FE4394"/>
    <w:pPr>
      <w:ind w:firstLine="420"/>
    </w:pPr>
    <w:rPr>
      <w:rFonts w:ascii="Times New Roman" w:eastAsia="宋体" w:hAnsi="Times New Roman" w:cstheme="minorBidi"/>
      <w:spacing w:val="10"/>
      <w:sz w:val="24"/>
      <w:szCs w:val="22"/>
    </w:rPr>
  </w:style>
  <w:style w:type="character" w:customStyle="1" w:styleId="Char">
    <w:name w:val="论文正文 Char"/>
    <w:basedOn w:val="a1"/>
    <w:link w:val="af3"/>
    <w:rsid w:val="00FE4394"/>
    <w:rPr>
      <w:rFonts w:ascii="Times New Roman" w:eastAsia="宋体" w:hAnsi="Times New Roman" w:cstheme="minorBidi"/>
      <w:spacing w:val="10"/>
      <w:kern w:val="2"/>
      <w:sz w:val="24"/>
      <w:szCs w:val="22"/>
    </w:rPr>
  </w:style>
  <w:style w:type="paragraph" w:styleId="af4">
    <w:name w:val="List Paragraph"/>
    <w:basedOn w:val="a0"/>
    <w:uiPriority w:val="99"/>
    <w:rsid w:val="00C875E7"/>
    <w:pPr>
      <w:ind w:firstLineChars="200" w:firstLine="420"/>
    </w:pPr>
  </w:style>
  <w:style w:type="character" w:styleId="af5">
    <w:name w:val="Emphasis"/>
    <w:basedOn w:val="a1"/>
    <w:uiPriority w:val="20"/>
    <w:qFormat/>
    <w:rsid w:val="004D316F"/>
    <w:rPr>
      <w:i/>
      <w:iCs/>
    </w:rPr>
  </w:style>
  <w:style w:type="character" w:customStyle="1" w:styleId="20">
    <w:name w:val="标题 2 字符"/>
    <w:basedOn w:val="a1"/>
    <w:link w:val="2"/>
    <w:rsid w:val="00A82B25"/>
    <w:rPr>
      <w:rFonts w:ascii="宋体"/>
      <w:b/>
      <w:bCs/>
      <w:spacing w:val="10"/>
      <w:kern w:val="2"/>
      <w:sz w:val="28"/>
      <w:szCs w:val="28"/>
    </w:rPr>
  </w:style>
  <w:style w:type="paragraph" w:styleId="af6">
    <w:name w:val="caption"/>
    <w:basedOn w:val="a0"/>
    <w:next w:val="a0"/>
    <w:uiPriority w:val="35"/>
    <w:unhideWhenUsed/>
    <w:qFormat/>
    <w:rsid w:val="00C9341A"/>
    <w:rPr>
      <w:rFonts w:asciiTheme="majorHAnsi" w:eastAsia="黑体" w:hAnsiTheme="majorHAnsi" w:cstheme="majorBidi"/>
      <w:sz w:val="20"/>
      <w:szCs w:val="20"/>
    </w:rPr>
  </w:style>
  <w:style w:type="paragraph" w:styleId="af7">
    <w:name w:val="endnote text"/>
    <w:basedOn w:val="a0"/>
    <w:link w:val="af8"/>
    <w:uiPriority w:val="99"/>
    <w:unhideWhenUsed/>
    <w:rsid w:val="00F03B55"/>
    <w:pPr>
      <w:snapToGrid w:val="0"/>
      <w:jc w:val="left"/>
    </w:pPr>
  </w:style>
  <w:style w:type="character" w:customStyle="1" w:styleId="af8">
    <w:name w:val="尾注文本 字符"/>
    <w:basedOn w:val="a1"/>
    <w:link w:val="af7"/>
    <w:uiPriority w:val="99"/>
    <w:rsid w:val="00F03B55"/>
    <w:rPr>
      <w:kern w:val="2"/>
      <w:sz w:val="21"/>
      <w:szCs w:val="24"/>
    </w:rPr>
  </w:style>
  <w:style w:type="character" w:styleId="af9">
    <w:name w:val="endnote reference"/>
    <w:basedOn w:val="a1"/>
    <w:uiPriority w:val="99"/>
    <w:semiHidden/>
    <w:unhideWhenUsed/>
    <w:rsid w:val="00F03B55"/>
    <w:rPr>
      <w:vertAlign w:val="superscript"/>
    </w:rPr>
  </w:style>
  <w:style w:type="paragraph" w:styleId="afa">
    <w:name w:val="footnote text"/>
    <w:basedOn w:val="a0"/>
    <w:link w:val="afb"/>
    <w:uiPriority w:val="99"/>
    <w:semiHidden/>
    <w:unhideWhenUsed/>
    <w:rsid w:val="00EE2B26"/>
    <w:pPr>
      <w:snapToGrid w:val="0"/>
      <w:jc w:val="left"/>
    </w:pPr>
    <w:rPr>
      <w:sz w:val="18"/>
      <w:szCs w:val="18"/>
    </w:rPr>
  </w:style>
  <w:style w:type="character" w:customStyle="1" w:styleId="afb">
    <w:name w:val="脚注文本 字符"/>
    <w:basedOn w:val="a1"/>
    <w:link w:val="afa"/>
    <w:uiPriority w:val="99"/>
    <w:semiHidden/>
    <w:rsid w:val="00EE2B26"/>
    <w:rPr>
      <w:kern w:val="2"/>
      <w:sz w:val="18"/>
      <w:szCs w:val="18"/>
    </w:rPr>
  </w:style>
  <w:style w:type="character" w:styleId="afc">
    <w:name w:val="footnote reference"/>
    <w:basedOn w:val="a1"/>
    <w:uiPriority w:val="99"/>
    <w:semiHidden/>
    <w:unhideWhenUsed/>
    <w:rsid w:val="00EE2B26"/>
    <w:rPr>
      <w:vertAlign w:val="superscript"/>
    </w:rPr>
  </w:style>
  <w:style w:type="character" w:customStyle="1" w:styleId="apple-converted-space">
    <w:name w:val="apple-converted-space"/>
    <w:basedOn w:val="a1"/>
    <w:rsid w:val="00FD07EE"/>
  </w:style>
  <w:style w:type="table" w:styleId="afd">
    <w:name w:val="Table Grid"/>
    <w:basedOn w:val="a2"/>
    <w:uiPriority w:val="39"/>
    <w:rsid w:val="002247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浅色1"/>
    <w:basedOn w:val="a2"/>
    <w:uiPriority w:val="40"/>
    <w:rsid w:val="002247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e">
    <w:name w:val="annotation reference"/>
    <w:basedOn w:val="a1"/>
    <w:uiPriority w:val="99"/>
    <w:semiHidden/>
    <w:unhideWhenUsed/>
    <w:rsid w:val="00224791"/>
    <w:rPr>
      <w:sz w:val="21"/>
      <w:szCs w:val="21"/>
    </w:rPr>
  </w:style>
  <w:style w:type="paragraph" w:styleId="aff">
    <w:name w:val="annotation text"/>
    <w:basedOn w:val="a0"/>
    <w:link w:val="aff0"/>
    <w:uiPriority w:val="99"/>
    <w:semiHidden/>
    <w:unhideWhenUsed/>
    <w:rsid w:val="00224791"/>
    <w:pPr>
      <w:jc w:val="left"/>
    </w:pPr>
  </w:style>
  <w:style w:type="character" w:customStyle="1" w:styleId="aff0">
    <w:name w:val="批注文字 字符"/>
    <w:basedOn w:val="a1"/>
    <w:link w:val="aff"/>
    <w:uiPriority w:val="99"/>
    <w:semiHidden/>
    <w:rsid w:val="00224791"/>
    <w:rPr>
      <w:kern w:val="2"/>
      <w:sz w:val="21"/>
      <w:szCs w:val="24"/>
    </w:rPr>
  </w:style>
  <w:style w:type="paragraph" w:styleId="aff1">
    <w:name w:val="annotation subject"/>
    <w:basedOn w:val="aff"/>
    <w:next w:val="aff"/>
    <w:link w:val="aff2"/>
    <w:uiPriority w:val="99"/>
    <w:semiHidden/>
    <w:unhideWhenUsed/>
    <w:rsid w:val="00224791"/>
    <w:rPr>
      <w:b/>
      <w:bCs/>
    </w:rPr>
  </w:style>
  <w:style w:type="character" w:customStyle="1" w:styleId="aff2">
    <w:name w:val="批注主题 字符"/>
    <w:basedOn w:val="aff0"/>
    <w:link w:val="aff1"/>
    <w:uiPriority w:val="99"/>
    <w:semiHidden/>
    <w:rsid w:val="00224791"/>
    <w:rPr>
      <w:b/>
      <w:bCs/>
      <w:kern w:val="2"/>
      <w:sz w:val="21"/>
      <w:szCs w:val="24"/>
    </w:rPr>
  </w:style>
  <w:style w:type="character" w:customStyle="1" w:styleId="em">
    <w:name w:val="em"/>
    <w:basedOn w:val="a1"/>
    <w:rsid w:val="000A415C"/>
  </w:style>
  <w:style w:type="character" w:customStyle="1" w:styleId="HTML0">
    <w:name w:val="HTML 预设格式 字符"/>
    <w:basedOn w:val="a1"/>
    <w:link w:val="HTML"/>
    <w:uiPriority w:val="99"/>
    <w:semiHidden/>
    <w:rsid w:val="006F340F"/>
    <w:rPr>
      <w:rFonts w:ascii="宋体" w:hAnsi="宋体" w:cs="宋体"/>
      <w:color w:val="000000"/>
      <w:sz w:val="24"/>
      <w:szCs w:val="24"/>
    </w:rPr>
  </w:style>
  <w:style w:type="character" w:styleId="HTML1">
    <w:name w:val="HTML Code"/>
    <w:basedOn w:val="a1"/>
    <w:uiPriority w:val="99"/>
    <w:semiHidden/>
    <w:unhideWhenUsed/>
    <w:rsid w:val="00013CBB"/>
    <w:rPr>
      <w:rFonts w:ascii="宋体" w:eastAsia="宋体" w:hAnsi="宋体" w:cs="宋体"/>
      <w:sz w:val="24"/>
      <w:szCs w:val="24"/>
    </w:rPr>
  </w:style>
  <w:style w:type="character" w:customStyle="1" w:styleId="10">
    <w:name w:val="标题 1 字符"/>
    <w:basedOn w:val="a1"/>
    <w:link w:val="1"/>
    <w:rsid w:val="00F7384D"/>
    <w:rPr>
      <w:rFonts w:ascii="黑体"/>
      <w:b/>
      <w:bCs/>
      <w:spacing w:val="10"/>
      <w:kern w:val="44"/>
      <w:sz w:val="32"/>
      <w:szCs w:val="32"/>
    </w:rPr>
  </w:style>
  <w:style w:type="paragraph" w:styleId="aff3">
    <w:name w:val="table of figures"/>
    <w:basedOn w:val="a0"/>
    <w:next w:val="a0"/>
    <w:uiPriority w:val="99"/>
    <w:unhideWhenUsed/>
    <w:rsid w:val="00580983"/>
    <w:pPr>
      <w:spacing w:line="440" w:lineRule="exact"/>
      <w:ind w:leftChars="200" w:left="200" w:hangingChars="200" w:hanging="200"/>
    </w:pPr>
    <w:rPr>
      <w:rFonts w:ascii="Times New Roman" w:eastAsia="宋体" w:hAnsi="Times New Roman"/>
      <w:spacing w:val="1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6081">
      <w:bodyDiv w:val="1"/>
      <w:marLeft w:val="0"/>
      <w:marRight w:val="0"/>
      <w:marTop w:val="0"/>
      <w:marBottom w:val="0"/>
      <w:divBdr>
        <w:top w:val="none" w:sz="0" w:space="0" w:color="auto"/>
        <w:left w:val="none" w:sz="0" w:space="0" w:color="auto"/>
        <w:bottom w:val="none" w:sz="0" w:space="0" w:color="auto"/>
        <w:right w:val="none" w:sz="0" w:space="0" w:color="auto"/>
      </w:divBdr>
    </w:div>
    <w:div w:id="89472329">
      <w:bodyDiv w:val="1"/>
      <w:marLeft w:val="0"/>
      <w:marRight w:val="0"/>
      <w:marTop w:val="0"/>
      <w:marBottom w:val="0"/>
      <w:divBdr>
        <w:top w:val="none" w:sz="0" w:space="0" w:color="auto"/>
        <w:left w:val="none" w:sz="0" w:space="0" w:color="auto"/>
        <w:bottom w:val="none" w:sz="0" w:space="0" w:color="auto"/>
        <w:right w:val="none" w:sz="0" w:space="0" w:color="auto"/>
      </w:divBdr>
    </w:div>
    <w:div w:id="492839470">
      <w:bodyDiv w:val="1"/>
      <w:marLeft w:val="0"/>
      <w:marRight w:val="0"/>
      <w:marTop w:val="0"/>
      <w:marBottom w:val="0"/>
      <w:divBdr>
        <w:top w:val="none" w:sz="0" w:space="0" w:color="auto"/>
        <w:left w:val="none" w:sz="0" w:space="0" w:color="auto"/>
        <w:bottom w:val="none" w:sz="0" w:space="0" w:color="auto"/>
        <w:right w:val="none" w:sz="0" w:space="0" w:color="auto"/>
      </w:divBdr>
    </w:div>
    <w:div w:id="677125398">
      <w:bodyDiv w:val="1"/>
      <w:marLeft w:val="0"/>
      <w:marRight w:val="0"/>
      <w:marTop w:val="0"/>
      <w:marBottom w:val="0"/>
      <w:divBdr>
        <w:top w:val="none" w:sz="0" w:space="0" w:color="auto"/>
        <w:left w:val="none" w:sz="0" w:space="0" w:color="auto"/>
        <w:bottom w:val="none" w:sz="0" w:space="0" w:color="auto"/>
        <w:right w:val="none" w:sz="0" w:space="0" w:color="auto"/>
      </w:divBdr>
    </w:div>
    <w:div w:id="678124433">
      <w:bodyDiv w:val="1"/>
      <w:marLeft w:val="0"/>
      <w:marRight w:val="0"/>
      <w:marTop w:val="0"/>
      <w:marBottom w:val="0"/>
      <w:divBdr>
        <w:top w:val="none" w:sz="0" w:space="0" w:color="auto"/>
        <w:left w:val="none" w:sz="0" w:space="0" w:color="auto"/>
        <w:bottom w:val="none" w:sz="0" w:space="0" w:color="auto"/>
        <w:right w:val="none" w:sz="0" w:space="0" w:color="auto"/>
      </w:divBdr>
    </w:div>
    <w:div w:id="707755101">
      <w:bodyDiv w:val="1"/>
      <w:marLeft w:val="0"/>
      <w:marRight w:val="0"/>
      <w:marTop w:val="0"/>
      <w:marBottom w:val="0"/>
      <w:divBdr>
        <w:top w:val="none" w:sz="0" w:space="0" w:color="auto"/>
        <w:left w:val="none" w:sz="0" w:space="0" w:color="auto"/>
        <w:bottom w:val="none" w:sz="0" w:space="0" w:color="auto"/>
        <w:right w:val="none" w:sz="0" w:space="0" w:color="auto"/>
      </w:divBdr>
    </w:div>
    <w:div w:id="759790875">
      <w:bodyDiv w:val="1"/>
      <w:marLeft w:val="0"/>
      <w:marRight w:val="0"/>
      <w:marTop w:val="0"/>
      <w:marBottom w:val="0"/>
      <w:divBdr>
        <w:top w:val="none" w:sz="0" w:space="0" w:color="auto"/>
        <w:left w:val="none" w:sz="0" w:space="0" w:color="auto"/>
        <w:bottom w:val="none" w:sz="0" w:space="0" w:color="auto"/>
        <w:right w:val="none" w:sz="0" w:space="0" w:color="auto"/>
      </w:divBdr>
    </w:div>
    <w:div w:id="922180086">
      <w:bodyDiv w:val="1"/>
      <w:marLeft w:val="0"/>
      <w:marRight w:val="0"/>
      <w:marTop w:val="0"/>
      <w:marBottom w:val="0"/>
      <w:divBdr>
        <w:top w:val="none" w:sz="0" w:space="0" w:color="auto"/>
        <w:left w:val="none" w:sz="0" w:space="0" w:color="auto"/>
        <w:bottom w:val="none" w:sz="0" w:space="0" w:color="auto"/>
        <w:right w:val="none" w:sz="0" w:space="0" w:color="auto"/>
      </w:divBdr>
    </w:div>
    <w:div w:id="932594689">
      <w:bodyDiv w:val="1"/>
      <w:marLeft w:val="0"/>
      <w:marRight w:val="0"/>
      <w:marTop w:val="0"/>
      <w:marBottom w:val="0"/>
      <w:divBdr>
        <w:top w:val="none" w:sz="0" w:space="0" w:color="auto"/>
        <w:left w:val="none" w:sz="0" w:space="0" w:color="auto"/>
        <w:bottom w:val="none" w:sz="0" w:space="0" w:color="auto"/>
        <w:right w:val="none" w:sz="0" w:space="0" w:color="auto"/>
      </w:divBdr>
    </w:div>
    <w:div w:id="970985912">
      <w:bodyDiv w:val="1"/>
      <w:marLeft w:val="0"/>
      <w:marRight w:val="0"/>
      <w:marTop w:val="0"/>
      <w:marBottom w:val="0"/>
      <w:divBdr>
        <w:top w:val="none" w:sz="0" w:space="0" w:color="auto"/>
        <w:left w:val="none" w:sz="0" w:space="0" w:color="auto"/>
        <w:bottom w:val="none" w:sz="0" w:space="0" w:color="auto"/>
        <w:right w:val="none" w:sz="0" w:space="0" w:color="auto"/>
      </w:divBdr>
    </w:div>
    <w:div w:id="1065447147">
      <w:bodyDiv w:val="1"/>
      <w:marLeft w:val="0"/>
      <w:marRight w:val="0"/>
      <w:marTop w:val="0"/>
      <w:marBottom w:val="0"/>
      <w:divBdr>
        <w:top w:val="none" w:sz="0" w:space="0" w:color="auto"/>
        <w:left w:val="none" w:sz="0" w:space="0" w:color="auto"/>
        <w:bottom w:val="none" w:sz="0" w:space="0" w:color="auto"/>
        <w:right w:val="none" w:sz="0" w:space="0" w:color="auto"/>
      </w:divBdr>
    </w:div>
    <w:div w:id="1105154906">
      <w:bodyDiv w:val="1"/>
      <w:marLeft w:val="0"/>
      <w:marRight w:val="0"/>
      <w:marTop w:val="0"/>
      <w:marBottom w:val="0"/>
      <w:divBdr>
        <w:top w:val="none" w:sz="0" w:space="0" w:color="auto"/>
        <w:left w:val="none" w:sz="0" w:space="0" w:color="auto"/>
        <w:bottom w:val="none" w:sz="0" w:space="0" w:color="auto"/>
        <w:right w:val="none" w:sz="0" w:space="0" w:color="auto"/>
      </w:divBdr>
    </w:div>
    <w:div w:id="1288396375">
      <w:bodyDiv w:val="1"/>
      <w:marLeft w:val="0"/>
      <w:marRight w:val="0"/>
      <w:marTop w:val="0"/>
      <w:marBottom w:val="0"/>
      <w:divBdr>
        <w:top w:val="none" w:sz="0" w:space="0" w:color="auto"/>
        <w:left w:val="none" w:sz="0" w:space="0" w:color="auto"/>
        <w:bottom w:val="none" w:sz="0" w:space="0" w:color="auto"/>
        <w:right w:val="none" w:sz="0" w:space="0" w:color="auto"/>
      </w:divBdr>
    </w:div>
    <w:div w:id="1349987629">
      <w:bodyDiv w:val="1"/>
      <w:marLeft w:val="0"/>
      <w:marRight w:val="0"/>
      <w:marTop w:val="0"/>
      <w:marBottom w:val="0"/>
      <w:divBdr>
        <w:top w:val="none" w:sz="0" w:space="0" w:color="auto"/>
        <w:left w:val="none" w:sz="0" w:space="0" w:color="auto"/>
        <w:bottom w:val="none" w:sz="0" w:space="0" w:color="auto"/>
        <w:right w:val="none" w:sz="0" w:space="0" w:color="auto"/>
      </w:divBdr>
      <w:divsChild>
        <w:div w:id="925726174">
          <w:marLeft w:val="0"/>
          <w:marRight w:val="0"/>
          <w:marTop w:val="0"/>
          <w:marBottom w:val="0"/>
          <w:divBdr>
            <w:top w:val="none" w:sz="0" w:space="0" w:color="auto"/>
            <w:left w:val="none" w:sz="0" w:space="0" w:color="auto"/>
            <w:bottom w:val="none" w:sz="0" w:space="0" w:color="auto"/>
            <w:right w:val="none" w:sz="0" w:space="0" w:color="auto"/>
          </w:divBdr>
        </w:div>
        <w:div w:id="2048336694">
          <w:marLeft w:val="0"/>
          <w:marRight w:val="0"/>
          <w:marTop w:val="0"/>
          <w:marBottom w:val="0"/>
          <w:divBdr>
            <w:top w:val="none" w:sz="0" w:space="0" w:color="auto"/>
            <w:left w:val="none" w:sz="0" w:space="0" w:color="auto"/>
            <w:bottom w:val="none" w:sz="0" w:space="0" w:color="auto"/>
            <w:right w:val="none" w:sz="0" w:space="0" w:color="auto"/>
          </w:divBdr>
        </w:div>
      </w:divsChild>
    </w:div>
    <w:div w:id="1371759045">
      <w:bodyDiv w:val="1"/>
      <w:marLeft w:val="0"/>
      <w:marRight w:val="0"/>
      <w:marTop w:val="0"/>
      <w:marBottom w:val="0"/>
      <w:divBdr>
        <w:top w:val="none" w:sz="0" w:space="0" w:color="auto"/>
        <w:left w:val="none" w:sz="0" w:space="0" w:color="auto"/>
        <w:bottom w:val="none" w:sz="0" w:space="0" w:color="auto"/>
        <w:right w:val="none" w:sz="0" w:space="0" w:color="auto"/>
      </w:divBdr>
    </w:div>
    <w:div w:id="1450205627">
      <w:bodyDiv w:val="1"/>
      <w:marLeft w:val="0"/>
      <w:marRight w:val="0"/>
      <w:marTop w:val="0"/>
      <w:marBottom w:val="0"/>
      <w:divBdr>
        <w:top w:val="none" w:sz="0" w:space="0" w:color="auto"/>
        <w:left w:val="none" w:sz="0" w:space="0" w:color="auto"/>
        <w:bottom w:val="none" w:sz="0" w:space="0" w:color="auto"/>
        <w:right w:val="none" w:sz="0" w:space="0" w:color="auto"/>
      </w:divBdr>
      <w:divsChild>
        <w:div w:id="1895196057">
          <w:marLeft w:val="0"/>
          <w:marRight w:val="0"/>
          <w:marTop w:val="0"/>
          <w:marBottom w:val="0"/>
          <w:divBdr>
            <w:top w:val="none" w:sz="0" w:space="0" w:color="auto"/>
            <w:left w:val="none" w:sz="0" w:space="0" w:color="auto"/>
            <w:bottom w:val="none" w:sz="0" w:space="0" w:color="auto"/>
            <w:right w:val="none" w:sz="0" w:space="0" w:color="auto"/>
          </w:divBdr>
        </w:div>
        <w:div w:id="1158426491">
          <w:marLeft w:val="0"/>
          <w:marRight w:val="0"/>
          <w:marTop w:val="0"/>
          <w:marBottom w:val="0"/>
          <w:divBdr>
            <w:top w:val="none" w:sz="0" w:space="0" w:color="auto"/>
            <w:left w:val="none" w:sz="0" w:space="0" w:color="auto"/>
            <w:bottom w:val="none" w:sz="0" w:space="0" w:color="auto"/>
            <w:right w:val="none" w:sz="0" w:space="0" w:color="auto"/>
          </w:divBdr>
        </w:div>
        <w:div w:id="338506278">
          <w:marLeft w:val="0"/>
          <w:marRight w:val="0"/>
          <w:marTop w:val="0"/>
          <w:marBottom w:val="0"/>
          <w:divBdr>
            <w:top w:val="none" w:sz="0" w:space="0" w:color="auto"/>
            <w:left w:val="none" w:sz="0" w:space="0" w:color="auto"/>
            <w:bottom w:val="none" w:sz="0" w:space="0" w:color="auto"/>
            <w:right w:val="none" w:sz="0" w:space="0" w:color="auto"/>
          </w:divBdr>
        </w:div>
        <w:div w:id="2048752007">
          <w:marLeft w:val="0"/>
          <w:marRight w:val="0"/>
          <w:marTop w:val="0"/>
          <w:marBottom w:val="0"/>
          <w:divBdr>
            <w:top w:val="none" w:sz="0" w:space="0" w:color="auto"/>
            <w:left w:val="none" w:sz="0" w:space="0" w:color="auto"/>
            <w:bottom w:val="none" w:sz="0" w:space="0" w:color="auto"/>
            <w:right w:val="none" w:sz="0" w:space="0" w:color="auto"/>
          </w:divBdr>
        </w:div>
      </w:divsChild>
    </w:div>
    <w:div w:id="1520775625">
      <w:bodyDiv w:val="1"/>
      <w:marLeft w:val="0"/>
      <w:marRight w:val="0"/>
      <w:marTop w:val="0"/>
      <w:marBottom w:val="0"/>
      <w:divBdr>
        <w:top w:val="none" w:sz="0" w:space="0" w:color="auto"/>
        <w:left w:val="none" w:sz="0" w:space="0" w:color="auto"/>
        <w:bottom w:val="none" w:sz="0" w:space="0" w:color="auto"/>
        <w:right w:val="none" w:sz="0" w:space="0" w:color="auto"/>
      </w:divBdr>
    </w:div>
    <w:div w:id="1579830785">
      <w:bodyDiv w:val="1"/>
      <w:marLeft w:val="0"/>
      <w:marRight w:val="0"/>
      <w:marTop w:val="0"/>
      <w:marBottom w:val="0"/>
      <w:divBdr>
        <w:top w:val="none" w:sz="0" w:space="0" w:color="auto"/>
        <w:left w:val="none" w:sz="0" w:space="0" w:color="auto"/>
        <w:bottom w:val="none" w:sz="0" w:space="0" w:color="auto"/>
        <w:right w:val="none" w:sz="0" w:space="0" w:color="auto"/>
      </w:divBdr>
    </w:div>
    <w:div w:id="1703242045">
      <w:bodyDiv w:val="1"/>
      <w:marLeft w:val="0"/>
      <w:marRight w:val="0"/>
      <w:marTop w:val="0"/>
      <w:marBottom w:val="0"/>
      <w:divBdr>
        <w:top w:val="none" w:sz="0" w:space="0" w:color="auto"/>
        <w:left w:val="none" w:sz="0" w:space="0" w:color="auto"/>
        <w:bottom w:val="none" w:sz="0" w:space="0" w:color="auto"/>
        <w:right w:val="none" w:sz="0" w:space="0" w:color="auto"/>
      </w:divBdr>
    </w:div>
    <w:div w:id="1762676067">
      <w:bodyDiv w:val="1"/>
      <w:marLeft w:val="0"/>
      <w:marRight w:val="0"/>
      <w:marTop w:val="0"/>
      <w:marBottom w:val="0"/>
      <w:divBdr>
        <w:top w:val="none" w:sz="0" w:space="0" w:color="auto"/>
        <w:left w:val="none" w:sz="0" w:space="0" w:color="auto"/>
        <w:bottom w:val="none" w:sz="0" w:space="0" w:color="auto"/>
        <w:right w:val="none" w:sz="0" w:space="0" w:color="auto"/>
      </w:divBdr>
    </w:div>
    <w:div w:id="1929458536">
      <w:bodyDiv w:val="1"/>
      <w:marLeft w:val="0"/>
      <w:marRight w:val="0"/>
      <w:marTop w:val="0"/>
      <w:marBottom w:val="0"/>
      <w:divBdr>
        <w:top w:val="none" w:sz="0" w:space="0" w:color="auto"/>
        <w:left w:val="none" w:sz="0" w:space="0" w:color="auto"/>
        <w:bottom w:val="none" w:sz="0" w:space="0" w:color="auto"/>
        <w:right w:val="none" w:sz="0" w:space="0" w:color="auto"/>
      </w:divBdr>
    </w:div>
    <w:div w:id="1932229533">
      <w:bodyDiv w:val="1"/>
      <w:marLeft w:val="0"/>
      <w:marRight w:val="0"/>
      <w:marTop w:val="0"/>
      <w:marBottom w:val="0"/>
      <w:divBdr>
        <w:top w:val="none" w:sz="0" w:space="0" w:color="auto"/>
        <w:left w:val="none" w:sz="0" w:space="0" w:color="auto"/>
        <w:bottom w:val="none" w:sz="0" w:space="0" w:color="auto"/>
        <w:right w:val="none" w:sz="0" w:space="0" w:color="auto"/>
      </w:divBdr>
    </w:div>
    <w:div w:id="1993173239">
      <w:bodyDiv w:val="1"/>
      <w:marLeft w:val="0"/>
      <w:marRight w:val="0"/>
      <w:marTop w:val="0"/>
      <w:marBottom w:val="0"/>
      <w:divBdr>
        <w:top w:val="none" w:sz="0" w:space="0" w:color="auto"/>
        <w:left w:val="none" w:sz="0" w:space="0" w:color="auto"/>
        <w:bottom w:val="none" w:sz="0" w:space="0" w:color="auto"/>
        <w:right w:val="none" w:sz="0" w:space="0" w:color="auto"/>
      </w:divBdr>
    </w:div>
    <w:div w:id="2085226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s://github.com/ecomfe/zrender" TargetMode="External"/><Relationship Id="rId26" Type="http://schemas.openxmlformats.org/officeDocument/2006/relationships/package" Target="embeddings/Microsoft_Visio___4.vsdx"/><Relationship Id="rId3" Type="http://schemas.openxmlformats.org/officeDocument/2006/relationships/numbering" Target="numbering.xml"/><Relationship Id="rId21" Type="http://schemas.openxmlformats.org/officeDocument/2006/relationships/image" Target="media/image3.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package" Target="embeddings/Microsoft_Visio___.vsdx"/><Relationship Id="rId25"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package" Target="embeddings/Microsoft_Visio___1.vsdx"/><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package" Target="embeddings/Microsoft_Visio___3.vsdx"/><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vsharing.com/industry/1617.html" TargetMode="External"/><Relationship Id="rId23" Type="http://schemas.openxmlformats.org/officeDocument/2006/relationships/image" Target="media/image4.emf"/><Relationship Id="rId28" Type="http://schemas.openxmlformats.org/officeDocument/2006/relationships/package" Target="embeddings/Microsoft_Visio___5.vsdx"/><Relationship Id="rId10" Type="http://schemas.openxmlformats.org/officeDocument/2006/relationships/footer" Target="footer1.xml"/><Relationship Id="rId19" Type="http://schemas.openxmlformats.org/officeDocument/2006/relationships/image" Target="media/image2.emf"/><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vsharing.com/module/27720.html" TargetMode="External"/><Relationship Id="rId22" Type="http://schemas.openxmlformats.org/officeDocument/2006/relationships/package" Target="embeddings/Microsoft_Visio___2.vsdx"/><Relationship Id="rId27" Type="http://schemas.openxmlformats.org/officeDocument/2006/relationships/image" Target="media/image6.emf"/><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2E9BE5-EBA0-4979-91AC-E16423788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9147</TotalTime>
  <Pages>41</Pages>
  <Words>4586</Words>
  <Characters>26141</Characters>
  <Application>Microsoft Office Word</Application>
  <DocSecurity>0</DocSecurity>
  <Lines>217</Lines>
  <Paragraphs>61</Paragraphs>
  <ScaleCrop>false</ScaleCrop>
  <Company>bit</Company>
  <LinksUpToDate>false</LinksUpToDate>
  <CharactersWithSpaces>30666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sino</dc:creator>
  <cp:keywords/>
  <dc:description/>
  <cp:lastModifiedBy>carrot</cp:lastModifiedBy>
  <cp:revision>495</cp:revision>
  <cp:lastPrinted>2015-11-27T08:49:00Z</cp:lastPrinted>
  <dcterms:created xsi:type="dcterms:W3CDTF">2016-05-16T15:24:00Z</dcterms:created>
  <dcterms:modified xsi:type="dcterms:W3CDTF">2016-05-29T06:36:00Z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2052-10.1.0.5602</vt:lpwstr>
  </property>
</Properties>
</file>