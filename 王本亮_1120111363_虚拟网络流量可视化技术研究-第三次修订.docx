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headerReference w:type="first" r:id="rId11"/>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77777777" w:rsidR="00B537A7" w:rsidRDefault="00B537A7" w:rsidP="00BE1A9B">
      <w:pPr>
        <w:pStyle w:val="af3"/>
      </w:pPr>
      <w:r>
        <w:rPr>
          <w:rFonts w:hint="eastAsia"/>
        </w:rPr>
        <w:t>随着</w:t>
      </w:r>
      <w:r>
        <w:rPr>
          <w:rFonts w:hint="eastAsia"/>
        </w:rPr>
        <w:t>Internet</w:t>
      </w:r>
      <w:r>
        <w:rPr>
          <w:rFonts w:hint="eastAsia"/>
        </w:rPr>
        <w:t>的发展和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4"/>
      <w:bookmarkEnd w:id="25"/>
      <w:bookmarkEnd w:id="26"/>
      <w:bookmarkEnd w:id="27"/>
      <w:bookmarkEnd w:id="28"/>
      <w:bookmarkEnd w:id="29"/>
    </w:p>
    <w:p w14:paraId="09A884B9" w14:textId="77777777" w:rsidR="00B537A7" w:rsidRDefault="00B537A7"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14:paraId="20F85CB7" w14:textId="77777777" w:rsidR="00B537A7" w:rsidRPr="00A64EFA" w:rsidRDefault="00B537A7" w:rsidP="00BE1A9B">
      <w:pPr>
        <w:pStyle w:val="af3"/>
      </w:pPr>
      <w:r>
        <w:t xml:space="preserve">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clients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w:t>
      </w:r>
      <w:r w:rsidRPr="00C80E3D">
        <w:t>methods of software testing the system was tested, the results indicate, the system easy to deploy, monitor traffic on a certain number of virtual hosts forming a virtual network can be very intuitive and friendly way to show and real-time high. The system can be accessed via IE, FireFox, Google Chrome, Sogou, Safari browser and other eight categories, good compatibility. This system is a virtual network maintenance personnel, traffic analysis provides a reliable help, have a higher value in engineering.</w:t>
      </w:r>
    </w:p>
    <w:p w14:paraId="73099219" w14:textId="77777777" w:rsidR="00B537A7" w:rsidRPr="00BE1A9B" w:rsidRDefault="00B537A7" w:rsidP="00BE1A9B">
      <w:pPr>
        <w:pStyle w:val="af3"/>
        <w:sectPr w:rsidR="00B537A7" w:rsidRPr="00BE1A9B" w:rsidSect="00A5407D">
          <w:footerReference w:type="first" r:id="rId12"/>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;D</w:t>
      </w:r>
      <w:r w:rsidRPr="00B94008">
        <w:rPr>
          <w:rFonts w:cs="Times New Roman"/>
          <w:b/>
        </w:rPr>
        <w:t xml:space="preserve">ynamic Web; </w:t>
      </w:r>
      <w:r>
        <w:rPr>
          <w:rFonts w:cs="Times New Roman"/>
          <w:b/>
        </w:rPr>
        <w:t>WebSocket;Libpcap</w:t>
      </w:r>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0"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1"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1"/>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2"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2"/>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2323F8">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2323F8">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2323F8">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2323F8">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2323F8">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2323F8">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DB4BCC1" w14:textId="77777777" w:rsidR="00B537A7" w:rsidRDefault="002323F8"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2.6.1 引言</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09B9FFF9" w14:textId="77777777" w:rsidR="00B537A7" w:rsidRDefault="002323F8"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77777777" w:rsidR="00B537A7" w:rsidRDefault="002323F8">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F3683B2" w14:textId="45FE6A13"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2.7 逻辑</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视图</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模版（</w:t>
        </w:r>
        <w:r w:rsidR="00B537A7">
          <w:rPr>
            <w:rStyle w:val="af2"/>
            <w:rFonts w:asciiTheme="minorEastAsia" w:eastAsiaTheme="minorEastAsia" w:hAnsiTheme="minorEastAsia" w:cstheme="minorEastAsia"/>
            <w:sz w:val="24"/>
          </w:rPr>
          <w:t>MVT</w:t>
        </w:r>
        <w:r w:rsidR="00ED399E">
          <w:rPr>
            <w:rStyle w:val="af2"/>
            <w:rFonts w:asciiTheme="minorEastAsia" w:eastAsiaTheme="minorEastAsia" w:hAnsiTheme="minorEastAsia" w:cstheme="minorEastAsia" w:hint="eastAsia"/>
            <w:sz w:val="24"/>
          </w:rPr>
          <w:t>）设计模式</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6704B5" w14:textId="165B1CDC"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 xml:space="preserve">2.7.1 </w:t>
        </w:r>
        <w:r w:rsidR="00B537A7">
          <w:rPr>
            <w:rStyle w:val="af2"/>
            <w:rFonts w:asciiTheme="minorEastAsia" w:eastAsiaTheme="minorEastAsia" w:hAnsiTheme="minorEastAsia" w:cstheme="minorEastAsia"/>
            <w:i w:val="0"/>
            <w:iCs w:val="0"/>
            <w:smallCaps/>
            <w:sz w:val="24"/>
          </w:rPr>
          <w:t>MVC</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502C3A57" w14:textId="366F0407" w:rsidR="00B537A7" w:rsidRDefault="002323F8">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 xml:space="preserve">2.7.2 </w:t>
        </w:r>
        <w:r w:rsidR="00B537A7">
          <w:rPr>
            <w:rStyle w:val="af2"/>
            <w:rFonts w:asciiTheme="minorEastAsia" w:eastAsiaTheme="minorEastAsia" w:hAnsiTheme="minorEastAsia" w:cstheme="minorEastAsia"/>
            <w:i w:val="0"/>
            <w:iCs w:val="0"/>
            <w:smallCaps/>
            <w:sz w:val="24"/>
          </w:rPr>
          <w:t>MVT</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BC70A59" w14:textId="473845FB"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2.8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6E25848A" w:rsidR="00753346" w:rsidRDefault="002323F8"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753346">
          <w:rPr>
            <w:rStyle w:val="af2"/>
            <w:rFonts w:asciiTheme="minorEastAsia" w:eastAsiaTheme="minorEastAsia" w:hAnsiTheme="minorEastAsia" w:cstheme="minorEastAsia" w:hint="eastAsia"/>
            <w:i w:val="0"/>
            <w:iCs w:val="0"/>
            <w:smallCaps/>
            <w:sz w:val="24"/>
          </w:rPr>
          <w:t>2.8.1 消息中间件的要素</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2DE4E401" w14:textId="180E8A2B" w:rsidR="00B537A7" w:rsidRPr="00753346" w:rsidRDefault="002323F8"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u w:val="single"/>
        </w:rPr>
      </w:pPr>
      <w:hyperlink w:anchor="_Toc169323435" w:history="1">
        <w:r w:rsidR="00753346">
          <w:rPr>
            <w:rStyle w:val="af2"/>
            <w:rFonts w:asciiTheme="minorEastAsia" w:eastAsiaTheme="minorEastAsia" w:hAnsiTheme="minorEastAsia" w:cstheme="minorEastAsia" w:hint="eastAsia"/>
            <w:i w:val="0"/>
            <w:iCs w:val="0"/>
            <w:smallCaps/>
            <w:sz w:val="24"/>
          </w:rPr>
          <w:t>2.8.2</w:t>
        </w:r>
        <w:r w:rsidR="00753346" w:rsidRPr="00753346">
          <w:rPr>
            <w:rStyle w:val="af2"/>
            <w:rFonts w:ascii="宋体" w:eastAsia="宋体" w:hAnsi="宋体" w:cstheme="minorEastAsia" w:hint="eastAsia"/>
            <w:i w:val="0"/>
            <w:iCs w:val="0"/>
            <w:smallCaps/>
            <w:sz w:val="24"/>
          </w:rPr>
          <w:t xml:space="preserve"> </w:t>
        </w:r>
        <w:r w:rsidR="00753346" w:rsidRPr="00753346">
          <w:rPr>
            <w:rStyle w:val="af2"/>
            <w:rFonts w:ascii="宋体" w:eastAsia="宋体" w:hAnsi="宋体" w:cstheme="minorEastAsia"/>
            <w:i w:val="0"/>
            <w:iCs w:val="0"/>
            <w:smallCaps/>
            <w:sz w:val="24"/>
          </w:rPr>
          <w:t>R</w:t>
        </w:r>
        <w:r w:rsidR="00753346">
          <w:rPr>
            <w:rStyle w:val="af2"/>
            <w:rFonts w:ascii="宋体" w:eastAsia="宋体" w:hAnsi="宋体" w:cstheme="minorEastAsia" w:hint="eastAsia"/>
            <w:i w:val="0"/>
            <w:iCs w:val="0"/>
            <w:smallCaps/>
            <w:sz w:val="24"/>
          </w:rPr>
          <w:t>EDIS</w:t>
        </w:r>
        <w:r w:rsidR="00753346" w:rsidRPr="00753346">
          <w:rPr>
            <w:rStyle w:val="af2"/>
            <w:rFonts w:ascii="宋体" w:eastAsia="宋体" w:hAnsi="宋体" w:cstheme="minorEastAsia" w:hint="eastAsia"/>
            <w:i w:val="0"/>
            <w:iCs w:val="0"/>
            <w:smallCaps/>
            <w:sz w:val="24"/>
          </w:rPr>
          <w:t>的</w:t>
        </w:r>
        <w:r w:rsidR="00753346">
          <w:rPr>
            <w:rStyle w:val="af2"/>
            <w:rFonts w:ascii="宋体" w:eastAsia="宋体" w:hAnsi="宋体" w:cstheme="minorEastAsia"/>
            <w:i w:val="0"/>
            <w:iCs w:val="0"/>
            <w:smallCaps/>
            <w:sz w:val="24"/>
          </w:rPr>
          <w:t>P</w:t>
        </w:r>
        <w:r w:rsidR="00753346">
          <w:rPr>
            <w:rStyle w:val="af2"/>
            <w:rFonts w:ascii="宋体" w:eastAsia="宋体" w:hAnsi="宋体" w:cstheme="minorEastAsia" w:hint="eastAsia"/>
            <w:i w:val="0"/>
            <w:iCs w:val="0"/>
            <w:smallCaps/>
            <w:sz w:val="24"/>
          </w:rPr>
          <w:t>UB/SUB</w:t>
        </w:r>
        <w:r w:rsidR="00753346" w:rsidRPr="00753346">
          <w:rPr>
            <w:rStyle w:val="af2"/>
            <w:rFonts w:ascii="宋体" w:eastAsia="宋体" w:hAnsi="宋体" w:cstheme="minorEastAsia" w:hint="eastAsia"/>
            <w:i w:val="0"/>
            <w:iCs w:val="0"/>
            <w:smallCaps/>
            <w:sz w:val="24"/>
          </w:rPr>
          <w:t>模型</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410BD4E0" w14:textId="77777777" w:rsidR="00B537A7" w:rsidRDefault="002323F8">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2323F8">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1CA2C716" w14:textId="08C34683" w:rsidR="00B537A7" w:rsidRDefault="002323F8">
      <w:pPr>
        <w:pStyle w:val="30"/>
        <w:tabs>
          <w:tab w:val="right" w:leader="dot" w:pos="8721"/>
        </w:tabs>
        <w:spacing w:line="440" w:lineRule="exact"/>
        <w:rPr>
          <w:i w:val="0"/>
          <w:iCs w:val="0"/>
          <w:sz w:val="24"/>
        </w:rPr>
      </w:pPr>
      <w:hyperlink w:anchor="_Toc169323441"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.3 </w:t>
        </w:r>
        <w:r w:rsidR="00967743">
          <w:rPr>
            <w:rStyle w:val="af2"/>
            <w:rFonts w:asciiTheme="minorEastAsia" w:eastAsiaTheme="minorEastAsia" w:hAnsiTheme="minorEastAsia" w:cstheme="minorEastAsia" w:hint="eastAsia"/>
            <w:i w:val="0"/>
            <w:iCs w:val="0"/>
            <w:smallCaps/>
            <w:sz w:val="24"/>
          </w:rPr>
          <w:t>系统</w:t>
        </w:r>
        <w:r w:rsidR="00B537A7">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_Toc169323441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12</w:t>
        </w:r>
        <w:r w:rsidR="00B537A7">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4FABB31F" w14:textId="77777777" w:rsidR="00B537A7" w:rsidRDefault="002323F8">
      <w:pPr>
        <w:pStyle w:val="30"/>
        <w:tabs>
          <w:tab w:val="right" w:leader="dot" w:pos="8721"/>
        </w:tabs>
        <w:spacing w:line="440" w:lineRule="exact"/>
        <w:rPr>
          <w:i w:val="0"/>
          <w:iCs w:val="0"/>
          <w:sz w:val="24"/>
        </w:rPr>
      </w:pPr>
      <w:hyperlink w:anchor="_Toc169323446"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.2 技术框架选取</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EE5D61A"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A43056A" w14:textId="069C0C3D" w:rsidR="002C2D81" w:rsidRPr="00E33151" w:rsidRDefault="002323F8" w:rsidP="00E33151">
      <w:pPr>
        <w:pStyle w:val="21"/>
        <w:tabs>
          <w:tab w:val="right" w:leader="dot" w:pos="8721"/>
        </w:tabs>
        <w:spacing w:line="440" w:lineRule="exact"/>
        <w:rPr>
          <w:rFonts w:asciiTheme="minorEastAsia" w:eastAsiaTheme="minorEastAsia" w:hAnsiTheme="minorEastAsia" w:cstheme="minorEastAsia"/>
          <w:color w:val="0000FF"/>
          <w:sz w:val="24"/>
          <w:u w:val="single"/>
        </w:rPr>
      </w:pPr>
      <w:hyperlink w:anchor="_Toc169323448" w:history="1">
        <w:r w:rsidR="002C2D81">
          <w:rPr>
            <w:rStyle w:val="af2"/>
            <w:rFonts w:asciiTheme="minorEastAsia" w:eastAsiaTheme="minorEastAsia" w:hAnsiTheme="minorEastAsia" w:cstheme="minorEastAsia" w:hint="eastAsia"/>
            <w:sz w:val="24"/>
          </w:rPr>
          <w:t xml:space="preserve">3.5 </w:t>
        </w:r>
        <w:r w:rsidR="002C2D81" w:rsidRPr="002C2D81">
          <w:rPr>
            <w:rStyle w:val="af2"/>
            <w:rFonts w:asciiTheme="minorEastAsia" w:eastAsiaTheme="minorEastAsia" w:hAnsiTheme="minorEastAsia" w:cstheme="minorEastAsia" w:hint="eastAsia"/>
            <w:sz w:val="24"/>
          </w:rPr>
          <w:t>数据库功能与需求分析</w:t>
        </w:r>
        <w:r w:rsidR="002C2D81">
          <w:rPr>
            <w:rStyle w:val="af2"/>
            <w:rFonts w:asciiTheme="minorEastAsia" w:eastAsiaTheme="minorEastAsia" w:hAnsiTheme="minorEastAsia" w:cstheme="minorEastAsia" w:hint="eastAsia"/>
            <w:sz w:val="24"/>
          </w:rPr>
          <w:tab/>
        </w:r>
        <w:r w:rsidR="002C2D81">
          <w:rPr>
            <w:rStyle w:val="af2"/>
            <w:rFonts w:asciiTheme="minorEastAsia" w:eastAsiaTheme="minorEastAsia" w:hAnsiTheme="minorEastAsia" w:cstheme="minorEastAsia" w:hint="eastAsia"/>
            <w:sz w:val="24"/>
          </w:rPr>
          <w:fldChar w:fldCharType="begin"/>
        </w:r>
        <w:r w:rsidR="002C2D81">
          <w:rPr>
            <w:rStyle w:val="af2"/>
            <w:rFonts w:asciiTheme="minorEastAsia" w:eastAsiaTheme="minorEastAsia" w:hAnsiTheme="minorEastAsia" w:cstheme="minorEastAsia" w:hint="eastAsia"/>
            <w:sz w:val="24"/>
          </w:rPr>
          <w:instrText xml:space="preserve"> PAGEREF _Toc169323448 \h </w:instrText>
        </w:r>
        <w:r w:rsidR="002C2D81">
          <w:rPr>
            <w:rStyle w:val="af2"/>
            <w:rFonts w:asciiTheme="minorEastAsia" w:eastAsiaTheme="minorEastAsia" w:hAnsiTheme="minorEastAsia" w:cstheme="minorEastAsia" w:hint="eastAsia"/>
            <w:sz w:val="24"/>
          </w:rPr>
        </w:r>
        <w:r w:rsidR="002C2D81">
          <w:rPr>
            <w:rStyle w:val="af2"/>
            <w:rFonts w:asciiTheme="minorEastAsia" w:eastAsiaTheme="minorEastAsia" w:hAnsiTheme="minorEastAsia" w:cstheme="minorEastAsia" w:hint="eastAsia"/>
            <w:sz w:val="24"/>
          </w:rPr>
          <w:fldChar w:fldCharType="separate"/>
        </w:r>
        <w:r w:rsidR="002C2D81">
          <w:rPr>
            <w:rStyle w:val="af2"/>
            <w:rFonts w:asciiTheme="minorEastAsia" w:eastAsiaTheme="minorEastAsia" w:hAnsiTheme="minorEastAsia" w:cstheme="minorEastAsia" w:hint="eastAsia"/>
            <w:sz w:val="24"/>
          </w:rPr>
          <w:t>28</w:t>
        </w:r>
        <w:r w:rsidR="002C2D81">
          <w:rPr>
            <w:rStyle w:val="af2"/>
            <w:rFonts w:asciiTheme="minorEastAsia" w:eastAsiaTheme="minorEastAsia" w:hAnsiTheme="minorEastAsia" w:cstheme="minorEastAsia" w:hint="eastAsia"/>
            <w:sz w:val="24"/>
          </w:rPr>
          <w:fldChar w:fldCharType="end"/>
        </w:r>
      </w:hyperlink>
    </w:p>
    <w:p w14:paraId="03C43BB1" w14:textId="471732AD"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数据可视化展示模块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261419DC" w14:textId="3416402C" w:rsidR="00B537A7" w:rsidRDefault="002323F8">
      <w:pPr>
        <w:pStyle w:val="30"/>
        <w:tabs>
          <w:tab w:val="right" w:leader="dot" w:pos="8721"/>
        </w:tabs>
        <w:spacing w:line="440" w:lineRule="exact"/>
        <w:rPr>
          <w:rStyle w:val="af2"/>
          <w:i w:val="0"/>
          <w:sz w:val="24"/>
        </w:rPr>
      </w:pPr>
      <w:hyperlink w:anchor="_Toc169323450"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.2 数据展示技术架构</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30E4CF" w14:textId="77777777" w:rsidR="00B537A7" w:rsidDel="00DE53D2" w:rsidRDefault="00B537A7">
      <w:pPr>
        <w:rPr>
          <w:del w:id="33" w:author="WuZT" w:date="2016-05-25T09:24:00Z"/>
        </w:rPr>
      </w:pPr>
    </w:p>
    <w:p w14:paraId="2AC6DBE0" w14:textId="77777777" w:rsidR="00B537A7" w:rsidRDefault="002323F8">
      <w:pPr>
        <w:pStyle w:val="11"/>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B537A7">
          <w:rPr>
            <w:rStyle w:val="af2"/>
            <w:rFonts w:asciiTheme="minorEastAsia" w:eastAsiaTheme="minorEastAsia" w:hAnsiTheme="minorEastAsia" w:cstheme="minorEastAsia" w:hint="eastAsia"/>
            <w:bCs w:val="0"/>
            <w:color w:val="000000"/>
            <w:sz w:val="24"/>
          </w:rPr>
          <w:t>第4章  系统实现</w:t>
        </w:r>
        <w:r w:rsidR="00B537A7">
          <w:rPr>
            <w:rFonts w:asciiTheme="minorEastAsia" w:eastAsiaTheme="minorEastAsia" w:hAnsiTheme="minorEastAsia" w:cstheme="minorEastAsia" w:hint="eastAsia"/>
            <w:bCs w:val="0"/>
            <w:color w:val="000000"/>
            <w:sz w:val="24"/>
            <w:u w:val="single"/>
          </w:rPr>
          <w:tab/>
        </w:r>
        <w:r w:rsidR="00B537A7">
          <w:rPr>
            <w:rFonts w:asciiTheme="minorEastAsia" w:eastAsiaTheme="minorEastAsia" w:hAnsiTheme="minorEastAsia" w:cstheme="minorEastAsia" w:hint="eastAsia"/>
            <w:bCs w:val="0"/>
            <w:color w:val="000000"/>
            <w:sz w:val="24"/>
            <w:u w:val="single"/>
          </w:rPr>
          <w:fldChar w:fldCharType="begin"/>
        </w:r>
        <w:r w:rsidR="00B537A7">
          <w:rPr>
            <w:rFonts w:asciiTheme="minorEastAsia" w:eastAsiaTheme="minorEastAsia" w:hAnsiTheme="minorEastAsia" w:cstheme="minorEastAsia" w:hint="eastAsia"/>
            <w:bCs w:val="0"/>
            <w:color w:val="000000"/>
            <w:sz w:val="24"/>
            <w:u w:val="single"/>
          </w:rPr>
          <w:instrText xml:space="preserve"> PAGEREF _Toc169323456 \h </w:instrText>
        </w:r>
        <w:r w:rsidR="00B537A7">
          <w:rPr>
            <w:rFonts w:asciiTheme="minorEastAsia" w:eastAsiaTheme="minorEastAsia" w:hAnsiTheme="minorEastAsia" w:cstheme="minorEastAsia" w:hint="eastAsia"/>
            <w:bCs w:val="0"/>
            <w:color w:val="000000"/>
            <w:sz w:val="24"/>
            <w:u w:val="single"/>
          </w:rPr>
        </w:r>
        <w:r w:rsidR="00B537A7">
          <w:rPr>
            <w:rFonts w:asciiTheme="minorEastAsia" w:eastAsiaTheme="minorEastAsia" w:hAnsiTheme="minorEastAsia" w:cstheme="minorEastAsia" w:hint="eastAsia"/>
            <w:bCs w:val="0"/>
            <w:color w:val="000000"/>
            <w:sz w:val="24"/>
            <w:u w:val="single"/>
          </w:rPr>
          <w:fldChar w:fldCharType="separate"/>
        </w:r>
        <w:r w:rsidR="00B537A7">
          <w:rPr>
            <w:rFonts w:asciiTheme="minorEastAsia" w:eastAsiaTheme="minorEastAsia" w:hAnsiTheme="minorEastAsia" w:cstheme="minorEastAsia" w:hint="eastAsia"/>
            <w:bCs w:val="0"/>
            <w:color w:val="000000"/>
            <w:sz w:val="24"/>
            <w:u w:val="single"/>
          </w:rPr>
          <w:t>38</w:t>
        </w:r>
        <w:r w:rsidR="00B537A7">
          <w:rPr>
            <w:rFonts w:asciiTheme="minorEastAsia" w:eastAsiaTheme="minorEastAsia" w:hAnsiTheme="minorEastAsia" w:cstheme="minorEastAsia" w:hint="eastAsia"/>
            <w:bCs w:val="0"/>
            <w:color w:val="000000"/>
            <w:sz w:val="24"/>
            <w:u w:val="single"/>
          </w:rPr>
          <w:fldChar w:fldCharType="end"/>
        </w:r>
      </w:hyperlink>
    </w:p>
    <w:p w14:paraId="2862F023" w14:textId="02A3F0FF" w:rsidR="00B537A7" w:rsidRDefault="002323F8" w:rsidP="00142A03">
      <w:pPr>
        <w:pStyle w:val="21"/>
        <w:tabs>
          <w:tab w:val="right" w:leader="dot" w:pos="8721"/>
        </w:tabs>
        <w:spacing w:line="440" w:lineRule="exact"/>
        <w:rPr>
          <w:rStyle w:val="af2"/>
          <w:rFonts w:asciiTheme="minorEastAsia" w:eastAsiaTheme="minorEastAsia" w:hAnsiTheme="minorEastAsia" w:cstheme="minorEastAsia"/>
          <w:i/>
          <w:iCs/>
          <w:smallCaps w:val="0"/>
          <w:sz w:val="24"/>
        </w:rPr>
      </w:pPr>
      <w:hyperlink w:anchor="_Toc169323457" w:history="1">
        <w:r w:rsidR="00B537A7">
          <w:rPr>
            <w:rStyle w:val="af2"/>
            <w:rFonts w:asciiTheme="minorEastAsia" w:eastAsiaTheme="minorEastAsia" w:hAnsiTheme="minorEastAsia" w:cstheme="minorEastAsia" w:hint="eastAsia"/>
            <w:sz w:val="24"/>
          </w:rPr>
          <w:t>4.1</w:t>
        </w:r>
        <w:r w:rsidR="00142A03">
          <w:rPr>
            <w:rStyle w:val="af2"/>
            <w:rFonts w:asciiTheme="minorEastAsia" w:eastAsiaTheme="minorEastAsia" w:hAnsiTheme="minorEastAsia" w:cstheme="minorEastAsia" w:hint="eastAsia"/>
            <w:sz w:val="24"/>
          </w:rPr>
          <w:t>系统的设计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_Toc169323457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38</w:t>
        </w:r>
        <w:r w:rsidR="00B537A7">
          <w:rPr>
            <w:rStyle w:val="af2"/>
            <w:rFonts w:asciiTheme="minorEastAsia" w:eastAsiaTheme="minorEastAsia" w:hAnsiTheme="minorEastAsia" w:cstheme="minorEastAsia" w:hint="eastAsia"/>
            <w:sz w:val="24"/>
          </w:rPr>
          <w:fldChar w:fldCharType="end"/>
        </w:r>
      </w:hyperlink>
    </w:p>
    <w:p w14:paraId="432ED3E7" w14:textId="77777777" w:rsidR="000C05BB" w:rsidRDefault="002323F8" w:rsidP="000C05B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0C05BB">
          <w:rPr>
            <w:rStyle w:val="af2"/>
            <w:rFonts w:asciiTheme="minorEastAsia" w:eastAsiaTheme="minorEastAsia" w:hAnsiTheme="minorEastAsia" w:cstheme="minorEastAsia" w:hint="eastAsia"/>
            <w:sz w:val="24"/>
          </w:rPr>
          <w:t>4.</w:t>
        </w:r>
        <w:r w:rsidR="000C05BB">
          <w:rPr>
            <w:rStyle w:val="af2"/>
            <w:rFonts w:asciiTheme="minorEastAsia" w:eastAsiaTheme="minorEastAsia" w:hAnsiTheme="minorEastAsia" w:cstheme="minorEastAsia"/>
            <w:sz w:val="24"/>
          </w:rPr>
          <w:t>2</w:t>
        </w:r>
        <w:r w:rsidR="000C05BB" w:rsidRPr="000C05BB">
          <w:rPr>
            <w:rStyle w:val="af2"/>
            <w:rFonts w:asciiTheme="minorEastAsia" w:eastAsiaTheme="minorEastAsia" w:hAnsiTheme="minorEastAsia" w:cstheme="minorEastAsia" w:hint="eastAsia"/>
            <w:sz w:val="24"/>
          </w:rPr>
          <w:t>流量监听模块</w:t>
        </w:r>
        <w:r w:rsidR="000C05BB">
          <w:rPr>
            <w:rStyle w:val="af2"/>
            <w:rFonts w:asciiTheme="minorEastAsia" w:eastAsiaTheme="minorEastAsia" w:hAnsiTheme="minorEastAsia" w:cstheme="minorEastAsia" w:hint="eastAsia"/>
            <w:sz w:val="24"/>
          </w:rPr>
          <w:tab/>
        </w:r>
        <w:r w:rsidR="000C05BB">
          <w:rPr>
            <w:rStyle w:val="af2"/>
            <w:rFonts w:asciiTheme="minorEastAsia" w:eastAsiaTheme="minorEastAsia" w:hAnsiTheme="minorEastAsia" w:cstheme="minorEastAsia" w:hint="eastAsia"/>
            <w:sz w:val="24"/>
          </w:rPr>
          <w:fldChar w:fldCharType="begin"/>
        </w:r>
        <w:r w:rsidR="000C05BB">
          <w:rPr>
            <w:rStyle w:val="af2"/>
            <w:rFonts w:asciiTheme="minorEastAsia" w:eastAsiaTheme="minorEastAsia" w:hAnsiTheme="minorEastAsia" w:cstheme="minorEastAsia" w:hint="eastAsia"/>
            <w:sz w:val="24"/>
          </w:rPr>
          <w:instrText xml:space="preserve"> PAGEREF _Toc169323458 \h </w:instrText>
        </w:r>
        <w:r w:rsidR="000C05BB">
          <w:rPr>
            <w:rStyle w:val="af2"/>
            <w:rFonts w:asciiTheme="minorEastAsia" w:eastAsiaTheme="minorEastAsia" w:hAnsiTheme="minorEastAsia" w:cstheme="minorEastAsia" w:hint="eastAsia"/>
            <w:sz w:val="24"/>
          </w:rPr>
        </w:r>
        <w:r w:rsidR="000C05BB">
          <w:rPr>
            <w:rStyle w:val="af2"/>
            <w:rFonts w:asciiTheme="minorEastAsia" w:eastAsiaTheme="minorEastAsia" w:hAnsiTheme="minorEastAsia" w:cstheme="minorEastAsia" w:hint="eastAsia"/>
            <w:sz w:val="24"/>
          </w:rPr>
          <w:fldChar w:fldCharType="separate"/>
        </w:r>
        <w:r w:rsidR="000C05BB">
          <w:rPr>
            <w:rStyle w:val="af2"/>
            <w:rFonts w:asciiTheme="minorEastAsia" w:eastAsiaTheme="minorEastAsia" w:hAnsiTheme="minorEastAsia" w:cstheme="minorEastAsia" w:hint="eastAsia"/>
            <w:sz w:val="24"/>
          </w:rPr>
          <w:t>38</w:t>
        </w:r>
        <w:r w:rsidR="000C05BB">
          <w:rPr>
            <w:rStyle w:val="af2"/>
            <w:rFonts w:asciiTheme="minorEastAsia" w:eastAsiaTheme="minorEastAsia" w:hAnsiTheme="minorEastAsia" w:cstheme="minorEastAsia" w:hint="eastAsia"/>
            <w:sz w:val="24"/>
          </w:rPr>
          <w:fldChar w:fldCharType="end"/>
        </w:r>
      </w:hyperlink>
    </w:p>
    <w:p w14:paraId="5BCE7A01" w14:textId="5910BCDD" w:rsidR="00D817E6" w:rsidRDefault="002323F8" w:rsidP="00D817E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817E6">
          <w:rPr>
            <w:rStyle w:val="af2"/>
            <w:rFonts w:asciiTheme="minorEastAsia" w:eastAsiaTheme="minorEastAsia" w:hAnsiTheme="minorEastAsia" w:cstheme="minorEastAsia" w:hint="eastAsia"/>
            <w:sz w:val="24"/>
          </w:rPr>
          <w:t>4.</w:t>
        </w:r>
        <w:r w:rsidR="000C05BB">
          <w:rPr>
            <w:rStyle w:val="af2"/>
            <w:rFonts w:asciiTheme="minorEastAsia" w:eastAsiaTheme="minorEastAsia" w:hAnsiTheme="minorEastAsia" w:cstheme="minorEastAsia"/>
            <w:sz w:val="24"/>
          </w:rPr>
          <w:t>3</w:t>
        </w:r>
        <w:r w:rsidR="000C05BB" w:rsidRPr="000C05BB">
          <w:rPr>
            <w:rStyle w:val="af2"/>
            <w:rFonts w:asciiTheme="minorEastAsia" w:eastAsiaTheme="minorEastAsia" w:hAnsiTheme="minorEastAsia" w:cstheme="minorEastAsia"/>
            <w:sz w:val="24"/>
          </w:rPr>
          <w:t>通信服务器</w:t>
        </w:r>
        <w:r w:rsidR="000C05BB" w:rsidRPr="000C05BB">
          <w:rPr>
            <w:rStyle w:val="af2"/>
            <w:rFonts w:asciiTheme="minorEastAsia" w:eastAsiaTheme="minorEastAsia" w:hAnsiTheme="minorEastAsia" w:cstheme="minorEastAsia" w:hint="eastAsia"/>
            <w:sz w:val="24"/>
          </w:rPr>
          <w:t>模块</w:t>
        </w:r>
        <w:r w:rsidR="00D817E6">
          <w:rPr>
            <w:rStyle w:val="af2"/>
            <w:rFonts w:asciiTheme="minorEastAsia" w:eastAsiaTheme="minorEastAsia" w:hAnsiTheme="minorEastAsia" w:cstheme="minorEastAsia" w:hint="eastAsia"/>
            <w:sz w:val="24"/>
          </w:rPr>
          <w:tab/>
        </w:r>
        <w:r w:rsidR="00D817E6">
          <w:rPr>
            <w:rStyle w:val="af2"/>
            <w:rFonts w:asciiTheme="minorEastAsia" w:eastAsiaTheme="minorEastAsia" w:hAnsiTheme="minorEastAsia" w:cstheme="minorEastAsia" w:hint="eastAsia"/>
            <w:sz w:val="24"/>
          </w:rPr>
          <w:fldChar w:fldCharType="begin"/>
        </w:r>
        <w:r w:rsidR="00D817E6">
          <w:rPr>
            <w:rStyle w:val="af2"/>
            <w:rFonts w:asciiTheme="minorEastAsia" w:eastAsiaTheme="minorEastAsia" w:hAnsiTheme="minorEastAsia" w:cstheme="minorEastAsia" w:hint="eastAsia"/>
            <w:sz w:val="24"/>
          </w:rPr>
          <w:instrText xml:space="preserve"> PAGEREF _Toc169323458 \h </w:instrText>
        </w:r>
        <w:r w:rsidR="00D817E6">
          <w:rPr>
            <w:rStyle w:val="af2"/>
            <w:rFonts w:asciiTheme="minorEastAsia" w:eastAsiaTheme="minorEastAsia" w:hAnsiTheme="minorEastAsia" w:cstheme="minorEastAsia" w:hint="eastAsia"/>
            <w:sz w:val="24"/>
          </w:rPr>
        </w:r>
        <w:r w:rsidR="00D817E6">
          <w:rPr>
            <w:rStyle w:val="af2"/>
            <w:rFonts w:asciiTheme="minorEastAsia" w:eastAsiaTheme="minorEastAsia" w:hAnsiTheme="minorEastAsia" w:cstheme="minorEastAsia" w:hint="eastAsia"/>
            <w:sz w:val="24"/>
          </w:rPr>
          <w:fldChar w:fldCharType="separate"/>
        </w:r>
        <w:r w:rsidR="00D817E6">
          <w:rPr>
            <w:rStyle w:val="af2"/>
            <w:rFonts w:asciiTheme="minorEastAsia" w:eastAsiaTheme="minorEastAsia" w:hAnsiTheme="minorEastAsia" w:cstheme="minorEastAsia" w:hint="eastAsia"/>
            <w:sz w:val="24"/>
          </w:rPr>
          <w:t>38</w:t>
        </w:r>
        <w:r w:rsidR="00D817E6">
          <w:rPr>
            <w:rStyle w:val="af2"/>
            <w:rFonts w:asciiTheme="minorEastAsia" w:eastAsiaTheme="minorEastAsia" w:hAnsiTheme="minorEastAsia" w:cstheme="minorEastAsia" w:hint="eastAsia"/>
            <w:sz w:val="24"/>
          </w:rPr>
          <w:fldChar w:fldCharType="end"/>
        </w:r>
      </w:hyperlink>
    </w:p>
    <w:p w14:paraId="3C976F6C" w14:textId="2B71F504"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0C05BB">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.1</w:t>
        </w:r>
        <w:r w:rsidR="000C05BB">
          <w:rPr>
            <w:rStyle w:val="af2"/>
            <w:rFonts w:asciiTheme="minorEastAsia" w:eastAsiaTheme="minorEastAsia" w:hAnsiTheme="minorEastAsia" w:cstheme="minorEastAsia" w:hint="eastAsia"/>
            <w:i w:val="0"/>
            <w:iCs w:val="0"/>
            <w:smallCaps/>
            <w:sz w:val="24"/>
          </w:rPr>
          <w:t>环境配置</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189A4FDD" w14:textId="59DD9232" w:rsidR="00B537A7" w:rsidRDefault="002323F8">
      <w:pPr>
        <w:pStyle w:val="30"/>
        <w:tabs>
          <w:tab w:val="right" w:leader="dot" w:pos="8721"/>
        </w:tabs>
        <w:spacing w:line="440" w:lineRule="exact"/>
        <w:rPr>
          <w:i w:val="0"/>
          <w:iCs w:val="0"/>
          <w:sz w:val="24"/>
        </w:rPr>
      </w:pPr>
      <w:hyperlink w:anchor="_Toc169323460" w:history="1">
        <w:r w:rsidR="00AD460F">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.2数据</w:t>
        </w:r>
        <w:r w:rsidR="000C05BB">
          <w:rPr>
            <w:rStyle w:val="af2"/>
            <w:rFonts w:asciiTheme="minorEastAsia" w:eastAsiaTheme="minorEastAsia" w:hAnsiTheme="minorEastAsia" w:cstheme="minorEastAsia" w:hint="eastAsia"/>
            <w:i w:val="0"/>
            <w:iCs w:val="0"/>
            <w:smallCaps/>
            <w:sz w:val="24"/>
          </w:rPr>
          <w:t>库</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2F68BA7" w14:textId="575072C5"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AD460F">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 xml:space="preserve">.3 </w:t>
        </w:r>
        <w:r w:rsidR="00AD460F">
          <w:rPr>
            <w:rStyle w:val="af2"/>
            <w:rFonts w:asciiTheme="minorEastAsia" w:eastAsiaTheme="minorEastAsia" w:hAnsiTheme="minorEastAsia" w:cstheme="minorEastAsia" w:hint="eastAsia"/>
            <w:i w:val="0"/>
            <w:iCs w:val="0"/>
            <w:smallCaps/>
            <w:sz w:val="24"/>
          </w:rPr>
          <w:t>WEB应用程序</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758729C" w14:textId="77777777"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4.2.4 数据展示模块</w:t>
        </w:r>
        <w:r w:rsidR="00B537A7" w:rsidRPr="008523E4">
          <w:rPr>
            <w:rStyle w:val="af2"/>
            <w:rFonts w:asciiTheme="minorEastAsia" w:eastAsiaTheme="minorEastAsia" w:hAnsiTheme="minorEastAsia" w:cstheme="minorEastAsia" w:hint="eastAsia"/>
            <w:i w:val="0"/>
            <w:iCs w:val="0"/>
            <w:smallCaps/>
            <w:sz w:val="24"/>
          </w:rPr>
          <w:t>功能需求分析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1731CF13" w14:textId="77777777" w:rsidR="00B537A7" w:rsidRDefault="002323F8">
      <w:pPr>
        <w:pStyle w:val="30"/>
        <w:tabs>
          <w:tab w:val="right" w:leader="dot" w:pos="8721"/>
        </w:tabs>
        <w:spacing w:line="440" w:lineRule="exact"/>
      </w:pPr>
      <w:hyperlink w:anchor="_Toc169323460" w:history="1">
        <w:r w:rsidR="00B537A7">
          <w:rPr>
            <w:rStyle w:val="af2"/>
            <w:rFonts w:asciiTheme="minorEastAsia" w:eastAsiaTheme="minorEastAsia" w:hAnsiTheme="minorEastAsia" w:cstheme="minorEastAsia" w:hint="eastAsia"/>
            <w:i w:val="0"/>
            <w:iCs w:val="0"/>
            <w:smallCaps/>
            <w:sz w:val="24"/>
          </w:rPr>
          <w:t>4.2.5 数据展示模块</w:t>
        </w:r>
        <w:r w:rsidR="00B537A7" w:rsidRPr="008523E4">
          <w:rPr>
            <w:rStyle w:val="af2"/>
            <w:rFonts w:asciiTheme="minorEastAsia" w:eastAsiaTheme="minorEastAsia" w:hAnsiTheme="minorEastAsia" w:cstheme="minorEastAsia" w:hint="eastAsia"/>
            <w:i w:val="0"/>
            <w:iCs w:val="0"/>
            <w:smallCaps/>
            <w:sz w:val="24"/>
          </w:rPr>
          <w:t>的逻辑实现</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8CA018A" w14:textId="250A94CA" w:rsidR="00460246" w:rsidRDefault="002323F8" w:rsidP="0046024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460246">
          <w:rPr>
            <w:rStyle w:val="af2"/>
            <w:rFonts w:asciiTheme="minorEastAsia" w:eastAsiaTheme="minorEastAsia" w:hAnsiTheme="minorEastAsia" w:cstheme="minorEastAsia" w:hint="eastAsia"/>
            <w:sz w:val="24"/>
          </w:rPr>
          <w:t>4.</w:t>
        </w:r>
        <w:r w:rsidR="00460246">
          <w:rPr>
            <w:rStyle w:val="af2"/>
            <w:rFonts w:asciiTheme="minorEastAsia" w:eastAsiaTheme="minorEastAsia" w:hAnsiTheme="minorEastAsia" w:cstheme="minorEastAsia"/>
            <w:sz w:val="24"/>
          </w:rPr>
          <w:t>4</w:t>
        </w:r>
        <w:r w:rsidR="00460246">
          <w:rPr>
            <w:rStyle w:val="af2"/>
            <w:rFonts w:asciiTheme="minorEastAsia" w:eastAsiaTheme="minorEastAsia" w:hAnsiTheme="minorEastAsia" w:cstheme="minorEastAsia" w:hint="eastAsia"/>
            <w:sz w:val="24"/>
          </w:rPr>
          <w:t>数据可视化展示</w:t>
        </w:r>
        <w:r w:rsidR="00460246" w:rsidRPr="00142A03">
          <w:rPr>
            <w:rStyle w:val="af2"/>
            <w:rFonts w:asciiTheme="minorEastAsia" w:eastAsiaTheme="minorEastAsia" w:hAnsiTheme="minorEastAsia" w:cstheme="minorEastAsia" w:hint="eastAsia"/>
            <w:sz w:val="24"/>
          </w:rPr>
          <w:t>模块</w:t>
        </w:r>
        <w:r w:rsidR="00460246">
          <w:rPr>
            <w:rStyle w:val="af2"/>
            <w:rFonts w:asciiTheme="minorEastAsia" w:eastAsiaTheme="minorEastAsia" w:hAnsiTheme="minorEastAsia" w:cstheme="minorEastAsia" w:hint="eastAsia"/>
            <w:sz w:val="24"/>
          </w:rPr>
          <w:tab/>
        </w:r>
        <w:r w:rsidR="00460246">
          <w:rPr>
            <w:rStyle w:val="af2"/>
            <w:rFonts w:asciiTheme="minorEastAsia" w:eastAsiaTheme="minorEastAsia" w:hAnsiTheme="minorEastAsia" w:cstheme="minorEastAsia" w:hint="eastAsia"/>
            <w:sz w:val="24"/>
          </w:rPr>
          <w:fldChar w:fldCharType="begin"/>
        </w:r>
        <w:r w:rsidR="00460246">
          <w:rPr>
            <w:rStyle w:val="af2"/>
            <w:rFonts w:asciiTheme="minorEastAsia" w:eastAsiaTheme="minorEastAsia" w:hAnsiTheme="minorEastAsia" w:cstheme="minorEastAsia" w:hint="eastAsia"/>
            <w:sz w:val="24"/>
          </w:rPr>
          <w:instrText xml:space="preserve"> PAGEREF _Toc169323458 \h </w:instrText>
        </w:r>
        <w:r w:rsidR="00460246">
          <w:rPr>
            <w:rStyle w:val="af2"/>
            <w:rFonts w:asciiTheme="minorEastAsia" w:eastAsiaTheme="minorEastAsia" w:hAnsiTheme="minorEastAsia" w:cstheme="minorEastAsia" w:hint="eastAsia"/>
            <w:sz w:val="24"/>
          </w:rPr>
        </w:r>
        <w:r w:rsidR="00460246">
          <w:rPr>
            <w:rStyle w:val="af2"/>
            <w:rFonts w:asciiTheme="minorEastAsia" w:eastAsiaTheme="minorEastAsia" w:hAnsiTheme="minorEastAsia" w:cstheme="minorEastAsia" w:hint="eastAsia"/>
            <w:sz w:val="24"/>
          </w:rPr>
          <w:fldChar w:fldCharType="separate"/>
        </w:r>
        <w:r w:rsidR="00460246">
          <w:rPr>
            <w:rStyle w:val="af2"/>
            <w:rFonts w:asciiTheme="minorEastAsia" w:eastAsiaTheme="minorEastAsia" w:hAnsiTheme="minorEastAsia" w:cstheme="minorEastAsia" w:hint="eastAsia"/>
            <w:sz w:val="24"/>
          </w:rPr>
          <w:t>38</w:t>
        </w:r>
        <w:r w:rsidR="00460246">
          <w:rPr>
            <w:rStyle w:val="af2"/>
            <w:rFonts w:asciiTheme="minorEastAsia" w:eastAsiaTheme="minorEastAsia" w:hAnsiTheme="minorEastAsia" w:cstheme="minorEastAsia" w:hint="eastAsia"/>
            <w:sz w:val="24"/>
          </w:rPr>
          <w:fldChar w:fldCharType="end"/>
        </w:r>
      </w:hyperlink>
    </w:p>
    <w:p w14:paraId="6CE1BDE1" w14:textId="0C1AB4CC"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4.</w:t>
        </w:r>
        <w:r w:rsidR="00D817E6">
          <w:rPr>
            <w:rStyle w:val="af2"/>
            <w:rFonts w:asciiTheme="minorEastAsia" w:eastAsiaTheme="minorEastAsia" w:hAnsiTheme="minorEastAsia" w:cstheme="minorEastAsia"/>
            <w:sz w:val="24"/>
          </w:rPr>
          <w:t>5</w:t>
        </w:r>
        <w:r w:rsidR="00B537A7">
          <w:rPr>
            <w:rStyle w:val="af2"/>
            <w:rFonts w:asciiTheme="minorEastAsia" w:eastAsiaTheme="minorEastAsia" w:hAnsiTheme="minorEastAsia" w:cstheme="minorEastAsia" w:hint="eastAsia"/>
            <w:sz w:val="24"/>
          </w:rPr>
          <w:t xml:space="preserve"> 系统功能与稳定性测试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2B3E4080" w14:textId="3C61A539"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E1219E">
          <w:rPr>
            <w:rStyle w:val="af2"/>
            <w:rFonts w:asciiTheme="minorEastAsia" w:eastAsiaTheme="minorEastAsia" w:hAnsiTheme="minorEastAsia" w:cstheme="minorEastAsia" w:hint="eastAsia"/>
            <w:i w:val="0"/>
            <w:iCs w:val="0"/>
            <w:smallCaps/>
            <w:sz w:val="24"/>
          </w:rPr>
          <w:t>4.5</w:t>
        </w:r>
        <w:r w:rsidR="00B537A7">
          <w:rPr>
            <w:rStyle w:val="af2"/>
            <w:rFonts w:asciiTheme="minorEastAsia" w:eastAsiaTheme="minorEastAsia" w:hAnsiTheme="minorEastAsia" w:cstheme="minorEastAsia" w:hint="eastAsia"/>
            <w:i w:val="0"/>
            <w:iCs w:val="0"/>
            <w:smallCaps/>
            <w:sz w:val="24"/>
          </w:rPr>
          <w:t xml:space="preserve">.1 </w:t>
        </w:r>
        <w:r w:rsidR="00E1219E">
          <w:rPr>
            <w:rStyle w:val="af2"/>
            <w:rFonts w:asciiTheme="minorEastAsia" w:eastAsiaTheme="minorEastAsia" w:hAnsiTheme="minorEastAsia" w:cstheme="minorEastAsia" w:hint="eastAsia"/>
            <w:i w:val="0"/>
            <w:iCs w:val="0"/>
            <w:smallCaps/>
            <w:sz w:val="24"/>
          </w:rPr>
          <w:t>测试环境和</w:t>
        </w:r>
        <w:r w:rsidR="002B21D1">
          <w:rPr>
            <w:rStyle w:val="af2"/>
            <w:rFonts w:asciiTheme="minorEastAsia" w:eastAsiaTheme="minorEastAsia" w:hAnsiTheme="minorEastAsia" w:cstheme="minorEastAsia" w:hint="eastAsia"/>
            <w:i w:val="0"/>
            <w:iCs w:val="0"/>
            <w:smallCaps/>
            <w:sz w:val="24"/>
          </w:rPr>
          <w:t>条件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0E3D2760" w14:textId="4043505E"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.2 </w:t>
        </w:r>
        <w:r w:rsidR="002B21D1" w:rsidRPr="002B21D1">
          <w:rPr>
            <w:rStyle w:val="af2"/>
            <w:rFonts w:asciiTheme="minorEastAsia" w:eastAsiaTheme="minorEastAsia" w:hAnsiTheme="minorEastAsia" w:cstheme="minorEastAsia" w:hint="eastAsia"/>
            <w:i w:val="0"/>
            <w:iCs w:val="0"/>
            <w:smallCaps/>
            <w:sz w:val="24"/>
          </w:rPr>
          <w:t>评价方法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5B1C3C2E" w14:textId="1BD63590"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.3 </w:t>
        </w:r>
        <w:r w:rsidR="002B21D1">
          <w:rPr>
            <w:rStyle w:val="af2"/>
            <w:rFonts w:asciiTheme="minorEastAsia" w:eastAsiaTheme="minorEastAsia" w:hAnsiTheme="minorEastAsia" w:cstheme="minorEastAsia" w:hint="eastAsia"/>
            <w:i w:val="0"/>
            <w:iCs w:val="0"/>
            <w:smallCaps/>
            <w:sz w:val="24"/>
          </w:rPr>
          <w:t>测试过程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653D944A" w14:textId="2FF9B55C" w:rsidR="00B537A7" w:rsidRDefault="002323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.4 </w:t>
        </w:r>
        <w:r w:rsidR="002B21D1">
          <w:rPr>
            <w:rStyle w:val="af2"/>
            <w:rFonts w:asciiTheme="minorEastAsia" w:eastAsiaTheme="minorEastAsia" w:hAnsiTheme="minorEastAsia" w:cstheme="minorEastAsia" w:hint="eastAsia"/>
            <w:i w:val="0"/>
            <w:iCs w:val="0"/>
            <w:smallCaps/>
            <w:sz w:val="24"/>
          </w:rPr>
          <w:t>测试结果</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6265345E" w14:textId="369BC750"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D63AA">
          <w:rPr>
            <w:rStyle w:val="af2"/>
            <w:rFonts w:asciiTheme="minorEastAsia" w:eastAsiaTheme="minorEastAsia" w:hAnsiTheme="minorEastAsia" w:cstheme="minorEastAsia" w:hint="eastAsia"/>
            <w:sz w:val="24"/>
          </w:rPr>
          <w:t>4.6</w:t>
        </w:r>
        <w:r w:rsidR="00B537A7">
          <w:rPr>
            <w:rStyle w:val="af2"/>
            <w:rFonts w:asciiTheme="minorEastAsia" w:eastAsiaTheme="minorEastAsia" w:hAnsiTheme="minorEastAsia" w:cstheme="minorEastAsia" w:hint="eastAsia"/>
            <w:sz w:val="24"/>
          </w:rPr>
          <w:t xml:space="preserve"> 小结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5F96D2B6" w14:textId="77777777" w:rsidR="00B537A7" w:rsidRDefault="002323F8">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第5章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5.1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77777777" w:rsidR="00B537A7" w:rsidRDefault="002323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5.2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2323F8">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2323F8">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2323F8">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2841A886" w14:textId="2BE0B58C" w:rsidR="004A18F2" w:rsidRPr="00CC365B" w:rsidRDefault="00B537A7" w:rsidP="00CC365B">
      <w:pPr>
        <w:pStyle w:val="11"/>
        <w:spacing w:line="440" w:lineRule="exact"/>
        <w:rPr>
          <w:rFonts w:hint="eastAsia"/>
          <w:color w:val="000000"/>
          <w:sz w:val="24"/>
        </w:rPr>
        <w:sectPr w:rsidR="004A18F2" w:rsidRPr="00CC365B" w:rsidSect="00D567E3">
          <w:endnotePr>
            <w:numFmt w:val="decimal"/>
          </w:endnotePr>
          <w:pgSz w:w="11906" w:h="16838"/>
          <w:pgMar w:top="1985" w:right="1474" w:bottom="1474" w:left="1701" w:header="1361" w:footer="1134" w:gutter="0"/>
          <w:pgNumType w:fmt="upperRoman" w:start="1"/>
          <w:cols w:space="425"/>
          <w:docGrid w:type="lines" w:linePitch="312"/>
        </w:sectPr>
      </w:pPr>
      <w:r>
        <w:rPr>
          <w:b w:val="0"/>
          <w:sz w:val="24"/>
        </w:rPr>
        <w:fldChar w:fldCharType="end"/>
      </w:r>
      <w:bookmarkEnd w:id="30"/>
    </w:p>
    <w:p w14:paraId="5F6116C1" w14:textId="3C7A2168" w:rsidR="00D567E3" w:rsidRDefault="00CC365B" w:rsidP="00CC365B">
      <w:pPr>
        <w:widowControl/>
        <w:spacing w:line="240" w:lineRule="auto"/>
        <w:jc w:val="left"/>
        <w:rPr>
          <w:rFonts w:hint="eastAsia"/>
        </w:rPr>
      </w:pPr>
      <w:r>
        <w:lastRenderedPageBreak/>
        <w:br w:type="page"/>
      </w:r>
      <w:bookmarkStart w:id="34" w:name="_GoBack"/>
      <w:bookmarkEnd w:id="34"/>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5" w:name="_Toc419978118"/>
      <w:bookmarkStart w:id="36" w:name="_Toc420055370"/>
      <w:bookmarkStart w:id="37" w:name="_Toc420508293"/>
      <w:bookmarkStart w:id="38" w:name="_Toc420652289"/>
      <w:bookmarkStart w:id="39" w:name="_Toc420788246"/>
      <w:bookmarkStart w:id="40" w:name="_Toc420952181"/>
      <w:r w:rsidRPr="00E742B3">
        <w:rPr>
          <w:rFonts w:ascii="Times New Roman" w:eastAsiaTheme="minorEastAsia" w:hAnsi="Times New Roman"/>
          <w:spacing w:val="0"/>
        </w:rPr>
        <w:lastRenderedPageBreak/>
        <w:t>图表索引</w:t>
      </w:r>
      <w:bookmarkEnd w:id="35"/>
      <w:bookmarkEnd w:id="36"/>
      <w:bookmarkEnd w:id="37"/>
      <w:bookmarkEnd w:id="38"/>
      <w:bookmarkEnd w:id="39"/>
      <w:bookmarkEnd w:id="40"/>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1CF84AC2"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2 </w:t>
        </w:r>
        <w:r w:rsidR="00D567E3" w:rsidRPr="00C76B66">
          <w:rPr>
            <w:rStyle w:val="af2"/>
          </w:rPr>
          <w:t>MVC</w:t>
        </w:r>
        <w:r w:rsidR="00D567E3" w:rsidRPr="00C76B66">
          <w:rPr>
            <w:rStyle w:val="af2"/>
            <w:rFonts w:hint="eastAsia"/>
          </w:rPr>
          <w:t>部件关系图</w:t>
        </w:r>
        <w:r w:rsidR="00D567E3">
          <w:rPr>
            <w:noProof/>
            <w:webHidden/>
          </w:rPr>
          <w:tab/>
        </w:r>
        <w:r w:rsidR="00D567E3">
          <w:rPr>
            <w:noProof/>
            <w:webHidden/>
          </w:rPr>
          <w:fldChar w:fldCharType="begin"/>
        </w:r>
        <w:r w:rsidR="00D567E3">
          <w:rPr>
            <w:noProof/>
            <w:webHidden/>
          </w:rPr>
          <w:instrText xml:space="preserve"> PAGEREF _Toc422040705 \h </w:instrText>
        </w:r>
        <w:r w:rsidR="00D567E3">
          <w:rPr>
            <w:noProof/>
            <w:webHidden/>
          </w:rPr>
        </w:r>
        <w:r w:rsidR="00D567E3">
          <w:rPr>
            <w:noProof/>
            <w:webHidden/>
          </w:rPr>
          <w:fldChar w:fldCharType="separate"/>
        </w:r>
        <w:r w:rsidR="00D567E3">
          <w:rPr>
            <w:noProof/>
            <w:webHidden/>
          </w:rPr>
          <w:t>14</w:t>
        </w:r>
        <w:r w:rsidR="00D567E3">
          <w:rPr>
            <w:noProof/>
            <w:webHidden/>
          </w:rPr>
          <w:fldChar w:fldCharType="end"/>
        </w:r>
      </w:hyperlink>
    </w:p>
    <w:p w14:paraId="7C58ADB8"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3 </w:t>
        </w:r>
        <w:r w:rsidR="00D567E3" w:rsidRPr="00030C67">
          <w:rPr>
            <w:rFonts w:hint="eastAsia"/>
          </w:rPr>
          <w:t>Redis</w:t>
        </w:r>
        <w:r w:rsidR="00D567E3" w:rsidRPr="00030C67">
          <w:rPr>
            <w:rFonts w:hint="eastAsia"/>
          </w:rPr>
          <w:t>的</w:t>
        </w:r>
        <w:r w:rsidR="00D567E3" w:rsidRPr="00030C67">
          <w:rPr>
            <w:rFonts w:hint="eastAsia"/>
          </w:rPr>
          <w:t>Pub</w:t>
        </w:r>
        <w:r w:rsidR="00D567E3" w:rsidRPr="00030C67">
          <w:t>/</w:t>
        </w:r>
        <w:r w:rsidR="00D567E3" w:rsidRPr="00030C67">
          <w:rPr>
            <w:rFonts w:hint="eastAsia"/>
          </w:rPr>
          <w:t>Sub</w:t>
        </w:r>
        <w:r w:rsidR="00D567E3" w:rsidRPr="00030C67">
          <w:rPr>
            <w:rFonts w:hint="eastAsia"/>
          </w:rPr>
          <w:t>模型图</w:t>
        </w:r>
        <w:r w:rsidR="00D567E3">
          <w:rPr>
            <w:noProof/>
            <w:webHidden/>
          </w:rPr>
          <w:tab/>
        </w:r>
        <w:r w:rsidR="00D567E3">
          <w:rPr>
            <w:noProof/>
            <w:webHidden/>
          </w:rPr>
          <w:fldChar w:fldCharType="begin"/>
        </w:r>
        <w:r w:rsidR="00D567E3">
          <w:rPr>
            <w:noProof/>
            <w:webHidden/>
          </w:rPr>
          <w:instrText xml:space="preserve"> PAGEREF _Toc422040706 \h </w:instrText>
        </w:r>
        <w:r w:rsidR="00D567E3">
          <w:rPr>
            <w:noProof/>
            <w:webHidden/>
          </w:rPr>
        </w:r>
        <w:r w:rsidR="00D567E3">
          <w:rPr>
            <w:noProof/>
            <w:webHidden/>
          </w:rPr>
          <w:fldChar w:fldCharType="separate"/>
        </w:r>
        <w:r w:rsidR="00D567E3">
          <w:rPr>
            <w:noProof/>
            <w:webHidden/>
          </w:rPr>
          <w:t>16</w:t>
        </w:r>
        <w:r w:rsidR="00D567E3">
          <w:rPr>
            <w:noProof/>
            <w:webHidden/>
          </w:rPr>
          <w:fldChar w:fldCharType="end"/>
        </w:r>
      </w:hyperlink>
    </w:p>
    <w:p w14:paraId="710D635A"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2"/>
            <w:rFonts w:hint="eastAsia"/>
          </w:rPr>
          <w:t>图</w:t>
        </w:r>
        <w:r w:rsidR="00D567E3" w:rsidRPr="00640AD7">
          <w:rPr>
            <w:rStyle w:val="af2"/>
          </w:rPr>
          <w:t xml:space="preserve"> 2</w:t>
        </w:r>
        <w:r w:rsidR="00D567E3" w:rsidRPr="00640AD7">
          <w:rPr>
            <w:rStyle w:val="af2"/>
          </w:rPr>
          <w:noBreakHyphen/>
          <w:t>4</w:t>
        </w:r>
        <w:r w:rsidR="00D567E3">
          <w:rPr>
            <w:rFonts w:hint="eastAsia"/>
          </w:rPr>
          <w:t>系统总体架构示意图</w:t>
        </w:r>
        <w:r w:rsidR="00D567E3">
          <w:rPr>
            <w:noProof/>
            <w:webHidden/>
          </w:rPr>
          <w:tab/>
          <w:t>20</w:t>
        </w:r>
      </w:hyperlink>
    </w:p>
    <w:p w14:paraId="29A9691C"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2"/>
            <w:rFonts w:hint="eastAsia"/>
          </w:rPr>
          <w:t>图</w:t>
        </w:r>
        <w:r w:rsidR="00D567E3" w:rsidRPr="00640AD7">
          <w:rPr>
            <w:rStyle w:val="af2"/>
          </w:rPr>
          <w:t xml:space="preserve"> </w:t>
        </w:r>
        <w:r w:rsidR="00D567E3">
          <w:rPr>
            <w:rStyle w:val="af2"/>
          </w:rPr>
          <w:t>2</w:t>
        </w:r>
        <w:r w:rsidR="00D567E3" w:rsidRPr="00640AD7">
          <w:rPr>
            <w:rStyle w:val="af2"/>
          </w:rPr>
          <w:noBreakHyphen/>
        </w:r>
        <w:r w:rsidR="00D567E3">
          <w:rPr>
            <w:rStyle w:val="af2"/>
          </w:rPr>
          <w:t>5</w:t>
        </w:r>
        <w:r w:rsidR="00D567E3">
          <w:rPr>
            <w:rFonts w:hint="eastAsia"/>
          </w:rPr>
          <w:t>通信服务器的结构图</w:t>
        </w:r>
        <w:r w:rsidR="00D567E3">
          <w:rPr>
            <w:noProof/>
            <w:webHidden/>
          </w:rPr>
          <w:tab/>
        </w:r>
        <w:r w:rsidR="00D567E3">
          <w:rPr>
            <w:noProof/>
            <w:webHidden/>
          </w:rPr>
          <w:fldChar w:fldCharType="begin"/>
        </w:r>
        <w:r w:rsidR="00D567E3">
          <w:rPr>
            <w:noProof/>
            <w:webHidden/>
          </w:rPr>
          <w:instrText xml:space="preserve"> PAGEREF _Toc422040708 \h </w:instrText>
        </w:r>
        <w:r w:rsidR="00D567E3">
          <w:rPr>
            <w:noProof/>
            <w:webHidden/>
          </w:rPr>
        </w:r>
        <w:r w:rsidR="00D567E3">
          <w:rPr>
            <w:noProof/>
            <w:webHidden/>
          </w:rPr>
          <w:fldChar w:fldCharType="separate"/>
        </w:r>
        <w:r w:rsidR="00D567E3">
          <w:rPr>
            <w:noProof/>
            <w:webHidden/>
          </w:rPr>
          <w:t>22</w:t>
        </w:r>
        <w:r w:rsidR="00D567E3">
          <w:rPr>
            <w:noProof/>
            <w:webHidden/>
          </w:rPr>
          <w:fldChar w:fldCharType="end"/>
        </w:r>
      </w:hyperlink>
    </w:p>
    <w:p w14:paraId="633222EC"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2"/>
            <w:rFonts w:hint="eastAsia"/>
          </w:rPr>
          <w:t>图</w:t>
        </w:r>
        <w:r w:rsidR="00D567E3" w:rsidRPr="00640AD7">
          <w:rPr>
            <w:rStyle w:val="af2"/>
          </w:rPr>
          <w:t xml:space="preserve"> </w:t>
        </w:r>
        <w:r w:rsidR="00D567E3">
          <w:rPr>
            <w:rStyle w:val="af2"/>
          </w:rPr>
          <w:t>4</w:t>
        </w:r>
        <w:r w:rsidR="00D567E3" w:rsidRPr="00640AD7">
          <w:rPr>
            <w:rStyle w:val="af2"/>
          </w:rPr>
          <w:noBreakHyphen/>
        </w:r>
        <w:r w:rsidR="00D567E3">
          <w:rPr>
            <w:rStyle w:val="af2"/>
          </w:rPr>
          <w:t>1</w:t>
        </w:r>
        <w:r w:rsidR="00D567E3" w:rsidRPr="00405B2A">
          <w:t>测试环境拓扑图</w:t>
        </w:r>
        <w:r w:rsidR="00D567E3">
          <w:rPr>
            <w:noProof/>
            <w:webHidden/>
          </w:rPr>
          <w:tab/>
        </w:r>
        <w:r w:rsidR="00D567E3">
          <w:rPr>
            <w:noProof/>
            <w:webHidden/>
          </w:rPr>
          <w:fldChar w:fldCharType="begin"/>
        </w:r>
        <w:r w:rsidR="00D567E3">
          <w:rPr>
            <w:noProof/>
            <w:webHidden/>
          </w:rPr>
          <w:instrText xml:space="preserve"> PAGEREF _Toc422040709 \h </w:instrText>
        </w:r>
        <w:r w:rsidR="00D567E3">
          <w:rPr>
            <w:noProof/>
            <w:webHidden/>
          </w:rPr>
        </w:r>
        <w:r w:rsidR="00D567E3">
          <w:rPr>
            <w:noProof/>
            <w:webHidden/>
          </w:rPr>
          <w:fldChar w:fldCharType="separate"/>
        </w:r>
        <w:r w:rsidR="00D567E3">
          <w:rPr>
            <w:noProof/>
            <w:webHidden/>
          </w:rPr>
          <w:t>29</w:t>
        </w:r>
        <w:r w:rsidR="00D567E3">
          <w:rPr>
            <w:noProof/>
            <w:webHidden/>
          </w:rPr>
          <w:fldChar w:fldCharType="end"/>
        </w:r>
      </w:hyperlink>
    </w:p>
    <w:p w14:paraId="1572AA1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4</w:t>
        </w:r>
        <w:r w:rsidRPr="00A8310D">
          <w:rPr>
            <w:rStyle w:val="af2"/>
          </w:rPr>
          <w:noBreakHyphen/>
          <w:t>1</w:t>
        </w:r>
        <w:r w:rsidRPr="00351580">
          <w:rPr>
            <w:rStyle w:val="af2"/>
            <w:rFonts w:hint="eastAsia"/>
          </w:rPr>
          <w:t>实验环境</w:t>
        </w:r>
        <w:r>
          <w:rPr>
            <w:noProof/>
            <w:webHidden/>
          </w:rPr>
          <w:tab/>
          <w:t>28</w:t>
        </w:r>
      </w:hyperlink>
    </w:p>
    <w:p w14:paraId="6AF37BC8"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2"/>
            <w:rFonts w:hint="eastAsia"/>
          </w:rPr>
          <w:t>表</w:t>
        </w:r>
        <w:r w:rsidR="00D567E3">
          <w:rPr>
            <w:rStyle w:val="af2"/>
          </w:rPr>
          <w:t xml:space="preserve"> 4</w:t>
        </w:r>
        <w:r w:rsidR="00D567E3" w:rsidRPr="00A8310D">
          <w:rPr>
            <w:rStyle w:val="af2"/>
          </w:rPr>
          <w:noBreakHyphen/>
          <w:t>2</w:t>
        </w:r>
        <w:r w:rsidR="00D567E3">
          <w:rPr>
            <w:rStyle w:val="af2"/>
            <w:rFonts w:hint="eastAsia"/>
          </w:rPr>
          <w:t>实验软件</w:t>
        </w:r>
        <w:r w:rsidR="00D567E3">
          <w:rPr>
            <w:noProof/>
            <w:webHidden/>
          </w:rPr>
          <w:tab/>
          <w:t>28</w:t>
        </w:r>
      </w:hyperlink>
    </w:p>
    <w:p w14:paraId="19E0A28B"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7" w:history="1">
        <w:r w:rsidR="00D567E3" w:rsidRPr="00A8310D">
          <w:rPr>
            <w:rStyle w:val="af2"/>
            <w:rFonts w:ascii="黑体" w:hAnsi="黑体" w:hint="eastAsia"/>
          </w:rPr>
          <w:t>表</w:t>
        </w:r>
        <w:r w:rsidR="00D567E3">
          <w:rPr>
            <w:rStyle w:val="af2"/>
            <w:rFonts w:ascii="黑体" w:hAnsi="黑体"/>
          </w:rPr>
          <w:t xml:space="preserve"> 4</w:t>
        </w:r>
        <w:r w:rsidR="00D567E3">
          <w:rPr>
            <w:rStyle w:val="af2"/>
            <w:rFonts w:ascii="黑体" w:hAnsi="黑体"/>
          </w:rPr>
          <w:noBreakHyphen/>
          <w:t>3</w:t>
        </w:r>
        <w:r w:rsidR="00D567E3" w:rsidRPr="00D17BF9">
          <w:rPr>
            <w:rStyle w:val="af2"/>
            <w:rFonts w:hint="eastAsia"/>
          </w:rPr>
          <w:t>系统部署时间记录系统部署时间记录</w:t>
        </w:r>
        <w:r w:rsidR="00D567E3">
          <w:rPr>
            <w:noProof/>
            <w:webHidden/>
          </w:rPr>
          <w:tab/>
          <w:t>31</w:t>
        </w:r>
      </w:hyperlink>
    </w:p>
    <w:p w14:paraId="59C85DC6" w14:textId="77777777" w:rsidR="00D567E3"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2"/>
            <w:rFonts w:hint="eastAsia"/>
          </w:rPr>
          <w:t>表</w:t>
        </w:r>
        <w:r w:rsidR="00D567E3">
          <w:rPr>
            <w:rStyle w:val="af2"/>
          </w:rPr>
          <w:t xml:space="preserve"> 4</w:t>
        </w:r>
        <w:r w:rsidR="00D567E3">
          <w:rPr>
            <w:rStyle w:val="af2"/>
          </w:rPr>
          <w:noBreakHyphen/>
          <w:t>4</w:t>
        </w:r>
        <w:r w:rsidR="00D567E3" w:rsidRPr="00A8310D">
          <w:rPr>
            <w:rStyle w:val="af2"/>
          </w:rPr>
          <w:t xml:space="preserve"> </w:t>
        </w:r>
        <w:r w:rsidR="00D567E3" w:rsidRPr="00CF05C9">
          <w:rPr>
            <w:rStyle w:val="af2"/>
            <w:rFonts w:hint="eastAsia"/>
          </w:rPr>
          <w:t>并发性测试结果</w:t>
        </w:r>
        <w:r w:rsidR="00D567E3">
          <w:rPr>
            <w:noProof/>
            <w:webHidden/>
          </w:rPr>
          <w:tab/>
          <w:t>31</w:t>
        </w:r>
      </w:hyperlink>
    </w:p>
    <w:p w14:paraId="76C2665E" w14:textId="77777777" w:rsidR="00D567E3" w:rsidRPr="005E43D7" w:rsidRDefault="002323F8"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2"/>
            <w:rFonts w:hint="eastAsia"/>
          </w:rPr>
          <w:t>表</w:t>
        </w:r>
        <w:r w:rsidR="00D567E3">
          <w:rPr>
            <w:rStyle w:val="af2"/>
          </w:rPr>
          <w:t xml:space="preserve"> 4</w:t>
        </w:r>
        <w:r w:rsidR="00D567E3">
          <w:rPr>
            <w:rStyle w:val="af2"/>
          </w:rPr>
          <w:noBreakHyphen/>
          <w:t>5</w:t>
        </w:r>
        <w:r w:rsidR="00D567E3" w:rsidRPr="00CF05C9">
          <w:rPr>
            <w:rStyle w:val="af2"/>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3"/>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f"/>
        <w:rPr>
          <w:rStyle w:val="1CharChar"/>
          <w:b/>
        </w:rPr>
      </w:pPr>
      <w:bookmarkStart w:id="41" w:name="_Toc169323422"/>
      <w:bookmarkStart w:id="42"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41"/>
      <w:r w:rsidRPr="00511F6A">
        <w:rPr>
          <w:rStyle w:val="1CharChar"/>
          <w:rFonts w:hint="eastAsia"/>
          <w:b/>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3" w:name="_1.1_研究背景和意义"/>
      <w:bookmarkStart w:id="44" w:name="_Toc73467573"/>
      <w:bookmarkStart w:id="45" w:name="_Toc73467699"/>
      <w:bookmarkStart w:id="46" w:name="_Toc73467984"/>
      <w:bookmarkStart w:id="47" w:name="_Toc73468287"/>
      <w:bookmarkStart w:id="48" w:name="_Toc73468447"/>
      <w:bookmarkStart w:id="49" w:name="_Toc73468515"/>
      <w:bookmarkStart w:id="50" w:name="_Toc73468561"/>
      <w:bookmarkStart w:id="51" w:name="_Toc73951027"/>
      <w:bookmarkStart w:id="52" w:name="_Toc74024494"/>
      <w:bookmarkStart w:id="53" w:name="_Toc74025348"/>
      <w:bookmarkStart w:id="54" w:name="_Toc74025644"/>
      <w:bookmarkStart w:id="55" w:name="_Toc74025755"/>
      <w:bookmarkStart w:id="56" w:name="_Toc74025800"/>
      <w:bookmarkStart w:id="57" w:name="_Toc74025845"/>
      <w:bookmarkStart w:id="58" w:name="_Toc74025991"/>
      <w:bookmarkStart w:id="59" w:name="_Toc74030258"/>
      <w:bookmarkStart w:id="60" w:name="_Toc169323423"/>
      <w:bookmarkEnd w:id="42"/>
      <w:bookmarkEnd w:id="43"/>
      <w:r w:rsidRPr="00067262">
        <w:rPr>
          <w:rFonts w:eastAsia="宋体" w:hAnsi="宋体" w:hint="eastAsia"/>
        </w:rPr>
        <w:t>1.1 研究背景</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00A2144D" w:rsidRPr="00067262">
        <w:rPr>
          <w:rFonts w:eastAsia="宋体" w:hAnsi="宋体" w:hint="eastAsia"/>
        </w:rPr>
        <w:t>和意义</w:t>
      </w:r>
    </w:p>
    <w:p w14:paraId="02E8648A" w14:textId="77777777" w:rsidR="001F634A" w:rsidRPr="001F634A" w:rsidRDefault="001F634A" w:rsidP="00FE4394">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14:paraId="2865A8B9" w14:textId="412B96D8" w:rsidR="001F634A" w:rsidRDefault="001F634A" w:rsidP="00FE4394">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4"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5" w:tgtFrame="_blank" w:history="1">
        <w:r w:rsidRPr="001F634A">
          <w:t>化工</w:t>
        </w:r>
      </w:hyperlink>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61"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2" w:name="_Toc73467576"/>
      <w:bookmarkStart w:id="63" w:name="_Toc73467702"/>
      <w:bookmarkStart w:id="64" w:name="_Toc73467987"/>
      <w:bookmarkStart w:id="65" w:name="_Toc73468290"/>
      <w:bookmarkStart w:id="66" w:name="_Toc73468450"/>
      <w:bookmarkStart w:id="67" w:name="_Toc73468518"/>
      <w:bookmarkStart w:id="68" w:name="_Toc73468564"/>
      <w:bookmarkStart w:id="69" w:name="_Toc73951030"/>
      <w:bookmarkStart w:id="70" w:name="_Toc74024497"/>
      <w:bookmarkStart w:id="71" w:name="_Toc74025351"/>
      <w:bookmarkStart w:id="72" w:name="_Toc74025647"/>
      <w:bookmarkStart w:id="73" w:name="_Toc74025758"/>
      <w:bookmarkStart w:id="74" w:name="_Toc74025803"/>
      <w:bookmarkStart w:id="75" w:name="_Toc74025848"/>
      <w:bookmarkStart w:id="76" w:name="_Toc74025994"/>
      <w:bookmarkStart w:id="77" w:name="_Toc74030261"/>
      <w:bookmarkStart w:id="78" w:name="_Toc169323426"/>
      <w:bookmarkStart w:id="79" w:name="OLE_LINK4"/>
      <w:bookmarkEnd w:id="61"/>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001F634A" w:rsidRPr="001A1283">
        <w:rPr>
          <w:rFonts w:ascii="宋体" w:eastAsia="宋体" w:hAnsi="宋体" w:hint="eastAsia"/>
        </w:rPr>
        <w:t>发展历史</w:t>
      </w:r>
    </w:p>
    <w:bookmarkEnd w:id="79"/>
    <w:p w14:paraId="61CC3D11" w14:textId="1A4C0022" w:rsidR="00D81905" w:rsidRDefault="001F634A" w:rsidP="00FE4394">
      <w:pPr>
        <w:pStyle w:val="af3"/>
      </w:pPr>
      <w:r w:rsidRPr="00C80E3D">
        <w:rPr>
          <w:rStyle w:val="Char"/>
        </w:rPr>
        <w:tab/>
      </w:r>
      <w:r w:rsidRPr="00C80E3D">
        <w:rPr>
          <w:rStyle w:val="Char"/>
          <w:rFonts w:hint="eastAsia"/>
        </w:rPr>
        <w:t>虚拟化技术</w:t>
      </w:r>
      <w:r w:rsidRPr="006C12A8">
        <w:rPr>
          <w:rStyle w:val="Char"/>
          <w:rFonts w:ascii="宋体" w:hAnsi="宋体" w:hint="eastAsia"/>
        </w:rPr>
        <w:t>在20 世纪 60 年代首次开发，当时是为了对大型机硬件进行分区以提高硬件利用率。30 多年前，IBM 率先实施虚拟化，作为对大型机进行逻辑分区以形成若干独立</w:t>
      </w:r>
      <w:r w:rsidRPr="00C80E3D">
        <w:rPr>
          <w:rStyle w:val="Char"/>
          <w:rFonts w:hint="eastAsia"/>
        </w:rPr>
        <w:t>虚拟机的一种方式。这些分区允许大型机进行“多任务处理”：</w:t>
      </w:r>
      <w:r w:rsidRPr="006C12A8">
        <w:rPr>
          <w:rStyle w:val="Char"/>
          <w:rFonts w:ascii="宋体" w:hAnsi="宋体" w:hint="eastAsia"/>
        </w:rPr>
        <w:t>同时运行多个应用程序和进程。由于当时大型机是十分昂贵的资源，因此设计了虚拟化技术来进行分区，作为一种充分利用投资的方式。在 20 世纪 80 年代和 90 年代，由于客户端-服务器应用程序以及价</w:t>
      </w:r>
      <w:r w:rsidRPr="00C80E3D">
        <w:rPr>
          <w:rStyle w:val="Char"/>
          <w:rFonts w:hint="eastAsia"/>
        </w:rPr>
        <w:t>格低廉</w:t>
      </w:r>
      <w:r w:rsidRPr="006C12A8">
        <w:rPr>
          <w:rStyle w:val="Char"/>
          <w:rFonts w:ascii="宋体" w:hAnsi="宋体" w:hint="eastAsia"/>
        </w:rPr>
        <w:lastRenderedPageBreak/>
        <w:t xml:space="preserve">的x86 </w:t>
      </w:r>
      <w:r w:rsidRPr="006C12A8">
        <w:rPr>
          <w:rFonts w:ascii="宋体" w:hAnsi="宋体" w:hint="eastAsia"/>
        </w:rPr>
        <w:t>服务器和台式机成就了分布式计算技术，虚拟化实际上已被人们弃用。20 世纪 90 年代 Windows 的广泛使用以及 Linux 作为服务器操作系统的出现奠定了 x86 服务器的行业标准地位。x86 服务器和桌面部署的增长带来了新的 IT 基础架构和运作难题：基础架构利用率低；物理基础架构成本日益攀升；IT 管理成本不断攀升；故障切换和</w:t>
      </w:r>
      <w:r w:rsidRPr="00D81905">
        <w:rPr>
          <w:rFonts w:hint="eastAsia"/>
        </w:rPr>
        <w:t>灾难保护不足；最终用户桌面的维护成本高昂</w:t>
      </w:r>
      <w:r w:rsidR="00AE0D97" w:rsidRPr="00D81905">
        <w:rPr>
          <w:rFonts w:hint="eastAsia"/>
        </w:rPr>
        <w:t>。</w:t>
      </w:r>
    </w:p>
    <w:p w14:paraId="734FA005" w14:textId="77777777" w:rsidR="001F634A" w:rsidRPr="006C12A8" w:rsidRDefault="00D81905" w:rsidP="00FE4394">
      <w:pPr>
        <w:pStyle w:val="af3"/>
        <w:rPr>
          <w:rFonts w:ascii="宋体" w:hAnsi="宋体"/>
        </w:rPr>
      </w:pPr>
      <w:r w:rsidRPr="00D81905">
        <w:rPr>
          <w:rFonts w:hint="eastAsia"/>
        </w:rPr>
        <w:t xml:space="preserve">1999 </w:t>
      </w:r>
      <w:r w:rsidRPr="00D81905">
        <w:rPr>
          <w:rFonts w:hint="eastAsia"/>
        </w:rPr>
        <w:t>年，</w:t>
      </w:r>
      <w:r w:rsidRPr="00D81905">
        <w:rPr>
          <w:rFonts w:hint="eastAsia"/>
        </w:rPr>
        <w:t xml:space="preserve">VMware </w:t>
      </w:r>
      <w:r w:rsidRPr="00D81905">
        <w:rPr>
          <w:rFonts w:hint="eastAsia"/>
        </w:rPr>
        <w:t>推出了针对</w:t>
      </w:r>
      <w:r w:rsidRPr="00D81905">
        <w:rPr>
          <w:rFonts w:hint="eastAsia"/>
        </w:rPr>
        <w:t xml:space="preserve"> x86 </w:t>
      </w:r>
      <w:r w:rsidRPr="00D81905">
        <w:rPr>
          <w:rFonts w:hint="eastAsia"/>
        </w:rPr>
        <w:t>系统的虚拟化技术，旨在解决上述很多难题，并将</w:t>
      </w:r>
      <w:r w:rsidRPr="00D81905">
        <w:rPr>
          <w:rFonts w:hint="eastAsia"/>
        </w:rPr>
        <w:t xml:space="preserve"> x86 </w:t>
      </w:r>
      <w:r w:rsidRPr="00D81905">
        <w:rPr>
          <w:rFonts w:hint="eastAsia"/>
        </w:rPr>
        <w:t>系统转变成通用的共享硬件基础架构，以便使应用程序环境在完全隔离、移动性和操作系统方面有选择的空间。</w:t>
      </w:r>
      <w:r w:rsidRPr="00D81905">
        <w:rPr>
          <w:rFonts w:hint="eastAsia"/>
        </w:rPr>
        <w:t xml:space="preserve">x86 </w:t>
      </w:r>
      <w:r w:rsidRPr="00D81905">
        <w:rPr>
          <w:rFonts w:hint="eastAsia"/>
        </w:rPr>
        <w:t>计算机与大型机不同，它在设计上不支持全面虚拟化，因此必须克服难以解决的难题才能在</w:t>
      </w:r>
      <w:r w:rsidRPr="00D81905">
        <w:rPr>
          <w:rFonts w:hint="eastAsia"/>
        </w:rPr>
        <w:t xml:space="preserve"> x86 </w:t>
      </w:r>
      <w:r w:rsidRPr="00D81905">
        <w:rPr>
          <w:rFonts w:hint="eastAsia"/>
        </w:rPr>
        <w:t>计算机上开发出虚拟机。在大型机和</w:t>
      </w:r>
      <w:r w:rsidRPr="00D81905">
        <w:rPr>
          <w:rFonts w:hint="eastAsia"/>
        </w:rPr>
        <w:t xml:space="preserve"> PC </w:t>
      </w:r>
      <w:r w:rsidRPr="00D81905">
        <w:rPr>
          <w:rFonts w:hint="eastAsia"/>
        </w:rPr>
        <w:t>中，大多数</w:t>
      </w:r>
      <w:r w:rsidRPr="00D81905">
        <w:rPr>
          <w:rFonts w:hint="eastAsia"/>
        </w:rPr>
        <w:t xml:space="preserve"> CPU </w:t>
      </w:r>
      <w:r w:rsidRPr="00D81905">
        <w:rPr>
          <w:rFonts w:hint="eastAsia"/>
        </w:rPr>
        <w:t>的基本功能都是执行一系列存储的指令（即软件程序）。</w:t>
      </w:r>
      <w:r w:rsidRPr="00D81905">
        <w:rPr>
          <w:rFonts w:hint="eastAsia"/>
        </w:rPr>
        <w:t xml:space="preserve">x86 </w:t>
      </w:r>
      <w:r w:rsidRPr="00D81905">
        <w:rPr>
          <w:rFonts w:hint="eastAsia"/>
        </w:rPr>
        <w:t>处理器中有</w:t>
      </w:r>
      <w:r w:rsidRPr="00D81905">
        <w:rPr>
          <w:rFonts w:hint="eastAsia"/>
        </w:rPr>
        <w:t xml:space="preserve"> 17 </w:t>
      </w:r>
      <w:r w:rsidRPr="00D81905">
        <w:rPr>
          <w:rFonts w:hint="eastAsia"/>
        </w:rPr>
        <w:t>条特定指令在虚拟化时会产生问题，从而导致操作系统显示警告、终止应用程序或直接完全崩溃。因此，这</w:t>
      </w:r>
      <w:r w:rsidRPr="00D81905">
        <w:rPr>
          <w:rFonts w:hint="eastAsia"/>
        </w:rPr>
        <w:t xml:space="preserve"> 17 </w:t>
      </w:r>
      <w:r w:rsidRPr="00D81905">
        <w:rPr>
          <w:rFonts w:hint="eastAsia"/>
        </w:rPr>
        <w:t>条指令是在</w:t>
      </w:r>
      <w:r w:rsidRPr="00D81905">
        <w:rPr>
          <w:rFonts w:hint="eastAsia"/>
        </w:rPr>
        <w:t xml:space="preserve"> x86 </w:t>
      </w:r>
      <w:r w:rsidRPr="00D81905">
        <w:rPr>
          <w:rFonts w:hint="eastAsia"/>
        </w:rPr>
        <w:t>计算机上首次实现虚拟化时的严重障碍。为应对</w:t>
      </w:r>
      <w:r w:rsidRPr="00D81905">
        <w:rPr>
          <w:rFonts w:hint="eastAsia"/>
        </w:rPr>
        <w:t xml:space="preserve"> x86 </w:t>
      </w:r>
      <w:r w:rsidRPr="00D81905">
        <w:rPr>
          <w:rFonts w:hint="eastAsia"/>
        </w:rPr>
        <w:t>体系结构中会产生问题的这些指令，</w:t>
      </w:r>
      <w:r>
        <w:rPr>
          <w:rFonts w:hint="eastAsia"/>
        </w:rPr>
        <w:t>VMware</w:t>
      </w:r>
      <w:r w:rsidRPr="00D81905">
        <w:rPr>
          <w:rFonts w:hint="eastAsia"/>
        </w:rPr>
        <w:t>开发了一种自适应虚拟化技术。在生成这些指令时此技术会将它们“困住”，然后将它们转换成可以虚拟化的安全指令，同时允许所有其他指令不受干扰地执行。这样就产生</w:t>
      </w:r>
      <w:r w:rsidRPr="006C12A8">
        <w:rPr>
          <w:rFonts w:ascii="宋体" w:hAnsi="宋体" w:hint="eastAsia"/>
        </w:rPr>
        <w:t>了一种与主机硬件匹配并保持软件完全兼容性的高性能</w:t>
      </w:r>
      <w:hyperlink r:id="rId16" w:tgtFrame="_blank" w:history="1">
        <w:r w:rsidRPr="006C12A8">
          <w:rPr>
            <w:rFonts w:ascii="宋体" w:hAnsi="宋体" w:hint="eastAsia"/>
          </w:rPr>
          <w:t>虚拟机</w:t>
        </w:r>
      </w:hyperlink>
      <w:r w:rsidRPr="006C12A8">
        <w:rPr>
          <w:rFonts w:ascii="宋体" w:hAnsi="宋体" w:hint="eastAsia"/>
        </w:rPr>
        <w:t>。</w:t>
      </w:r>
    </w:p>
    <w:p w14:paraId="50BAE0C4" w14:textId="77777777" w:rsidR="00D81905" w:rsidRPr="006C12A8" w:rsidRDefault="00D81905" w:rsidP="006C12A8">
      <w:pPr>
        <w:pStyle w:val="af3"/>
        <w:rPr>
          <w:rFonts w:ascii="宋体" w:hAnsi="宋体"/>
        </w:rPr>
      </w:pPr>
      <w:r w:rsidRPr="006C12A8">
        <w:rPr>
          <w:rFonts w:hint="eastAsia"/>
        </w:rPr>
        <w:t>在</w:t>
      </w:r>
      <w:r w:rsidRPr="006C12A8">
        <w:t>VMware</w:t>
      </w:r>
      <w:r w:rsidRPr="006C12A8">
        <w:t>逐渐在企业级市场中被广泛的接受</w:t>
      </w:r>
      <w:r w:rsidRPr="006C12A8">
        <w:rPr>
          <w:rFonts w:hint="eastAsia"/>
        </w:rPr>
        <w:t>后</w:t>
      </w:r>
      <w:r w:rsidRPr="006C12A8">
        <w:t>，</w:t>
      </w:r>
      <w:r w:rsidRPr="006C12A8">
        <w:t>Xen</w:t>
      </w:r>
      <w:r w:rsidRPr="006C12A8">
        <w:t>也逐渐在互联网领域</w:t>
      </w:r>
      <w:r w:rsidR="00C92D39" w:rsidRPr="006C12A8">
        <w:rPr>
          <w:rFonts w:hint="eastAsia"/>
        </w:rPr>
        <w:t>崭</w:t>
      </w:r>
      <w:r w:rsidRPr="006C12A8">
        <w:t>露头角。</w:t>
      </w:r>
      <w:r w:rsidRPr="006C12A8">
        <w:rPr>
          <w:rFonts w:hint="eastAsia"/>
        </w:rPr>
        <w:t>在成熟的服务器操作系统当中，</w:t>
      </w:r>
      <w:r w:rsidRPr="006C12A8">
        <w:t>Novell SUSE Linux Enterprise 10</w:t>
      </w:r>
      <w:r w:rsidRPr="006C12A8">
        <w:t>是第一个采用</w:t>
      </w:r>
      <w:r w:rsidR="00B240DC" w:rsidRPr="006C12A8">
        <w:t>Xen</w:t>
      </w:r>
      <w:r w:rsidRPr="006C12A8">
        <w:t>技术的。当时的</w:t>
      </w:r>
      <w:r w:rsidRPr="006C12A8">
        <w:t>Xen</w:t>
      </w:r>
      <w:r w:rsidRPr="006C12A8">
        <w:t>还很不成熟，</w:t>
      </w:r>
      <w:r w:rsidRPr="006C12A8">
        <w:rPr>
          <w:rFonts w:hint="eastAsia"/>
        </w:rPr>
        <w:t>但是在</w:t>
      </w:r>
      <w:r w:rsidRPr="006C12A8">
        <w:rPr>
          <w:rFonts w:hint="eastAsia"/>
        </w:rPr>
        <w:t>2006</w:t>
      </w:r>
      <w:r w:rsidRPr="006C12A8">
        <w:rPr>
          <w:rFonts w:hint="eastAsia"/>
        </w:rPr>
        <w:t>年，</w:t>
      </w:r>
      <w:r w:rsidRPr="006C12A8">
        <w:t>RHEL 5.0</w:t>
      </w:r>
      <w:r w:rsidRPr="006C12A8">
        <w:t>发布的时候，红帽</w:t>
      </w:r>
      <w:r w:rsidRPr="006C12A8">
        <w:rPr>
          <w:rFonts w:hint="eastAsia"/>
        </w:rPr>
        <w:t>公司</w:t>
      </w:r>
      <w:r w:rsidRPr="006C12A8">
        <w:t>决定也将</w:t>
      </w:r>
      <w:r w:rsidRPr="006C12A8">
        <w:t>Xen</w:t>
      </w:r>
      <w:r w:rsidRPr="006C12A8">
        <w:t>加入到自己的默认特性当中</w:t>
      </w:r>
      <w:r w:rsidRPr="006C12A8">
        <w:rPr>
          <w:rFonts w:hint="eastAsia"/>
        </w:rPr>
        <w:t>，一时之间，在</w:t>
      </w:r>
      <w:r w:rsidRPr="006C12A8">
        <w:t>Linux</w:t>
      </w:r>
      <w:r w:rsidRPr="006C12A8">
        <w:t>服务器领域，</w:t>
      </w:r>
      <w:r w:rsidRPr="006C12A8">
        <w:t>Xen</w:t>
      </w:r>
      <w:r w:rsidRPr="006C12A8">
        <w:t>似乎成为了</w:t>
      </w:r>
      <w:r w:rsidRPr="006C12A8">
        <w:t>VMware</w:t>
      </w:r>
      <w:r w:rsidRPr="006C12A8">
        <w:t>之外的最佳虚拟化选择</w:t>
      </w:r>
      <w:r w:rsidR="00B240DC" w:rsidRPr="006C12A8">
        <w:rPr>
          <w:rFonts w:hint="eastAsia"/>
        </w:rPr>
        <w:t>。</w:t>
      </w:r>
      <w:r w:rsidR="00B240DC" w:rsidRPr="006C12A8">
        <w:t>但是，作为一项</w:t>
      </w:r>
      <w:r w:rsidR="00B240DC" w:rsidRPr="006C12A8">
        <w:t>Linux</w:t>
      </w:r>
      <w:r w:rsidR="00B240DC" w:rsidRPr="006C12A8">
        <w:t>平台上的虚拟化技术，</w:t>
      </w:r>
      <w:r w:rsidR="00B240DC" w:rsidRPr="006C12A8">
        <w:t>Xen</w:t>
      </w:r>
      <w:r w:rsidR="00B240DC" w:rsidRPr="006C12A8">
        <w:t>在很长一段时间内一直没有被接受到</w:t>
      </w:r>
      <w:r w:rsidR="00B240DC" w:rsidRPr="006C12A8">
        <w:t>Linux</w:t>
      </w:r>
      <w:r w:rsidR="00B240DC" w:rsidRPr="006C12A8">
        <w:t>内核的代码当中，这对于</w:t>
      </w:r>
      <w:r w:rsidR="00B240DC" w:rsidRPr="006C12A8">
        <w:t>Xen</w:t>
      </w:r>
      <w:r w:rsidR="00B240DC" w:rsidRPr="006C12A8">
        <w:t>的维护者而言，不仅意味着要多做很多工作，还意味着用户在废了半天劲装好</w:t>
      </w:r>
      <w:r w:rsidR="00B240DC" w:rsidRPr="006C12A8">
        <w:t>Xen</w:t>
      </w:r>
      <w:r w:rsidR="00B240DC" w:rsidRPr="006C12A8">
        <w:t>之后可能遇到意想不</w:t>
      </w:r>
      <w:r w:rsidR="00B240DC" w:rsidRPr="006C12A8">
        <w:rPr>
          <w:rFonts w:ascii="宋体" w:hAnsi="宋体"/>
        </w:rPr>
        <w:t>到的问题</w:t>
      </w:r>
      <w:r w:rsidR="00B240DC" w:rsidRPr="006C12A8">
        <w:rPr>
          <w:rFonts w:ascii="宋体" w:hAnsi="宋体" w:hint="eastAsia"/>
        </w:rPr>
        <w:t>。</w:t>
      </w:r>
    </w:p>
    <w:p w14:paraId="2C4DB045" w14:textId="77777777" w:rsidR="00B240DC" w:rsidRDefault="00B240DC" w:rsidP="006C12A8">
      <w:pPr>
        <w:pStyle w:val="af3"/>
      </w:pPr>
      <w:r w:rsidRPr="006C12A8">
        <w:rPr>
          <w:rFonts w:ascii="宋体" w:hAnsi="宋体"/>
        </w:rPr>
        <w:t>2008年9月，</w:t>
      </w:r>
      <w:r w:rsidRPr="006C12A8">
        <w:rPr>
          <w:rFonts w:ascii="宋体" w:hAnsi="宋体" w:hint="eastAsia"/>
        </w:rPr>
        <w:t>红帽</w:t>
      </w:r>
      <w:r w:rsidRPr="006C12A8">
        <w:rPr>
          <w:rFonts w:ascii="宋体" w:hAnsi="宋体"/>
        </w:rPr>
        <w:t>收购了一家名叫Qumranet的以色列小公司，由此入</w:t>
      </w:r>
      <w:r w:rsidRPr="00B240DC">
        <w:t>手了一个叫做</w:t>
      </w:r>
      <w:r w:rsidRPr="00B240DC">
        <w:t>KVM</w:t>
      </w:r>
      <w:r w:rsidRPr="00B240DC">
        <w:t>的虚拟化技术（</w:t>
      </w:r>
      <w:r w:rsidRPr="00B240DC">
        <w:t>KVM</w:t>
      </w:r>
      <w:r w:rsidRPr="00B240DC">
        <w:t>，全称</w:t>
      </w:r>
      <w:r w:rsidRPr="00B240DC">
        <w:t>Kernel-based Virtual Machine</w:t>
      </w:r>
      <w:r>
        <w:rPr>
          <w:rFonts w:hint="eastAsia"/>
        </w:rPr>
        <w:t>，</w:t>
      </w:r>
      <w:r w:rsidRPr="00B240DC">
        <w:t>意为基于内核的虚拟机）。</w:t>
      </w:r>
    </w:p>
    <w:p w14:paraId="3B702494" w14:textId="77777777" w:rsidR="004334A3" w:rsidRDefault="004334A3" w:rsidP="006C12A8">
      <w:pPr>
        <w:pStyle w:val="af3"/>
      </w:pPr>
      <w:r w:rsidRPr="004334A3">
        <w:t>2010</w:t>
      </w:r>
      <w:r w:rsidRPr="004334A3">
        <w:t>年，</w:t>
      </w:r>
      <w:r w:rsidRPr="004334A3">
        <w:t>IBM</w:t>
      </w:r>
      <w:r w:rsidRPr="004334A3">
        <w:t>系统软件部市场与销售副总裁，同时也是开放虚拟化联盟委</w:t>
      </w:r>
      <w:r w:rsidRPr="004334A3">
        <w:lastRenderedPageBreak/>
        <w:t>员会成员之一的</w:t>
      </w:r>
      <w:r w:rsidRPr="004334A3">
        <w:t>Inna Kuznetsova</w:t>
      </w:r>
      <w:r>
        <w:rPr>
          <w:rFonts w:hint="eastAsia"/>
        </w:rPr>
        <w:t>公开表示：</w:t>
      </w:r>
      <w:r w:rsidRPr="004334A3">
        <w:t>KVM</w:t>
      </w:r>
      <w:r w:rsidRPr="004334A3">
        <w:t>已经对数据中心做好了准备。</w:t>
      </w:r>
    </w:p>
    <w:p w14:paraId="58380F9D" w14:textId="77777777" w:rsidR="009C5FB3" w:rsidRDefault="009C5FB3" w:rsidP="006C12A8">
      <w:pPr>
        <w:pStyle w:val="af3"/>
      </w:pPr>
      <w:r w:rsidRPr="009C5FB3">
        <w:rPr>
          <w:rFonts w:hint="eastAsia"/>
        </w:rPr>
        <w:t>为了进一步降低桌面虚拟化的投入成本，</w:t>
      </w:r>
      <w:r w:rsidRPr="009C5FB3">
        <w:t>Citrix</w:t>
      </w:r>
      <w:r w:rsidRPr="009C5FB3">
        <w:t>在</w:t>
      </w:r>
      <w:r w:rsidRPr="009C5FB3">
        <w:t>2011</w:t>
      </w:r>
      <w:r w:rsidRPr="009C5FB3">
        <w:t>年</w:t>
      </w:r>
      <w:r w:rsidRPr="009C5FB3">
        <w:t>5</w:t>
      </w:r>
      <w:r w:rsidRPr="009C5FB3">
        <w:t>月发布了</w:t>
      </w:r>
      <w:r w:rsidRPr="009C5FB3">
        <w:t>IntelliCache</w:t>
      </w:r>
      <w:r w:rsidRPr="009C5FB3">
        <w:t>技术。在过去，</w:t>
      </w:r>
      <w:r w:rsidRPr="009C5FB3">
        <w:t>VDI</w:t>
      </w:r>
      <w:r w:rsidRPr="009C5FB3">
        <w:t>项目都是使用共享存储，服务器的本地存储设备被闲置，是一个不小的浪费，</w:t>
      </w:r>
      <w:r w:rsidRPr="009C5FB3">
        <w:t>IntelliCache</w:t>
      </w:r>
      <w:r w:rsidRPr="009C5FB3">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14:paraId="79BBEFAB" w14:textId="77777777" w:rsidR="00550E31" w:rsidRDefault="00550E31" w:rsidP="006C12A8">
      <w:pPr>
        <w:pStyle w:val="af3"/>
      </w:pPr>
      <w:r>
        <w:rPr>
          <w:rFonts w:hint="eastAsia"/>
        </w:rPr>
        <w:t>在虚拟化技术大规模应用于生产之后，</w:t>
      </w:r>
      <w:r w:rsidRPr="00550E31">
        <w:rPr>
          <w:rFonts w:hint="eastAsia"/>
        </w:rPr>
        <w:t>随着科学技术的不断发展</w:t>
      </w:r>
      <w:r w:rsidRPr="00550E31">
        <w:t>,</w:t>
      </w:r>
      <w:r w:rsidRPr="00550E31">
        <w:t>计算机网络技术的应用也日益普及</w:t>
      </w:r>
      <w:r w:rsidRPr="00550E31">
        <w:t>.</w:t>
      </w:r>
      <w:r w:rsidRPr="00550E31">
        <w:t>在目前的计算机网络安全工作中</w:t>
      </w:r>
      <w:r w:rsidRPr="00550E31">
        <w:t>,</w:t>
      </w:r>
      <w:r w:rsidRPr="00550E31">
        <w:t>虚拟网络技术是比较重要的一类</w:t>
      </w:r>
      <w:r w:rsidRPr="00550E3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Pr="00550E31">
        <w:t>,</w:t>
      </w:r>
      <w:r w:rsidRPr="00550E31">
        <w:t>在应用虚拟网络技术的过程中</w:t>
      </w:r>
      <w:r w:rsidRPr="00550E31">
        <w:t>,</w:t>
      </w:r>
      <w:r w:rsidRPr="00550E31">
        <w:t>需考虑不同的环境和应用标准</w:t>
      </w:r>
      <w:r w:rsidRPr="00550E31">
        <w:t>,</w:t>
      </w:r>
      <w:r w:rsidRPr="00550E31">
        <w:t>以此来实现计算机网络安全的巩固</w:t>
      </w:r>
      <w:r>
        <w:rPr>
          <w:rFonts w:hint="eastAsia"/>
        </w:rPr>
        <w:t>。</w:t>
      </w:r>
    </w:p>
    <w:p w14:paraId="39E67A11" w14:textId="77777777" w:rsidR="00550E31" w:rsidRPr="00D81905" w:rsidRDefault="00550E31" w:rsidP="006C12A8">
      <w:pPr>
        <w:pStyle w:val="af3"/>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80" w:name="_Toc73467577"/>
      <w:bookmarkStart w:id="81" w:name="_Toc73467703"/>
      <w:bookmarkStart w:id="82" w:name="_Toc73467988"/>
      <w:bookmarkStart w:id="83" w:name="_Toc73468291"/>
      <w:bookmarkStart w:id="84" w:name="_Toc73468451"/>
      <w:bookmarkStart w:id="85" w:name="_Toc73468519"/>
      <w:bookmarkStart w:id="86" w:name="_Toc73468565"/>
      <w:bookmarkStart w:id="87" w:name="_Toc73951031"/>
      <w:bookmarkStart w:id="88" w:name="_Toc74024498"/>
      <w:bookmarkStart w:id="89" w:name="_Toc74025352"/>
      <w:bookmarkStart w:id="90" w:name="_Toc74025648"/>
      <w:bookmarkStart w:id="91" w:name="_Toc74025759"/>
      <w:bookmarkStart w:id="92" w:name="_Toc74025804"/>
      <w:bookmarkStart w:id="93" w:name="_Toc74025849"/>
      <w:bookmarkStart w:id="94" w:name="_Toc74025995"/>
      <w:bookmarkStart w:id="95" w:name="_Toc74030262"/>
      <w:bookmarkStart w:id="96"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6C12A8">
      <w:pPr>
        <w:pStyle w:val="af3"/>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FE4394">
      <w:pPr>
        <w:pStyle w:val="af3"/>
      </w:pPr>
      <w:r>
        <w:rPr>
          <w:rFonts w:hint="eastAsia"/>
        </w:rPr>
        <w:tab/>
      </w: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lastRenderedPageBreak/>
        <w:t>高校运行，另一方面，由于算法大多为计算密集型程序，所以同样会占用较多的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64DD2CD2" w:rsidR="00D72B75" w:rsidRDefault="00D72B75" w:rsidP="00FE4394">
      <w:pPr>
        <w:pStyle w:val="af3"/>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FE4394">
      <w:pPr>
        <w:pStyle w:val="af3"/>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77777777" w:rsidR="00D72B75" w:rsidRDefault="00C875E7" w:rsidP="00FE4394">
      <w:pPr>
        <w:pStyle w:val="af3"/>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部分为集成的系统通信服务器程序，便于程序的监控管理和后期的功能扩展以及个性化功能的定制。论文的主要研究内容包括以下几个方面：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w:t>
      </w:r>
      <w:r w:rsidRPr="00CE6277">
        <w:rPr>
          <w:rFonts w:cs="Times New Roman" w:hint="eastAsia"/>
        </w:rPr>
        <w:lastRenderedPageBreak/>
        <w:t>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6C12A8">
      <w:pPr>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7" w:name="_2.1_引言"/>
      <w:bookmarkEnd w:id="97"/>
      <w:r w:rsidRPr="00067262">
        <w:rPr>
          <w:rFonts w:eastAsia="宋体" w:hAnsi="宋体" w:hint="eastAsia"/>
        </w:rPr>
        <w:t>2.1 引言</w:t>
      </w:r>
    </w:p>
    <w:p w14:paraId="03C90436" w14:textId="77777777"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w:t>
      </w:r>
      <w:r>
        <w:rPr>
          <w:rFonts w:hint="eastAsia"/>
        </w:rPr>
        <w:t>MVC</w:t>
      </w:r>
      <w:r>
        <w:rPr>
          <w:rFonts w:hint="eastAsia"/>
        </w:rPr>
        <w:t>设计模式、消息队列等理论和技术。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66BBB40A" w14:textId="77777777" w:rsidR="00A474F6" w:rsidRPr="001A1283" w:rsidRDefault="00A474F6" w:rsidP="00A474F6">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8B0CFF" w:rsidRPr="001A1283">
        <w:rPr>
          <w:rFonts w:ascii="宋体" w:eastAsia="宋体" w:hAnsi="宋体" w:hint="eastAsia"/>
        </w:rPr>
        <w:t>虚拟网络的组成</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1F2D9ED0" w14:textId="77777777" w:rsidR="008B0CFF" w:rsidRPr="001A1283" w:rsidRDefault="008B0CFF" w:rsidP="008B0CFF">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虚拟网络的路由</w:t>
      </w:r>
    </w:p>
    <w:p w14:paraId="34325D9E" w14:textId="77777777" w:rsidR="00EE50A1" w:rsidRDefault="00EE50A1" w:rsidP="006C12A8">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77777777" w:rsidR="00824246" w:rsidRDefault="00824246" w:rsidP="006C12A8">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6CF2CFDC" w14:textId="77777777" w:rsidR="00824246" w:rsidRPr="00CE6277" w:rsidRDefault="00824246" w:rsidP="006C12A8">
      <w:pPr>
        <w:pStyle w:val="af3"/>
      </w:pPr>
      <w:r w:rsidRPr="00CE6277">
        <w:rPr>
          <w:rFonts w:hint="eastAsia"/>
        </w:rPr>
        <w:t>桥接：桥接网络是指本地物理网卡和虚拟网卡通过</w:t>
      </w:r>
      <w:r w:rsidRPr="00CE6277">
        <w:t>VMnet0</w:t>
      </w:r>
      <w:r w:rsidRPr="00CE6277">
        <w:t>虚拟交换机进行桥接，物理网卡和虚拟网卡在拓扑图上处于同等地位，那么物理网卡和虚拟</w:t>
      </w:r>
      <w:r w:rsidRPr="00CE6277">
        <w:lastRenderedPageBreak/>
        <w:t>网卡就相当于处于同一个网段，虚拟交换机就相当于一台现实网络中的交换机</w:t>
      </w:r>
      <w:r w:rsidRPr="00CE6277">
        <w:t>,</w:t>
      </w:r>
      <w:r w:rsidRPr="00CE6277">
        <w:t>所以两个网卡的</w:t>
      </w:r>
      <w:r w:rsidRPr="00CE6277">
        <w:t>IP</w:t>
      </w:r>
      <w:r w:rsidRPr="00CE6277">
        <w:t>地址也要设置为同一网段。所以当我们要在局域网使用虚拟机，对局域网其他</w:t>
      </w:r>
      <w:r w:rsidRPr="00CE6277">
        <w:t>pc</w:t>
      </w:r>
      <w:r w:rsidRPr="00CE6277">
        <w:t>提供服务时，例如提供</w:t>
      </w:r>
      <w:r w:rsidRPr="00CE6277">
        <w:t>ftp</w:t>
      </w:r>
      <w:r w:rsidRPr="00CE6277">
        <w:rPr>
          <w:rFonts w:hint="eastAsia"/>
        </w:rPr>
        <w:t>、</w:t>
      </w:r>
      <w:r w:rsidRPr="00CE6277">
        <w:t>ssh</w:t>
      </w:r>
      <w:r w:rsidRPr="00CE6277">
        <w:rPr>
          <w:rFonts w:hint="eastAsia"/>
        </w:rPr>
        <w:t>、</w:t>
      </w:r>
      <w:r w:rsidRPr="00CE6277">
        <w:t>http</w:t>
      </w:r>
      <w:r w:rsidRPr="00CE6277">
        <w:rPr>
          <w:rFonts w:hint="eastAsia"/>
        </w:rPr>
        <w:t>等</w:t>
      </w:r>
      <w:r w:rsidRPr="00CE6277">
        <w:t>服务，那么就要选择桥接模式。</w:t>
      </w:r>
    </w:p>
    <w:p w14:paraId="3A1D274E" w14:textId="77777777" w:rsidR="00824246" w:rsidRPr="00C80E3D" w:rsidRDefault="00824246" w:rsidP="006C12A8">
      <w:pPr>
        <w:pStyle w:val="af3"/>
      </w:pPr>
      <w:r w:rsidRPr="00CE6277">
        <w:t>NAT</w:t>
      </w:r>
      <w:r w:rsidRPr="00CE6277">
        <w:t>模式</w:t>
      </w:r>
      <w:r w:rsidRPr="00CE6277">
        <w:rPr>
          <w:rFonts w:hint="eastAsia"/>
        </w:rPr>
        <w:t>：该模</w:t>
      </w:r>
      <w:r w:rsidRPr="00C80E3D">
        <w:rPr>
          <w:rFonts w:hint="eastAsia"/>
        </w:rPr>
        <w:t>式</w:t>
      </w:r>
      <w:r w:rsidRPr="00C80E3D">
        <w:t>就是让虚拟机借助</w:t>
      </w:r>
      <w:r w:rsidRPr="00C80E3D">
        <w:t>NAT(</w:t>
      </w:r>
      <w:r w:rsidRPr="00C80E3D">
        <w:t>网络地址转换</w:t>
      </w:r>
      <w:r w:rsidRPr="00C80E3D">
        <w:t>)</w:t>
      </w:r>
      <w:r w:rsidRPr="00C80E3D">
        <w:t>功能，通过宿主机器所在的网络来访问公网。</w:t>
      </w:r>
      <w:r w:rsidRPr="00C80E3D">
        <w:t>NAT</w:t>
      </w:r>
      <w:r w:rsidRPr="00C80E3D">
        <w:t>模式中，虚拟机的网卡和物理网卡的网络，不在同一个网络，虚拟机的网卡，是在</w:t>
      </w:r>
      <w:r w:rsidRPr="00C80E3D">
        <w:t>vmware</w:t>
      </w:r>
      <w:r w:rsidRPr="00C80E3D">
        <w:t>提供的一个虚拟网络。</w:t>
      </w:r>
    </w:p>
    <w:p w14:paraId="0B79A2E5" w14:textId="77777777" w:rsidR="00A07FA8" w:rsidRPr="00CE6277" w:rsidRDefault="00824246" w:rsidP="006C12A8">
      <w:pPr>
        <w:pStyle w:val="af3"/>
      </w:pPr>
      <w:r w:rsidRPr="00C80E3D">
        <w:t>Host-Only</w:t>
      </w:r>
      <w:r w:rsidRPr="00C80E3D">
        <w:rPr>
          <w:rFonts w:hint="eastAsia"/>
        </w:rPr>
        <w:t>：</w:t>
      </w:r>
      <w:r w:rsidR="00A07FA8" w:rsidRPr="00C80E3D">
        <w:rPr>
          <w:rFonts w:hint="eastAsia"/>
        </w:rPr>
        <w:t>在</w:t>
      </w:r>
      <w:r w:rsidR="00A07FA8" w:rsidRPr="00C80E3D">
        <w:t>Host-Only</w:t>
      </w:r>
      <w:r w:rsidR="00A07FA8" w:rsidRPr="00C80E3D">
        <w:t>模式下，虚拟网络是一个全封闭的网络，它唯一能够访问的就是主机。其实</w:t>
      </w:r>
      <w:r w:rsidR="00A07FA8" w:rsidRPr="00C80E3D">
        <w:t>Host-Only</w:t>
      </w:r>
      <w:r w:rsidR="00A07FA8" w:rsidRPr="00C80E3D">
        <w:t>网络和</w:t>
      </w:r>
      <w:r w:rsidR="00A07FA8" w:rsidRPr="00CE6277">
        <w:t>NAT</w:t>
      </w:r>
      <w:r w:rsidR="00A07FA8" w:rsidRPr="00CE6277">
        <w:t>网络很相似，不同的地方就是</w:t>
      </w:r>
      <w:r w:rsidR="00A07FA8" w:rsidRPr="00CE6277">
        <w:t>Host-Only</w:t>
      </w:r>
      <w:r w:rsidR="00A07FA8" w:rsidRPr="00CE6277">
        <w:t>网络没有</w:t>
      </w:r>
      <w:r w:rsidR="00A07FA8" w:rsidRPr="00CE6277">
        <w:t>NAT</w:t>
      </w:r>
      <w:r w:rsidR="00A07FA8" w:rsidRPr="00CE6277">
        <w:t>服务，所以虚拟网络不能连接到</w:t>
      </w:r>
      <w:r w:rsidR="00A07FA8" w:rsidRPr="00CE6277">
        <w:t>Internet</w:t>
      </w:r>
      <w:r w:rsidR="00A07FA8" w:rsidRPr="00CE6277">
        <w:t>。</w:t>
      </w:r>
    </w:p>
    <w:p w14:paraId="546AF093" w14:textId="77777777" w:rsidR="00491A86" w:rsidRDefault="00A07FA8" w:rsidP="006C12A8">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7" o:title=""/>
          </v:shape>
          <o:OLEObject Type="Embed" ProgID="Visio.Drawing.15" ShapeID="_x0000_i1025" DrawAspect="Content" ObjectID="_1525790373" r:id="rId18"/>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586DC28D"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77777777"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w:t>
      </w:r>
      <w:r w:rsidR="00162633">
        <w:rPr>
          <w:rFonts w:hint="eastAsia"/>
        </w:rPr>
        <w:lastRenderedPageBreak/>
        <w:t>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77777777" w:rsidR="00662767" w:rsidRDefault="00360F9D" w:rsidP="008E2164">
      <w:pPr>
        <w:pStyle w:val="af3"/>
      </w:pPr>
      <w:r>
        <w:rPr>
          <w:rFonts w:hint="eastAsia"/>
        </w:rPr>
        <w:t>WebSocket</w:t>
      </w:r>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lastRenderedPageBreak/>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14:paraId="43604618" w14:textId="77777777" w:rsidR="00312FEC" w:rsidDel="00DE53D2" w:rsidRDefault="00662767" w:rsidP="008E2164">
      <w:pPr>
        <w:pStyle w:val="af3"/>
        <w:rPr>
          <w:del w:id="98" w:author="WuZT" w:date="2016-05-25T09:27:00Z"/>
        </w:rPr>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CD2845">
        <w:rPr>
          <w:rFonts w:hint="eastAsia"/>
        </w:rPr>
        <w:t>WebSocket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99"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14:paraId="42B61CE6" w14:textId="77777777" w:rsidR="00C26605" w:rsidRPr="00503D9B" w:rsidRDefault="00C26605" w:rsidP="00C26605">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引言</w:t>
      </w:r>
    </w:p>
    <w:p w14:paraId="5F7F8E67" w14:textId="77777777"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sidR="0077307C">
        <w:rPr>
          <w:rStyle w:val="af9"/>
        </w:rPr>
        <w:t>[</w:t>
      </w:r>
      <w:r w:rsidR="0077307C">
        <w:rPr>
          <w:rStyle w:val="af9"/>
        </w:rPr>
        <w:endnoteReference w:id="5"/>
      </w:r>
      <w:r w:rsidR="0077307C">
        <w:rPr>
          <w:rStyle w:val="af9"/>
        </w:rPr>
        <w:t>]</w:t>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14:paraId="3B86E002" w14:textId="77777777"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2</w:t>
      </w:r>
      <w:r w:rsidRPr="00503D9B">
        <w:rPr>
          <w:rFonts w:ascii="宋体" w:eastAsia="宋体" w:hAnsi="宋体" w:hint="eastAsia"/>
        </w:rPr>
        <w:t xml:space="preserve"> 动态页面设计方法</w:t>
      </w:r>
    </w:p>
    <w:p w14:paraId="404C775B" w14:textId="77777777"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6"/>
      </w:r>
      <w:r w:rsidR="0077307C">
        <w:rPr>
          <w:rStyle w:val="af9"/>
        </w:rPr>
        <w:t>]</w:t>
      </w:r>
      <w:r>
        <w:t>。常用的语言有</w:t>
      </w:r>
      <w:r>
        <w:t>Python</w:t>
      </w:r>
      <w:r>
        <w:t>、</w:t>
      </w:r>
      <w:r>
        <w:t>PHP</w:t>
      </w:r>
      <w:r>
        <w:t>、</w:t>
      </w:r>
      <w:r>
        <w:t>ASP</w:t>
      </w:r>
      <w:r>
        <w:t>、</w:t>
      </w:r>
      <w:r>
        <w:t>JSP</w:t>
      </w:r>
      <w:r>
        <w:t>等。</w:t>
      </w:r>
    </w:p>
    <w:p w14:paraId="508BB49A" w14:textId="77777777" w:rsidR="00467573" w:rsidRDefault="00467573" w:rsidP="00467573">
      <w:pPr>
        <w:pStyle w:val="af3"/>
      </w:pPr>
      <w:r>
        <w:rPr>
          <w:rFonts w:hint="eastAsia"/>
        </w:rPr>
        <w:t>动态页面有如下特点：</w:t>
      </w:r>
    </w:p>
    <w:p w14:paraId="1A9C49EB" w14:textId="77777777"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7"/>
      </w:r>
      <w:r w:rsidR="0077307C">
        <w:rPr>
          <w:rFonts w:cs="Times New Roman"/>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lastRenderedPageBreak/>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77777777"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14:paraId="6EA1B09E" w14:textId="77777777"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C26605" w:rsidRPr="00503D9B">
        <w:rPr>
          <w:rFonts w:ascii="宋体" w:eastAsia="宋体" w:hAnsi="宋体"/>
        </w:rPr>
        <w:t>3</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3AE8128F"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Javascript </w:t>
      </w:r>
      <w:r w:rsidR="002020AA">
        <w:t>的图表库，可以流畅</w:t>
      </w:r>
      <w:r w:rsidR="002020AA">
        <w:rPr>
          <w:rFonts w:hint="eastAsia"/>
        </w:rPr>
        <w:t>地</w:t>
      </w:r>
      <w:r w:rsidRPr="002020AA">
        <w:t>运行在</w:t>
      </w:r>
      <w:r w:rsidRPr="002020AA">
        <w:t xml:space="preserve"> PC </w:t>
      </w:r>
      <w:r w:rsidRPr="002020AA">
        <w:t>和移动设备上，兼容当前绝大部分浏览器（</w:t>
      </w:r>
      <w:r w:rsidRPr="002020AA">
        <w:t>IE8/9/10/11</w:t>
      </w:r>
      <w:r w:rsidRPr="002020AA">
        <w:t>，</w:t>
      </w:r>
      <w:r w:rsidRPr="002020AA">
        <w:t>Chrome</w:t>
      </w:r>
      <w:r w:rsidRPr="002020AA">
        <w:t>，</w:t>
      </w:r>
      <w:r w:rsidRPr="002020AA">
        <w:t>Firefox</w:t>
      </w:r>
      <w:r w:rsidRPr="002020AA">
        <w:t>，</w:t>
      </w:r>
      <w:r w:rsidRPr="002020AA">
        <w:t>Safari</w:t>
      </w:r>
      <w:r w:rsidRPr="002020AA">
        <w:t>等），底层依赖轻量级的</w:t>
      </w:r>
      <w:r w:rsidRPr="002020AA">
        <w:t xml:space="preserve"> Canvas </w:t>
      </w:r>
      <w:r w:rsidRPr="002020AA">
        <w:t>类库</w:t>
      </w:r>
      <w:r w:rsidRPr="002020AA">
        <w:t> </w:t>
      </w:r>
      <w:hyperlink r:id="rId19" w:tgtFrame="_blank" w:history="1">
        <w:r w:rsidRPr="002020AA">
          <w:t>ZRender</w:t>
        </w:r>
      </w:hyperlink>
      <w:r w:rsidRPr="002020AA">
        <w:t>，提供直观，生动，可交互，可高度个性化定制的数据可视化图表。</w:t>
      </w:r>
    </w:p>
    <w:p w14:paraId="73D17CA8" w14:textId="77777777"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14:paraId="46A83078" w14:textId="77777777"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Pr="008D366E">
        <w:rPr>
          <w:rFonts w:eastAsia="宋体" w:hAnsi="宋体" w:hint="eastAsia"/>
        </w:rPr>
        <w:t>模版（</w:t>
      </w:r>
      <w:r w:rsidRPr="008D366E">
        <w:rPr>
          <w:rFonts w:eastAsia="宋体" w:hAnsi="宋体"/>
        </w:rPr>
        <w:t>MVC</w:t>
      </w:r>
      <w:r w:rsidRPr="008D366E">
        <w:rPr>
          <w:rFonts w:eastAsia="宋体" w:hAnsi="宋体" w:hint="eastAsia"/>
        </w:rPr>
        <w:t>）设计模式</w:t>
      </w:r>
    </w:p>
    <w:p w14:paraId="3D5833C0" w14:textId="77777777" w:rsidR="00170361" w:rsidRPr="00503D9B" w:rsidRDefault="00170361" w:rsidP="00170361">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7</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w:t>
      </w:r>
      <w:r w:rsidR="00B35E94" w:rsidRPr="00503D9B">
        <w:rPr>
          <w:rFonts w:ascii="宋体" w:eastAsia="宋体" w:hAnsi="宋体"/>
        </w:rPr>
        <w:t>MVC</w:t>
      </w:r>
      <w:r w:rsidR="00CC39A4" w:rsidRPr="00503D9B">
        <w:rPr>
          <w:rFonts w:ascii="宋体" w:eastAsia="宋体" w:hAnsi="宋体" w:hint="eastAsia"/>
        </w:rPr>
        <w:t>结构</w:t>
      </w:r>
      <w:r w:rsidR="00B35E94" w:rsidRPr="00503D9B">
        <w:rPr>
          <w:rFonts w:ascii="宋体" w:eastAsia="宋体" w:hAnsi="宋体" w:hint="eastAsia"/>
        </w:rPr>
        <w:t>介绍</w:t>
      </w:r>
    </w:p>
    <w:p w14:paraId="7BC62383" w14:textId="77777777"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77307C">
        <w:rPr>
          <w:rStyle w:val="af9"/>
        </w:rPr>
        <w:t>[</w:t>
      </w:r>
      <w:r w:rsidR="0077307C">
        <w:rPr>
          <w:rStyle w:val="af9"/>
        </w:rPr>
        <w:endnoteReference w:id="8"/>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w:t>
      </w:r>
      <w:r w:rsidRPr="00B94008">
        <w:lastRenderedPageBreak/>
        <w:t>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9"/>
      </w:r>
      <w:r w:rsidR="0077307C">
        <w:rPr>
          <w:rStyle w:val="af9"/>
        </w:rPr>
        <w:t>]</w:t>
      </w:r>
      <w:r w:rsidRPr="00B94008">
        <w:rPr>
          <w:rFonts w:hint="eastAsia"/>
        </w:rPr>
        <w:t>。</w:t>
      </w:r>
    </w:p>
    <w:p w14:paraId="7B4D65D4" w14:textId="77777777"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w14:anchorId="798A790E">
          <v:shape id="_x0000_i1026" type="#_x0000_t75" style="width:228.75pt;height:223.5pt" o:ole="">
            <v:imagedata r:id="rId20" o:title=""/>
          </v:shape>
          <o:OLEObject Type="Embed" ProgID="Visio.Drawing.15" ShapeID="_x0000_i1026" DrawAspect="Content" ObjectID="_1525790374" r:id="rId21"/>
        </w:object>
      </w:r>
    </w:p>
    <w:p w14:paraId="63485EFD" w14:textId="77777777" w:rsidR="00CC39A4" w:rsidRPr="00B94008" w:rsidRDefault="00CC39A4" w:rsidP="00CC39A4">
      <w:pPr>
        <w:pStyle w:val="af6"/>
        <w:ind w:firstLine="440"/>
        <w:jc w:val="center"/>
        <w:rPr>
          <w:rFonts w:ascii="Times New Roman" w:hAnsi="Times New Roman"/>
        </w:rPr>
      </w:pPr>
      <w:bookmarkStart w:id="104" w:name="_Ref419974402"/>
      <w:bookmarkStart w:id="105"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104"/>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105"/>
    </w:p>
    <w:p w14:paraId="6A70FC2E" w14:textId="77777777" w:rsidR="00CC39A4" w:rsidRPr="00B94008" w:rsidRDefault="00CC39A4" w:rsidP="00CC39A4">
      <w:pPr>
        <w:pStyle w:val="af3"/>
        <w:rPr>
          <w:rFonts w:cs="Times New Roman"/>
        </w:rPr>
      </w:pPr>
    </w:p>
    <w:p w14:paraId="0B875C9C" w14:textId="77777777"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10"/>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14:paraId="62F895BA" w14:textId="77777777"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14:paraId="7594DE3A" w14:textId="77777777"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1"/>
      </w:r>
      <w:r w:rsidR="0077307C">
        <w:rPr>
          <w:rStyle w:val="af9"/>
        </w:rPr>
        <w:t>]</w:t>
      </w:r>
      <w:r w:rsidRPr="00B94008">
        <w:rPr>
          <w:rFonts w:hint="eastAsia"/>
        </w:rPr>
        <w:t>。模型可以实现的行</w:t>
      </w:r>
      <w:r w:rsidRPr="00B94008">
        <w:rPr>
          <w:rFonts w:hint="eastAsia"/>
        </w:rPr>
        <w:lastRenderedPageBreak/>
        <w:t>为分为两种，一种是修改模型的状态，另外一种是处理业务，控制器根据用户请求和模型行为的结果选择一个视图作为对用户请求的应答。通常情况下一个控制器负责一组相关的功能集。</w:t>
      </w:r>
    </w:p>
    <w:p w14:paraId="6B1E5938" w14:textId="77777777"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2"/>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）控制器调用相应的视图格式化模型返回的数据，并通过视图呈现给用户。</w:t>
      </w:r>
    </w:p>
    <w:p w14:paraId="0651A6D1" w14:textId="77777777"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14:paraId="057961F1" w14:textId="77777777" w:rsidR="005A6CE1" w:rsidRPr="00A90AA3" w:rsidRDefault="00170361" w:rsidP="005A6CE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B35E94" w:rsidRPr="00A90AA3">
        <w:rPr>
          <w:rFonts w:ascii="宋体" w:eastAsia="宋体" w:hAnsi="宋体"/>
        </w:rPr>
        <w:t>MVT</w:t>
      </w:r>
      <w:r w:rsidR="00CC39A4" w:rsidRPr="00A90AA3">
        <w:rPr>
          <w:rFonts w:ascii="宋体" w:eastAsia="宋体" w:hAnsi="宋体" w:hint="eastAsia"/>
        </w:rPr>
        <w:t>结构</w:t>
      </w:r>
      <w:r w:rsidR="00B35E94" w:rsidRPr="00A90AA3">
        <w:rPr>
          <w:rFonts w:ascii="宋体" w:eastAsia="宋体" w:hAnsi="宋体" w:hint="eastAsia"/>
        </w:rPr>
        <w:t>介绍</w:t>
      </w:r>
    </w:p>
    <w:p w14:paraId="1CAF0F01" w14:textId="77777777"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14:paraId="02DF528A" w14:textId="77777777"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sidR="00CD2845">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14:paraId="4C6E1BF3" w14:textId="77777777"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77777777" w:rsidR="00A474F6" w:rsidRDefault="001631B6" w:rsidP="001631B6">
      <w:pPr>
        <w:pStyle w:val="af3"/>
      </w:pPr>
      <w:r>
        <w:rPr>
          <w:rFonts w:hint="eastAsia"/>
        </w:rPr>
        <w:t>本系统中为了进行有序实时展现监听模块监听与分析后的数据，需要使用</w:t>
      </w:r>
      <w:r>
        <w:rPr>
          <w:rFonts w:hint="eastAsia"/>
        </w:rPr>
        <w:lastRenderedPageBreak/>
        <w:t>消息中间件模块。作为一个消息中间件模块，需要确定五个要素：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1504505B"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14:paraId="618B5E71"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14:paraId="3AB2F569"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7A204F89"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27" type="#_x0000_t75" style="width:437.25pt;height:212.25pt" o:ole="">
            <v:imagedata r:id="rId22" o:title=""/>
          </v:shape>
          <o:OLEObject Type="Embed" ProgID="Visio.Drawing.15" ShapeID="_x0000_i1027" DrawAspect="Content" ObjectID="_1525790375" r:id="rId23"/>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77777777"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3E74AD30" w14:textId="77777777" w:rsidR="00B819C5" w:rsidRDefault="00B819C5" w:rsidP="00B819C5">
      <w:pPr>
        <w:keepNext/>
      </w:pPr>
      <w:r>
        <w:object w:dxaOrig="9571" w:dyaOrig="3975" w14:anchorId="1CAE6630">
          <v:shape id="_x0000_i1028" type="#_x0000_t75" style="width:437.25pt;height:181.5pt" o:ole="">
            <v:imagedata r:id="rId24" o:title=""/>
          </v:shape>
          <o:OLEObject Type="Embed" ProgID="Visio.Drawing.15" ShapeID="_x0000_i1028" DrawAspect="Content" ObjectID="_1525790376" r:id="rId25"/>
        </w:object>
      </w:r>
    </w:p>
    <w:p w14:paraId="1D24E3C1" w14:textId="0B8F8540" w:rsidR="00B819C5" w:rsidRPr="009C1F2E" w:rsidRDefault="00B819C5"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77777777"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14:paraId="157B15C5" w14:textId="77777777" w:rsidR="00D76C00" w:rsidRPr="00D76C00" w:rsidRDefault="00D76C00" w:rsidP="00D76C00">
      <w:pPr>
        <w:pStyle w:val="af3"/>
      </w:pPr>
      <w:r>
        <w:lastRenderedPageBreak/>
        <w:t xml:space="preserve">Libpcap </w:t>
      </w:r>
      <w:r>
        <w:t>提供的接口函数主要实现和封装了与数据包截获有关</w:t>
      </w:r>
      <w:r w:rsidR="00297096">
        <w:rPr>
          <w:rFonts w:hint="eastAsia"/>
        </w:rPr>
        <w:t>的过程。这个库为不同的平台提供了一致的编程接口，</w:t>
      </w:r>
      <w:r>
        <w:rPr>
          <w:rFonts w:hint="eastAsia"/>
        </w:rPr>
        <w:t>在安装了</w:t>
      </w:r>
      <w:r>
        <w:t>Libpcap</w:t>
      </w:r>
      <w:r>
        <w:t>的平台上，以</w:t>
      </w:r>
      <w:r>
        <w:t xml:space="preserve"> 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77307C">
        <w:rPr>
          <w:rStyle w:val="af9"/>
        </w:rPr>
        <w:t>[</w:t>
      </w:r>
      <w:r w:rsidR="0077307C">
        <w:rPr>
          <w:rStyle w:val="af9"/>
        </w:rPr>
        <w:endnoteReference w:id="13"/>
      </w:r>
      <w:r w:rsidR="0077307C">
        <w:rPr>
          <w:rStyle w:val="af9"/>
        </w:rPr>
        <w:t>]</w:t>
      </w: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lastRenderedPageBreak/>
        <w:t>通信服务器技术框架</w:t>
      </w:r>
    </w:p>
    <w:p w14:paraId="7E3339D7" w14:textId="7A1E5227" w:rsidR="00723227" w:rsidRDefault="00723227" w:rsidP="00723227">
      <w:pPr>
        <w:pStyle w:val="af3"/>
      </w:pPr>
      <w:r>
        <w:rPr>
          <w:rFonts w:hint="eastAsia"/>
        </w:rPr>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29" type="#_x0000_t75" style="width:486.75pt;height:315pt" o:ole="">
            <v:imagedata r:id="rId26" o:title=""/>
          </v:shape>
          <o:OLEObject Type="Embed" ProgID="Visio.Drawing.15" ShapeID="_x0000_i1029" DrawAspect="Content" ObjectID="_1525790377" r:id="rId27"/>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6130A0E3"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5D9D6DE3"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lastRenderedPageBreak/>
        <w:t>机制做消息队列的原因这里不再赘述。另一方面，我们选取了</w:t>
      </w:r>
      <w:r>
        <w:rPr>
          <w:rFonts w:hint="eastAsia"/>
        </w:rPr>
        <w:t>MongoDB</w:t>
      </w:r>
      <w:r>
        <w:rPr>
          <w:rFonts w:hint="eastAsia"/>
        </w:rPr>
        <w:t>数据库来实现数据存储。</w:t>
      </w:r>
    </w:p>
    <w:p w14:paraId="40BD9B83" w14:textId="77777777" w:rsidR="00FF7D12" w:rsidRPr="008A1C57" w:rsidRDefault="007113F7" w:rsidP="007113F7">
      <w:pPr>
        <w:pStyle w:val="af3"/>
      </w:pPr>
      <w:r>
        <w:t>MongoDB</w:t>
      </w:r>
      <w:r>
        <w:t>的主要特点是开源设计、高性能、易部署、易使用，存储数据方便，它的面向集合存储、模式自由、支持动态查询、支持完全索引</w:t>
      </w:r>
      <w:r w:rsidR="0077307C">
        <w:rPr>
          <w:rStyle w:val="af9"/>
        </w:rPr>
        <w:t>[</w:t>
      </w:r>
      <w:r w:rsidR="0077307C">
        <w:rPr>
          <w:rStyle w:val="af9"/>
        </w:rPr>
        <w:endnoteReference w:id="14"/>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77777777" w:rsidR="00CD7D5A" w:rsidRPr="00E7558D"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77307C">
        <w:rPr>
          <w:rStyle w:val="af9"/>
        </w:rPr>
        <w:t>[</w:t>
      </w:r>
      <w:r w:rsidR="0077307C">
        <w:rPr>
          <w:rStyle w:val="af9"/>
        </w:rPr>
        <w:endnoteReference w:id="15"/>
      </w:r>
      <w:r w:rsidR="0077307C">
        <w:rPr>
          <w:rStyle w:val="af9"/>
        </w:rPr>
        <w:t>]</w:t>
      </w:r>
      <w:r w:rsidR="00F6293E">
        <w:rPr>
          <w:rFonts w:hint="eastAsia"/>
        </w:rPr>
        <w:t>。</w:t>
      </w:r>
    </w:p>
    <w:p w14:paraId="4E15630A" w14:textId="77777777" w:rsidR="00621F49" w:rsidRDefault="00621F49">
      <w:pPr>
        <w:widowControl/>
        <w:jc w:val="left"/>
      </w:pPr>
      <w:r>
        <w:lastRenderedPageBreak/>
        <w:br w:type="page"/>
      </w:r>
    </w:p>
    <w:p w14:paraId="2585562B" w14:textId="77777777" w:rsidR="00A474F6" w:rsidRPr="00850C6D" w:rsidRDefault="00A474F6" w:rsidP="00E11B69">
      <w:pPr>
        <w:pStyle w:val="1"/>
        <w:widowControl w:val="0"/>
        <w:ind w:left="431" w:hanging="431"/>
        <w:rPr>
          <w:rFonts w:ascii="宋体" w:eastAsia="宋体" w:hAnsi="宋体"/>
        </w:rPr>
      </w:pPr>
      <w:r w:rsidRPr="00850C6D">
        <w:rPr>
          <w:rFonts w:ascii="宋体" w:eastAsia="宋体" w:hAnsi="宋体" w:hint="eastAsia"/>
        </w:rPr>
        <w:lastRenderedPageBreak/>
        <w:t>第</w:t>
      </w:r>
      <w:r w:rsidRPr="00850C6D">
        <w:rPr>
          <w:rFonts w:ascii="宋体" w:eastAsia="宋体" w:hAnsi="宋体"/>
        </w:rPr>
        <w:t>4</w:t>
      </w:r>
      <w:r w:rsidRPr="00850C6D">
        <w:rPr>
          <w:rFonts w:ascii="宋体" w:eastAsia="宋体" w:hAnsi="宋体" w:hint="eastAsia"/>
        </w:rPr>
        <w:t xml:space="preserve">章  </w:t>
      </w:r>
      <w:r w:rsidR="0046574D" w:rsidRPr="00850C6D">
        <w:rPr>
          <w:rFonts w:ascii="宋体" w:eastAsia="宋体" w:hAnsi="宋体" w:hint="eastAsia"/>
        </w:rPr>
        <w:t>系统实现</w:t>
      </w:r>
    </w:p>
    <w:p w14:paraId="074779CE" w14:textId="77777777" w:rsidR="00A474F6"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4.1</w:t>
      </w:r>
      <w:r w:rsidR="000163EF" w:rsidRPr="009D47D2">
        <w:rPr>
          <w:rFonts w:eastAsia="宋体" w:hAnsi="宋体" w:hint="eastAsia"/>
        </w:rPr>
        <w:t>系统的设计</w:t>
      </w:r>
    </w:p>
    <w:p w14:paraId="5C188091" w14:textId="77777777"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r w:rsidR="00CD2845">
        <w:rPr>
          <w:rFonts w:hint="eastAsia"/>
        </w:rPr>
        <w:t>WebSocket</w:t>
      </w:r>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14:paraId="33092560" w14:textId="77777777" w:rsidR="009C625F"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4.2</w:t>
      </w:r>
      <w:r w:rsidR="009C625F" w:rsidRPr="009D47D2">
        <w:rPr>
          <w:rFonts w:eastAsia="宋体" w:hAnsi="宋体" w:hint="eastAsia"/>
        </w:rPr>
        <w:t>流量监听模块</w:t>
      </w:r>
    </w:p>
    <w:p w14:paraId="00EBA088" w14:textId="77777777" w:rsidR="00C66CE1" w:rsidRDefault="00E55018" w:rsidP="00013CBB">
      <w:pPr>
        <w:pStyle w:val="af3"/>
      </w:pPr>
      <w:r>
        <w:rPr>
          <w:rFonts w:hint="eastAsia"/>
        </w:rPr>
        <w:t>本部分用于对指定的网卡进行流量的监听，使用</w:t>
      </w:r>
      <w:r w:rsidR="00CD2845">
        <w:rPr>
          <w:rFonts w:hint="eastAsia"/>
        </w:rPr>
        <w:t>Libpcap</w:t>
      </w:r>
      <w:r w:rsidR="00DD0A56">
        <w:rPr>
          <w:rFonts w:hint="eastAsia"/>
        </w:rPr>
        <w:t>进行实现。首先，确定我们的程序的运行环境</w:t>
      </w:r>
      <w:r w:rsidR="000A415C">
        <w:rPr>
          <w:rFonts w:hint="eastAsia"/>
        </w:rPr>
        <w:t>环境如下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python-pcapy</w:t>
      </w:r>
      <w:r w:rsidR="00013CBB">
        <w:rPr>
          <w:rFonts w:hint="eastAsia"/>
        </w:rPr>
        <w:t>；在程序编写过程中调用该库文件。</w:t>
      </w:r>
    </w:p>
    <w:p w14:paraId="6A7A2DE9" w14:textId="77777777"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6192" behindDoc="0" locked="0" layoutInCell="1" allowOverlap="1" wp14:anchorId="475DD715" wp14:editId="76111C57">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627D444E" w14:textId="77777777" w:rsidR="00823167" w:rsidRPr="009E6DE2" w:rsidRDefault="00823167" w:rsidP="00A070D1">
                            <w:pPr>
                              <w:pStyle w:val="af3"/>
                              <w:ind w:firstLine="0"/>
                            </w:pPr>
                            <w:r w:rsidRPr="009E6DE2">
                              <w:t xml:space="preserve">import socket  # </w:t>
                            </w:r>
                            <w:r w:rsidRPr="009E6DE2">
                              <w:t>用于创建</w:t>
                            </w:r>
                            <w:r w:rsidRPr="009E6DE2">
                              <w:t>socket</w:t>
                            </w:r>
                            <w:r w:rsidRPr="009E6DE2">
                              <w:t>对象</w:t>
                            </w:r>
                          </w:p>
                          <w:p w14:paraId="7AB24F2E" w14:textId="77777777" w:rsidR="00823167" w:rsidRPr="009E6DE2" w:rsidRDefault="00823167" w:rsidP="00A070D1">
                            <w:pPr>
                              <w:pStyle w:val="af3"/>
                              <w:ind w:firstLine="0"/>
                            </w:pPr>
                            <w:r w:rsidRPr="009E6DE2">
                              <w:t xml:space="preserve">from struct import *  # </w:t>
                            </w:r>
                            <w:r w:rsidRPr="009E6DE2">
                              <w:t>字节流，组包拆包实现</w:t>
                            </w:r>
                          </w:p>
                          <w:p w14:paraId="259498AA" w14:textId="77777777" w:rsidR="00823167" w:rsidRPr="009E6DE2" w:rsidRDefault="00823167" w:rsidP="00A070D1">
                            <w:pPr>
                              <w:pStyle w:val="af3"/>
                              <w:ind w:firstLine="0"/>
                            </w:pPr>
                            <w:r w:rsidRPr="009E6DE2">
                              <w:t xml:space="preserve">import datetime  # </w:t>
                            </w:r>
                            <w:r w:rsidRPr="009E6DE2">
                              <w:t>关于日期</w:t>
                            </w:r>
                          </w:p>
                          <w:p w14:paraId="50B17C76" w14:textId="77777777" w:rsidR="00823167" w:rsidRPr="009E6DE2" w:rsidRDefault="00823167" w:rsidP="00A070D1">
                            <w:pPr>
                              <w:pStyle w:val="af3"/>
                              <w:ind w:firstLine="0"/>
                            </w:pPr>
                            <w:r w:rsidRPr="009E6DE2">
                              <w:t>import pcapy  # python</w:t>
                            </w:r>
                            <w:r w:rsidRPr="009E6DE2">
                              <w:t>中封装了</w:t>
                            </w:r>
                            <w:r>
                              <w:t>Libpcap</w:t>
                            </w:r>
                            <w:r w:rsidRPr="009E6DE2">
                              <w:t>库功能的接口</w:t>
                            </w:r>
                          </w:p>
                          <w:p w14:paraId="44009861" w14:textId="77777777" w:rsidR="00823167" w:rsidRPr="009E6DE2" w:rsidRDefault="00823167" w:rsidP="00A070D1">
                            <w:pPr>
                              <w:pStyle w:val="af3"/>
                              <w:ind w:firstLine="0"/>
                            </w:pPr>
                            <w:r w:rsidRPr="009E6DE2">
                              <w:t xml:space="preserve">import sys  # </w:t>
                            </w:r>
                            <w:r w:rsidRPr="009E6DE2">
                              <w:t>提供系统相关功能</w:t>
                            </w:r>
                          </w:p>
                          <w:p w14:paraId="65E28F16" w14:textId="77777777" w:rsidR="00823167" w:rsidRPr="009E6DE2" w:rsidRDefault="00823167"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DD715"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627D444E" w14:textId="77777777" w:rsidR="00823167" w:rsidRPr="009E6DE2" w:rsidRDefault="00823167" w:rsidP="00A070D1">
                      <w:pPr>
                        <w:pStyle w:val="af3"/>
                        <w:ind w:firstLine="0"/>
                      </w:pPr>
                      <w:r w:rsidRPr="009E6DE2">
                        <w:t xml:space="preserve">import socket  # </w:t>
                      </w:r>
                      <w:r w:rsidRPr="009E6DE2">
                        <w:t>用于创建</w:t>
                      </w:r>
                      <w:r w:rsidRPr="009E6DE2">
                        <w:t>socket</w:t>
                      </w:r>
                      <w:r w:rsidRPr="009E6DE2">
                        <w:t>对象</w:t>
                      </w:r>
                    </w:p>
                    <w:p w14:paraId="7AB24F2E" w14:textId="77777777" w:rsidR="00823167" w:rsidRPr="009E6DE2" w:rsidRDefault="00823167" w:rsidP="00A070D1">
                      <w:pPr>
                        <w:pStyle w:val="af3"/>
                        <w:ind w:firstLine="0"/>
                      </w:pPr>
                      <w:r w:rsidRPr="009E6DE2">
                        <w:t xml:space="preserve">from struct import *  # </w:t>
                      </w:r>
                      <w:r w:rsidRPr="009E6DE2">
                        <w:t>字节流，组包拆包实现</w:t>
                      </w:r>
                    </w:p>
                    <w:p w14:paraId="259498AA" w14:textId="77777777" w:rsidR="00823167" w:rsidRPr="009E6DE2" w:rsidRDefault="00823167" w:rsidP="00A070D1">
                      <w:pPr>
                        <w:pStyle w:val="af3"/>
                        <w:ind w:firstLine="0"/>
                      </w:pPr>
                      <w:r w:rsidRPr="009E6DE2">
                        <w:t xml:space="preserve">import datetime  # </w:t>
                      </w:r>
                      <w:r w:rsidRPr="009E6DE2">
                        <w:t>关于日期</w:t>
                      </w:r>
                    </w:p>
                    <w:p w14:paraId="50B17C76" w14:textId="77777777" w:rsidR="00823167" w:rsidRPr="009E6DE2" w:rsidRDefault="00823167" w:rsidP="00A070D1">
                      <w:pPr>
                        <w:pStyle w:val="af3"/>
                        <w:ind w:firstLine="0"/>
                      </w:pPr>
                      <w:r w:rsidRPr="009E6DE2">
                        <w:t>import pcapy  # python</w:t>
                      </w:r>
                      <w:r w:rsidRPr="009E6DE2">
                        <w:t>中封装了</w:t>
                      </w:r>
                      <w:r>
                        <w:t>Libpcap</w:t>
                      </w:r>
                      <w:r w:rsidRPr="009E6DE2">
                        <w:t>库功能的接口</w:t>
                      </w:r>
                    </w:p>
                    <w:p w14:paraId="44009861" w14:textId="77777777" w:rsidR="00823167" w:rsidRPr="009E6DE2" w:rsidRDefault="00823167" w:rsidP="00A070D1">
                      <w:pPr>
                        <w:pStyle w:val="af3"/>
                        <w:ind w:firstLine="0"/>
                      </w:pPr>
                      <w:r w:rsidRPr="009E6DE2">
                        <w:t xml:space="preserve">import sys  # </w:t>
                      </w:r>
                      <w:r w:rsidRPr="009E6DE2">
                        <w:t>提供系统相关功能</w:t>
                      </w:r>
                    </w:p>
                    <w:p w14:paraId="65E28F16" w14:textId="77777777" w:rsidR="00823167" w:rsidRPr="009E6DE2" w:rsidRDefault="00823167"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14:paraId="6C403FCD" w14:textId="77777777" w:rsidR="003E591C" w:rsidRDefault="003E591C" w:rsidP="0075173B">
      <w:pPr>
        <w:pStyle w:val="af3"/>
      </w:pPr>
      <w:r>
        <w:rPr>
          <w:rFonts w:hint="eastAsia"/>
        </w:rPr>
        <w:t>该程序有</w:t>
      </w:r>
      <w:r w:rsidR="00A36147">
        <w:rPr>
          <w:rFonts w:hint="eastAsia"/>
        </w:rPr>
        <w:t>四</w:t>
      </w:r>
      <w:r>
        <w:rPr>
          <w:rFonts w:hint="eastAsia"/>
        </w:rPr>
        <w:t>个功能函数组成，</w:t>
      </w:r>
      <w:r w:rsidRPr="003E591C">
        <w:t>parse_packet(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r w:rsidR="0075173B" w:rsidRPr="0075173B">
        <w:t>eth_addr</w:t>
      </w:r>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r w:rsidR="00406780">
        <w:rPr>
          <w:rFonts w:hint="eastAsia"/>
        </w:rPr>
        <w:t>send</w:t>
      </w:r>
      <w:r w:rsidR="00406780">
        <w:t>_to_server</w:t>
      </w:r>
      <w:r w:rsidR="00406780">
        <w:rPr>
          <w:rFonts w:hint="eastAsia"/>
        </w:rPr>
        <w:t>()</w:t>
      </w:r>
      <w:r w:rsidR="00406780">
        <w:rPr>
          <w:rFonts w:hint="eastAsia"/>
        </w:rPr>
        <w:t>函数把</w:t>
      </w:r>
      <w:r w:rsidR="00406780">
        <w:rPr>
          <w:rFonts w:hint="eastAsia"/>
        </w:rPr>
        <w:t>parse_packet</w:t>
      </w:r>
      <w:r w:rsidR="00406780">
        <w:rPr>
          <w:rFonts w:hint="eastAsia"/>
        </w:rPr>
        <w:t>的返回值作为参数，将其进行</w:t>
      </w:r>
      <w:r w:rsidR="00406780">
        <w:rPr>
          <w:rFonts w:hint="eastAsia"/>
        </w:rPr>
        <w:t>url</w:t>
      </w:r>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w:t>
      </w:r>
      <w:r w:rsidR="00A070D1">
        <w:rPr>
          <w:rFonts w:hint="eastAsia"/>
        </w:rPr>
        <w:lastRenderedPageBreak/>
        <w:t>据包、转换相关内容的格式、发送</w:t>
      </w:r>
      <w:r w:rsidR="00406780">
        <w:rPr>
          <w:rFonts w:hint="eastAsia"/>
        </w:rPr>
        <w:t>其他函数</w:t>
      </w:r>
      <w:r w:rsidR="00A070D1">
        <w:rPr>
          <w:rFonts w:hint="eastAsia"/>
        </w:rPr>
        <w:t>捕获和处理之后的信息到通信服务器。</w:t>
      </w:r>
    </w:p>
    <w:p w14:paraId="77DC7FF3" w14:textId="77777777" w:rsidR="000163EF" w:rsidRPr="007E6D80" w:rsidRDefault="007E6D80" w:rsidP="007E6D80">
      <w:pPr>
        <w:pStyle w:val="af3"/>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61257D71" w14:textId="77777777" w:rsidR="007E6D80" w:rsidRPr="009D47D2" w:rsidRDefault="009C625F" w:rsidP="007E6D80">
      <w:pPr>
        <w:pStyle w:val="2"/>
        <w:widowControl w:val="0"/>
        <w:tabs>
          <w:tab w:val="clear" w:pos="720"/>
          <w:tab w:val="clear" w:pos="1854"/>
        </w:tabs>
        <w:ind w:left="578" w:hanging="578"/>
        <w:jc w:val="both"/>
        <w:rPr>
          <w:rFonts w:eastAsia="宋体" w:hAnsi="宋体"/>
        </w:rPr>
      </w:pPr>
      <w:r w:rsidRPr="009D47D2">
        <w:rPr>
          <w:rFonts w:eastAsia="宋体" w:hAnsi="宋体"/>
        </w:rPr>
        <w:t>4</w:t>
      </w:r>
      <w:r w:rsidRPr="009D47D2">
        <w:rPr>
          <w:rFonts w:eastAsia="宋体" w:hAnsi="宋体" w:hint="eastAsia"/>
        </w:rPr>
        <w:t>.</w:t>
      </w:r>
      <w:r w:rsidRPr="009D47D2">
        <w:rPr>
          <w:rFonts w:eastAsia="宋体" w:hAnsi="宋体"/>
        </w:rPr>
        <w:t>3</w:t>
      </w:r>
      <w:r w:rsidRPr="009D47D2">
        <w:rPr>
          <w:rFonts w:eastAsia="宋体" w:hAnsi="宋体" w:hint="eastAsia"/>
        </w:rPr>
        <w:t xml:space="preserve"> 通信服务器模块</w:t>
      </w:r>
    </w:p>
    <w:p w14:paraId="764A551A" w14:textId="77777777" w:rsidR="007E6D80" w:rsidRPr="00A90AA3" w:rsidRDefault="007E6D80" w:rsidP="007E6D80">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环境配置</w:t>
      </w:r>
    </w:p>
    <w:p w14:paraId="1CAFCCB8" w14:textId="77777777"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r w:rsidR="003E591C">
        <w:rPr>
          <w:rFonts w:hint="eastAsia"/>
        </w:rPr>
        <w:t>wsgi/</w:t>
      </w:r>
      <w:r w:rsidR="00CD2845">
        <w:rPr>
          <w:rFonts w:hint="eastAsia"/>
        </w:rPr>
        <w:t>WebSocket</w:t>
      </w:r>
      <w:r w:rsidR="003E591C">
        <w:rPr>
          <w:rFonts w:hint="eastAsia"/>
        </w:rPr>
        <w:t>、</w:t>
      </w:r>
      <w:r w:rsidR="00CD2845">
        <w:rPr>
          <w:rFonts w:hint="eastAsia"/>
        </w:rPr>
        <w:t>Web</w:t>
      </w:r>
      <w:r w:rsidR="003E591C">
        <w:rPr>
          <w:rFonts w:hint="eastAsia"/>
        </w:rPr>
        <w:t>应用程序、数据库。</w:t>
      </w:r>
    </w:p>
    <w:p w14:paraId="1F4D7581" w14:textId="77777777" w:rsidR="003E591C" w:rsidRPr="00A90AA3" w:rsidRDefault="003E591C" w:rsidP="003E591C">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数据库</w:t>
      </w:r>
    </w:p>
    <w:p w14:paraId="79A1945A" w14:textId="77777777"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r w:rsidR="00761ADF">
        <w:rPr>
          <w:rFonts w:hint="eastAsia"/>
        </w:rPr>
        <w:t>mongodb</w:t>
      </w:r>
      <w:r w:rsidR="00761ADF">
        <w:rPr>
          <w:rFonts w:hint="eastAsia"/>
        </w:rPr>
        <w:t>所需要的版本有冲突。考虑到安全性问题，</w:t>
      </w:r>
      <w:r w:rsidR="00761ADF">
        <w:rPr>
          <w:rFonts w:hint="eastAsia"/>
        </w:rPr>
        <w:t>mongodb</w:t>
      </w:r>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r w:rsidR="008569D5">
        <w:rPr>
          <w:rFonts w:hint="eastAsia"/>
        </w:rPr>
        <w:t>mongo</w:t>
      </w:r>
      <w:r w:rsidR="008569D5">
        <w:rPr>
          <w:rFonts w:hint="eastAsia"/>
        </w:rPr>
        <w:t>“指令，成功进入</w:t>
      </w:r>
      <w:r w:rsidR="008569D5">
        <w:rPr>
          <w:rFonts w:hint="eastAsia"/>
        </w:rPr>
        <w:t>mongodb</w:t>
      </w:r>
      <w:r w:rsidR="008569D5">
        <w:rPr>
          <w:rFonts w:hint="eastAsia"/>
        </w:rPr>
        <w:t>的指令操作界面，标明</w:t>
      </w:r>
      <w:r w:rsidR="008569D5">
        <w:rPr>
          <w:rFonts w:hint="eastAsia"/>
        </w:rPr>
        <w:t>mongodb</w:t>
      </w:r>
      <w:r w:rsidR="008569D5">
        <w:rPr>
          <w:rFonts w:hint="eastAsia"/>
        </w:rPr>
        <w:t>数据库的安装成功完成。在该操作界面中创建用户，和我们需要使用的一个数据库即可。</w:t>
      </w:r>
    </w:p>
    <w:p w14:paraId="46C52D44" w14:textId="77777777" w:rsidR="008569D5" w:rsidRDefault="00C02D80" w:rsidP="008569D5">
      <w:pPr>
        <w:pStyle w:val="af3"/>
      </w:pPr>
      <w:r>
        <w:rPr>
          <w:rFonts w:hint="eastAsia"/>
        </w:rPr>
        <w:t>另一部分数据库需要提供的功能是消息队列功能，</w:t>
      </w:r>
      <w:r w:rsidR="00C93146">
        <w:rPr>
          <w:rFonts w:hint="eastAsia"/>
        </w:rPr>
        <w:t>我们</w:t>
      </w:r>
      <w:r w:rsidR="00C93146">
        <w:rPr>
          <w:rFonts w:hint="eastAsia"/>
        </w:rPr>
        <w:t>redis</w:t>
      </w:r>
      <w:r w:rsidR="00C93146">
        <w:rPr>
          <w:rFonts w:hint="eastAsia"/>
        </w:rPr>
        <w:t>数据库。其安装的流程与</w:t>
      </w:r>
      <w:r w:rsidR="00C93146">
        <w:rPr>
          <w:rFonts w:hint="eastAsia"/>
        </w:rPr>
        <w:t>Mongodb</w:t>
      </w:r>
      <w:r w:rsidR="00C93146">
        <w:rPr>
          <w:rFonts w:hint="eastAsia"/>
        </w:rPr>
        <w:t>类似，不再赘述</w:t>
      </w:r>
      <w:r w:rsidR="00B75A4B">
        <w:rPr>
          <w:rFonts w:hint="eastAsia"/>
        </w:rPr>
        <w:t>。由于</w:t>
      </w:r>
      <w:r w:rsidR="00B75A4B">
        <w:rPr>
          <w:rFonts w:hint="eastAsia"/>
        </w:rPr>
        <w:t>Redis</w:t>
      </w:r>
      <w:r w:rsidR="00B75A4B">
        <w:rPr>
          <w:rFonts w:hint="eastAsia"/>
        </w:rPr>
        <w:t>是基于内存访问的数据库，这也是</w:t>
      </w:r>
      <w:r w:rsidR="00B75A4B">
        <w:rPr>
          <w:rFonts w:hint="eastAsia"/>
        </w:rPr>
        <w:t>Redis</w:t>
      </w:r>
      <w:r w:rsidR="00B75A4B">
        <w:rPr>
          <w:rFonts w:hint="eastAsia"/>
        </w:rPr>
        <w:t>数据库的读写效率特别高的原因之一。我们需要设置它的内</w:t>
      </w:r>
      <w:r w:rsidR="00B75A4B">
        <w:rPr>
          <w:rFonts w:hint="eastAsia"/>
        </w:rPr>
        <w:lastRenderedPageBreak/>
        <w:t>存分配策略，其配置文件位于</w:t>
      </w:r>
      <w:r w:rsidR="00B75A4B">
        <w:t>”</w:t>
      </w:r>
      <w:r w:rsidR="00B75A4B">
        <w:rPr>
          <w:rFonts w:hint="eastAsia"/>
        </w:rPr>
        <w:t>/proc/sys/vm/overcommit_memo</w:t>
      </w:r>
      <w:r w:rsidR="008569D5">
        <w:t>ry”</w:t>
      </w:r>
      <w:r w:rsidR="008569D5">
        <w:rPr>
          <w:rFonts w:hint="eastAsia"/>
        </w:rPr>
        <w:t>，该部分的可选值为可选值：</w:t>
      </w:r>
      <w:r w:rsidR="008569D5">
        <w:t>0</w:t>
      </w:r>
      <w:r w:rsidR="008569D5">
        <w:t>、</w:t>
      </w:r>
      <w:r w:rsidR="008569D5">
        <w:t>1</w:t>
      </w:r>
      <w:r w:rsidR="008569D5">
        <w:t>、</w:t>
      </w:r>
      <w:r w:rsidR="008569D5">
        <w:t>2</w:t>
      </w:r>
      <w:r w:rsidR="008569D5">
        <w:rPr>
          <w:rFonts w:hint="eastAsia"/>
        </w:rPr>
        <w:t>：</w:t>
      </w:r>
    </w:p>
    <w:p w14:paraId="15666B30" w14:textId="77777777" w:rsidR="008569D5" w:rsidRDefault="008569D5" w:rsidP="008569D5">
      <w:pPr>
        <w:pStyle w:val="af3"/>
      </w:pPr>
      <w:r>
        <w:t>0</w:t>
      </w:r>
      <w:r>
        <w:t>，</w:t>
      </w:r>
      <w:r>
        <w:t xml:space="preserve"> </w:t>
      </w:r>
      <w:r>
        <w:t>表示内核将检查是否有足够的可用内存供应用进程使用；如果有足够的可用内存，内存申请允许；否则，内存申请失败，并把错误返回给应用进程。</w:t>
      </w:r>
    </w:p>
    <w:p w14:paraId="152ACFFB" w14:textId="77777777" w:rsidR="008569D5" w:rsidRDefault="008569D5" w:rsidP="008569D5">
      <w:pPr>
        <w:pStyle w:val="af3"/>
      </w:pPr>
      <w:r>
        <w:t>1</w:t>
      </w:r>
      <w:r>
        <w:t>，</w:t>
      </w:r>
      <w:r>
        <w:t xml:space="preserve"> </w:t>
      </w:r>
      <w:r>
        <w:t>表示内核允许分配所有的物理内存，而不管当前的内存状态如何。</w:t>
      </w:r>
    </w:p>
    <w:p w14:paraId="267984DC" w14:textId="77777777" w:rsidR="003E591C" w:rsidRDefault="008569D5" w:rsidP="008569D5">
      <w:pPr>
        <w:pStyle w:val="af3"/>
      </w:pPr>
      <w:r>
        <w:t>2</w:t>
      </w:r>
      <w:r>
        <w:t>，</w:t>
      </w:r>
      <w:r>
        <w:t xml:space="preserve"> </w:t>
      </w:r>
      <w:r>
        <w:t>表示内核允许分配超过所有物理内存和交换空间总和的内存</w:t>
      </w:r>
      <w:r>
        <w:rPr>
          <w:rFonts w:hint="eastAsia"/>
        </w:rPr>
        <w:t>。</w:t>
      </w:r>
    </w:p>
    <w:p w14:paraId="1EEABA00" w14:textId="77777777" w:rsidR="008569D5" w:rsidRDefault="008569D5" w:rsidP="008569D5">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2DEE4FD1" w14:textId="77777777"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2A78D926" w14:textId="77777777" w:rsidR="008569D5" w:rsidRDefault="008569D5" w:rsidP="008569D5">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792F4092" w14:textId="77777777" w:rsidR="007E6D80" w:rsidRPr="003E591C" w:rsidRDefault="008569D5" w:rsidP="008569D5">
      <w:pPr>
        <w:pStyle w:val="af3"/>
      </w:pPr>
      <w:r>
        <w:t>3</w:t>
      </w:r>
      <w:r>
        <w:rPr>
          <w:rFonts w:hint="eastAsia"/>
        </w:rPr>
        <w:t>．重新加载规则，在系统命令行中执行命令：</w:t>
      </w:r>
      <w:r>
        <w:t xml:space="preserve">service iptables restart </w:t>
      </w:r>
      <w:r>
        <w:rPr>
          <w:rFonts w:hint="eastAsia"/>
        </w:rPr>
        <w:t>。</w:t>
      </w:r>
    </w:p>
    <w:p w14:paraId="24CD22F7" w14:textId="77777777" w:rsidR="007E6D80" w:rsidRPr="007E6D80" w:rsidRDefault="0012463F" w:rsidP="0012463F">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CC3365E" w14:textId="77777777" w:rsidR="0012463F" w:rsidRPr="00A90AA3" w:rsidRDefault="0012463F" w:rsidP="0012463F">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D2845" w:rsidRPr="00A90AA3">
        <w:rPr>
          <w:rFonts w:ascii="宋体" w:eastAsia="宋体" w:hAnsi="宋体" w:hint="eastAsia"/>
        </w:rPr>
        <w:t>Web</w:t>
      </w:r>
      <w:r w:rsidRPr="00A90AA3">
        <w:rPr>
          <w:rFonts w:ascii="宋体" w:eastAsia="宋体" w:hAnsi="宋体" w:hint="eastAsia"/>
        </w:rPr>
        <w:t>应用程序</w:t>
      </w:r>
    </w:p>
    <w:p w14:paraId="1809AFC8" w14:textId="77777777" w:rsidR="0012463F" w:rsidRDefault="0012463F" w:rsidP="0012463F">
      <w:pPr>
        <w:pStyle w:val="af3"/>
      </w:pPr>
      <w:r>
        <w:rPr>
          <w:rFonts w:hint="eastAsia"/>
        </w:rPr>
        <w:t>通信服务器模块中的</w:t>
      </w:r>
      <w:r w:rsidR="00CD2845">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sidR="00CD2845">
        <w:rPr>
          <w:rFonts w:hint="eastAsia"/>
        </w:rPr>
        <w:t>WebSocket</w:t>
      </w:r>
      <w:r>
        <w:rPr>
          <w:rFonts w:hint="eastAsia"/>
        </w:rPr>
        <w:t>连接的请求</w:t>
      </w:r>
      <w:r w:rsidR="006357D8">
        <w:rPr>
          <w:rFonts w:hint="eastAsia"/>
        </w:rPr>
        <w:t>，并且在连接建立之后，从</w:t>
      </w:r>
      <w:r w:rsidR="006357D8">
        <w:rPr>
          <w:rFonts w:hint="eastAsia"/>
        </w:rPr>
        <w:t>redis</w:t>
      </w:r>
      <w:r w:rsidR="006357D8">
        <w:rPr>
          <w:rFonts w:hint="eastAsia"/>
        </w:rPr>
        <w:t>数据库提供的消息队列中获取消息，并且传输给数据可视化展示模块</w:t>
      </w:r>
      <w:r w:rsidR="00F663E6">
        <w:rPr>
          <w:rFonts w:hint="eastAsia"/>
        </w:rPr>
        <w:t>。</w:t>
      </w:r>
    </w:p>
    <w:p w14:paraId="69FE1DF2" w14:textId="5BC3A2F9" w:rsidR="00070A35" w:rsidRPr="002E37A7" w:rsidRDefault="00F663E6" w:rsidP="002E37A7">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r w:rsidR="00C52026">
        <w:rPr>
          <w:rFonts w:hint="eastAsia"/>
        </w:rPr>
        <w:t>redis</w:t>
      </w:r>
      <w:r w:rsidR="00C52026">
        <w:rPr>
          <w:rFonts w:hint="eastAsia"/>
        </w:rPr>
        <w:t>与</w:t>
      </w:r>
      <w:r w:rsidR="00C52026">
        <w:rPr>
          <w:rFonts w:hint="eastAsia"/>
        </w:rPr>
        <w:t>mongodb</w:t>
      </w:r>
      <w:r w:rsidR="00C52026">
        <w:rPr>
          <w:rFonts w:hint="eastAsia"/>
        </w:rPr>
        <w:t>的两个第三方功能库，分别为</w:t>
      </w:r>
      <w:r w:rsidR="00C52026">
        <w:rPr>
          <w:rFonts w:hint="eastAsia"/>
        </w:rPr>
        <w:t>reids</w:t>
      </w:r>
      <w:r w:rsidR="00C52026">
        <w:rPr>
          <w:rFonts w:hint="eastAsia"/>
        </w:rPr>
        <w:t>和</w:t>
      </w:r>
      <w:r w:rsidR="00C52026">
        <w:rPr>
          <w:rFonts w:hint="eastAsia"/>
        </w:rPr>
        <w:t>pymongo</w:t>
      </w:r>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r w:rsidR="00C52026">
        <w:rPr>
          <w:rFonts w:hint="eastAsia"/>
        </w:rPr>
        <w:t>redis</w:t>
      </w:r>
      <w:r w:rsidR="00C52026">
        <w:rPr>
          <w:rFonts w:hint="eastAsia"/>
        </w:rPr>
        <w:t>或</w:t>
      </w:r>
      <w:r w:rsidR="00C52026">
        <w:rPr>
          <w:rFonts w:hint="eastAsia"/>
        </w:rPr>
        <w:t>pymongo</w:t>
      </w:r>
      <w:r w:rsidR="00C52026">
        <w:rPr>
          <w:rFonts w:hint="eastAsia"/>
        </w:rPr>
        <w:t>）”命令进行安装。</w:t>
      </w:r>
      <w:r w:rsidR="004B0CA7">
        <w:rPr>
          <w:rFonts w:hint="eastAsia"/>
        </w:rPr>
        <w:t>该部分的核心</w:t>
      </w:r>
      <w:r w:rsidR="004B0CA7">
        <w:rPr>
          <w:rFonts w:hint="eastAsia"/>
        </w:rPr>
        <w:lastRenderedPageBreak/>
        <w:t>代码需要使用</w:t>
      </w:r>
      <w:r w:rsidR="004B0CA7">
        <w:rPr>
          <w:rFonts w:hint="eastAsia"/>
        </w:rPr>
        <w:t>Tornado</w:t>
      </w:r>
      <w:r w:rsidR="004B0CA7">
        <w:rPr>
          <w:rFonts w:hint="eastAsia"/>
        </w:rPr>
        <w:t>服务框架中的</w:t>
      </w:r>
      <w:r w:rsidR="00CD2845">
        <w:rPr>
          <w:rFonts w:hint="eastAsia"/>
        </w:rPr>
        <w:t>Web</w:t>
      </w:r>
      <w:r w:rsidR="004B0CA7">
        <w:rPr>
          <w:rFonts w:hint="eastAsia"/>
        </w:rPr>
        <w:t>包和</w:t>
      </w:r>
      <w:r w:rsidR="004B0CA7">
        <w:rPr>
          <w:rFonts w:hint="eastAsia"/>
        </w:rPr>
        <w:t>ioloop</w:t>
      </w:r>
      <w:r w:rsidR="004B0CA7">
        <w:rPr>
          <w:rFonts w:hint="eastAsia"/>
        </w:rPr>
        <w:t>包，其在程序中的使用方法如下面的代码</w:t>
      </w:r>
      <w:r w:rsidR="00357AE6">
        <w:rPr>
          <w:rFonts w:hint="eastAsia"/>
        </w:rPr>
        <w:t>所示</w:t>
      </w:r>
      <w:r w:rsidR="004B0CA7">
        <w:rPr>
          <w:rFonts w:hint="eastAsia"/>
        </w:rPr>
        <w:t>：</w:t>
      </w:r>
    </w:p>
    <w:p w14:paraId="54CFC8C5" w14:textId="77777777" w:rsidR="004B0CA7" w:rsidRDefault="006D3675" w:rsidP="006D3675">
      <w:pPr>
        <w:pStyle w:val="af3"/>
        <w:ind w:firstLine="0"/>
      </w:pPr>
      <w:r>
        <w:rPr>
          <w:rFonts w:hint="eastAsia"/>
        </w:rPr>
        <w:t>该模块程序中，实现两个函数，函数</w:t>
      </w:r>
      <w:r>
        <w:rPr>
          <w:rFonts w:hint="eastAsia"/>
        </w:rPr>
        <w:t>save_mongo</w:t>
      </w:r>
      <w:r>
        <w:t>()</w:t>
      </w:r>
      <w:r>
        <w:rPr>
          <w:rFonts w:hint="eastAsia"/>
        </w:rPr>
        <w:t>接受一条</w:t>
      </w:r>
      <w:r>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t>
      </w:r>
      <w:r w:rsidR="00CD2845">
        <w:rPr>
          <w:rFonts w:hint="eastAsia"/>
        </w:rPr>
        <w:t>Web</w:t>
      </w:r>
      <w:r>
        <w:rPr>
          <w:rFonts w:hint="eastAsia"/>
        </w:rPr>
        <w:t>.RequestHandler</w:t>
      </w:r>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58240" behindDoc="0" locked="0" layoutInCell="1" allowOverlap="1" wp14:anchorId="09791C09" wp14:editId="06354470">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4D27E512" w14:textId="77777777" w:rsidR="00823167" w:rsidRDefault="00823167"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0E8BC28D" w14:textId="77777777" w:rsidR="00823167" w:rsidRDefault="00823167"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22B35AFD" w14:textId="77777777" w:rsidR="00823167" w:rsidRDefault="00823167"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55B6657D" w14:textId="77777777" w:rsidR="00823167" w:rsidRDefault="00823167"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91C09" id="文本框 7" o:spid="_x0000_s1027" type="#_x0000_t202" style="position:absolute;left:0;text-align:left;margin-left:21.75pt;margin-top:9.65pt;width:413.8pt;height:95.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4D27E512" w14:textId="77777777" w:rsidR="00823167" w:rsidRDefault="00823167"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0E8BC28D" w14:textId="77777777" w:rsidR="00823167" w:rsidRDefault="00823167"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22B35AFD" w14:textId="77777777" w:rsidR="00823167" w:rsidRDefault="00823167"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55B6657D" w14:textId="77777777" w:rsidR="00823167" w:rsidRDefault="00823167"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14:paraId="3D35BB26" w14:textId="0AFD6027" w:rsidR="004B0CA7" w:rsidRDefault="002F7156" w:rsidP="007465EC">
      <w:pPr>
        <w:pStyle w:val="af3"/>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r w:rsidR="00C828BD">
        <w:rPr>
          <w:rFonts w:hint="eastAsia"/>
        </w:rPr>
        <w:t>redis</w:t>
      </w:r>
      <w:r w:rsidR="00C828BD">
        <w:rPr>
          <w:rFonts w:hint="eastAsia"/>
        </w:rPr>
        <w:t>的消息队列对象，包含从当前时间节点开始</w:t>
      </w:r>
      <w:r w:rsidR="00C828BD">
        <w:rPr>
          <w:rFonts w:hint="eastAsia"/>
        </w:rPr>
        <w:t>redis</w:t>
      </w:r>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r w:rsidR="00C828BD">
        <w:rPr>
          <w:rFonts w:hint="eastAsia"/>
        </w:rPr>
        <w:t>Websocket</w:t>
      </w:r>
      <w:r w:rsidR="00C828BD">
        <w:t>H</w:t>
      </w:r>
      <w:r w:rsidR="00C828BD">
        <w:rPr>
          <w:rFonts w:hint="eastAsia"/>
        </w:rPr>
        <w:t>andler</w:t>
      </w:r>
      <w:r w:rsidR="00C828BD">
        <w:rPr>
          <w:rFonts w:hint="eastAsia"/>
        </w:rPr>
        <w:t>是继承自</w:t>
      </w:r>
      <w:r w:rsidR="00C828BD" w:rsidRPr="00C828BD">
        <w:t>tornado.</w:t>
      </w:r>
      <w:r w:rsidR="00CD2845">
        <w:t>WebSocket</w:t>
      </w:r>
      <w:r w:rsidR="00C828BD" w:rsidRPr="00C828BD">
        <w:t>.WebSocketHandler</w:t>
      </w:r>
      <w:r w:rsidR="00C828BD">
        <w:rPr>
          <w:rFonts w:hint="eastAsia"/>
        </w:rPr>
        <w:t>的，该类在每个客户端向服务器发起</w:t>
      </w:r>
      <w:r w:rsidR="00CD2845">
        <w:rPr>
          <w:rFonts w:hint="eastAsia"/>
        </w:rPr>
        <w:t>WebSocket</w:t>
      </w:r>
      <w:r w:rsidR="00C828BD">
        <w:rPr>
          <w:rFonts w:hint="eastAsia"/>
        </w:rPr>
        <w:t>连接时创建一个示例，实现四个方法，</w:t>
      </w:r>
      <w:r w:rsidR="00C828BD">
        <w:rPr>
          <w:rFonts w:hint="eastAsia"/>
        </w:rPr>
        <w:t>open()</w:t>
      </w:r>
      <w:r w:rsidR="00C828BD">
        <w:rPr>
          <w:rFonts w:hint="eastAsia"/>
        </w:rPr>
        <w:t>方法在</w:t>
      </w:r>
      <w:r w:rsidR="00CD2845">
        <w:rPr>
          <w:rFonts w:hint="eastAsia"/>
        </w:rPr>
        <w:t>WebSocket</w:t>
      </w:r>
      <w:r w:rsidR="00C828BD">
        <w:rPr>
          <w:rFonts w:hint="eastAsia"/>
        </w:rPr>
        <w:t>连接创建时执行，在客户端加载数据可视化展示所需要的静态文件和</w:t>
      </w:r>
      <w:r w:rsidR="00C828BD">
        <w:rPr>
          <w:rFonts w:hint="eastAsia"/>
        </w:rPr>
        <w:t>javascript</w:t>
      </w:r>
      <w:r w:rsidR="00C828BD">
        <w:rPr>
          <w:rFonts w:hint="eastAsia"/>
        </w:rPr>
        <w:t>代码；</w:t>
      </w:r>
      <w:r w:rsidR="00C828BD">
        <w:rPr>
          <w:rFonts w:hint="eastAsia"/>
        </w:rPr>
        <w:t>on_message</w:t>
      </w:r>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r w:rsidR="00C828BD" w:rsidRPr="00C828BD">
        <w:t>write_message</w:t>
      </w:r>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r w:rsidR="003A20C7">
        <w:rPr>
          <w:rFonts w:hint="eastAsia"/>
        </w:rPr>
        <w:t>json</w:t>
      </w:r>
      <w:r w:rsidR="00C828BD">
        <w:rPr>
          <w:rFonts w:hint="eastAsia"/>
        </w:rPr>
        <w:t>；</w:t>
      </w:r>
      <w:r w:rsidR="00C828BD">
        <w:rPr>
          <w:rFonts w:hint="eastAsia"/>
        </w:rPr>
        <w:t>on_close</w:t>
      </w:r>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14:paraId="1C273767" w14:textId="39A81C8A" w:rsidR="006E2E17" w:rsidRPr="006E2E17" w:rsidRDefault="006E2E17" w:rsidP="006E2E1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076CC8">
        <w:rPr>
          <w:rFonts w:ascii="Times New Roman" w:eastAsia="宋体" w:hAnsi="Times New Roman"/>
        </w:rPr>
        <w:t>4</w:t>
      </w:r>
      <w:r w:rsidRPr="00A82B25">
        <w:rPr>
          <w:rFonts w:ascii="Times New Roman" w:eastAsia="宋体" w:hAnsi="Times New Roman" w:hint="eastAsia"/>
        </w:rPr>
        <w:t xml:space="preserve"> </w:t>
      </w:r>
      <w:r w:rsidRPr="006E2E17">
        <w:rPr>
          <w:rFonts w:ascii="Times New Roman" w:eastAsia="宋体" w:hAnsi="Times New Roman" w:hint="eastAsia"/>
        </w:rPr>
        <w:t>数据可视化展示模块</w:t>
      </w:r>
    </w:p>
    <w:p w14:paraId="6FFC8689" w14:textId="77777777" w:rsidR="003A20C7" w:rsidRDefault="003A20C7" w:rsidP="003A20C7">
      <w:pPr>
        <w:pStyle w:val="af3"/>
      </w:pPr>
      <w:r>
        <w:rPr>
          <w:rFonts w:ascii="宋体" w:hAnsi="宋体" w:cs="宋体"/>
          <w:noProof/>
          <w:kern w:val="0"/>
          <w:szCs w:val="24"/>
        </w:rPr>
        <w:lastRenderedPageBreak/>
        <mc:AlternateContent>
          <mc:Choice Requires="wps">
            <w:drawing>
              <wp:anchor distT="45720" distB="45720" distL="114300" distR="114300" simplePos="0" relativeHeight="251660288" behindDoc="0" locked="0" layoutInCell="1" allowOverlap="1" wp14:anchorId="448F34E2" wp14:editId="44ECA4C8">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7795FE59" w14:textId="77777777" w:rsidR="00823167" w:rsidRDefault="00823167" w:rsidP="0085275E">
                            <w:pPr>
                              <w:pStyle w:val="af3"/>
                              <w:ind w:left="1820" w:hangingChars="700" w:hanging="1820"/>
                            </w:pPr>
                            <w:r>
                              <w:rPr>
                                <w:rFonts w:hint="eastAsia"/>
                              </w:rPr>
                              <w:t>//</w:t>
                            </w:r>
                            <w:r>
                              <w:rPr>
                                <w:rFonts w:hint="eastAsia"/>
                              </w:rPr>
                              <w:t>在</w:t>
                            </w:r>
                            <w:r>
                              <w:t>客户端创建一个</w:t>
                            </w:r>
                            <w:r>
                              <w:t>WebSocket</w:t>
                            </w:r>
                            <w:r>
                              <w:t>对象</w:t>
                            </w:r>
                          </w:p>
                          <w:p w14:paraId="504B8C59" w14:textId="77777777" w:rsidR="00823167" w:rsidRDefault="00823167" w:rsidP="0085275E">
                            <w:pPr>
                              <w:pStyle w:val="af3"/>
                              <w:ind w:left="1820" w:hangingChars="700" w:hanging="1820"/>
                            </w:pPr>
                            <w:r>
                              <w:t>connect : function(){</w:t>
                            </w:r>
                          </w:p>
                          <w:p w14:paraId="7D542173" w14:textId="77777777" w:rsidR="00823167" w:rsidRDefault="00823167" w:rsidP="0085275E">
                            <w:pPr>
                              <w:pStyle w:val="af3"/>
                              <w:ind w:leftChars="100" w:left="1770" w:hangingChars="600" w:hanging="1560"/>
                            </w:pPr>
                            <w:r>
                              <w:t xml:space="preserve">_this.ws = new WebSocket(_this.socketAddress); </w:t>
                            </w:r>
                          </w:p>
                          <w:p w14:paraId="1F9420EE" w14:textId="77777777" w:rsidR="00823167" w:rsidRDefault="00823167" w:rsidP="0085275E">
                            <w:pPr>
                              <w:pStyle w:val="af3"/>
                              <w:ind w:leftChars="100" w:left="1770" w:hangingChars="600" w:hanging="1560"/>
                            </w:pPr>
                            <w:r>
                              <w:t xml:space="preserve">_this.ws.onerror = _this.error; </w:t>
                            </w:r>
                          </w:p>
                          <w:p w14:paraId="10C01086" w14:textId="77777777" w:rsidR="00823167" w:rsidRDefault="00823167" w:rsidP="0085275E">
                            <w:pPr>
                              <w:pStyle w:val="af3"/>
                              <w:ind w:leftChars="100" w:left="1770" w:hangingChars="600" w:hanging="1560"/>
                            </w:pPr>
                            <w:r>
                              <w:t xml:space="preserve">_this.ws.onopen = _this.onopen; </w:t>
                            </w:r>
                          </w:p>
                          <w:p w14:paraId="334691CA" w14:textId="77777777" w:rsidR="00823167" w:rsidRDefault="00823167" w:rsidP="0085275E">
                            <w:pPr>
                              <w:pStyle w:val="af3"/>
                              <w:ind w:leftChars="100" w:left="1770" w:hangingChars="600" w:hanging="1560"/>
                            </w:pPr>
                            <w:r>
                              <w:t xml:space="preserve">_this.ws.onmessage = _this.onmessage; </w:t>
                            </w:r>
                          </w:p>
                          <w:p w14:paraId="3553B332" w14:textId="77777777" w:rsidR="00823167" w:rsidRDefault="00823167" w:rsidP="0085275E">
                            <w:pPr>
                              <w:pStyle w:val="af3"/>
                              <w:ind w:leftChars="100" w:left="1770" w:hangingChars="600" w:hanging="1560"/>
                            </w:pPr>
                            <w:r>
                              <w:t>_this.ws.onclose = _this.onclose;</w:t>
                            </w:r>
                          </w:p>
                          <w:p w14:paraId="670E6392" w14:textId="77777777" w:rsidR="00823167" w:rsidRDefault="00823167"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34E2" id="文本框 4" o:spid="_x0000_s1028" type="#_x0000_t202" style="position:absolute;left:0;text-align:left;margin-left:21.45pt;margin-top:124.45pt;width:413.8pt;height:18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7795FE59" w14:textId="77777777" w:rsidR="00823167" w:rsidRDefault="00823167" w:rsidP="0085275E">
                      <w:pPr>
                        <w:pStyle w:val="af3"/>
                        <w:ind w:left="1820" w:hangingChars="700" w:hanging="1820"/>
                      </w:pPr>
                      <w:r>
                        <w:rPr>
                          <w:rFonts w:hint="eastAsia"/>
                        </w:rPr>
                        <w:t>//</w:t>
                      </w:r>
                      <w:r>
                        <w:rPr>
                          <w:rFonts w:hint="eastAsia"/>
                        </w:rPr>
                        <w:t>在</w:t>
                      </w:r>
                      <w:r>
                        <w:t>客户端创建一个</w:t>
                      </w:r>
                      <w:r>
                        <w:t>WebSocket</w:t>
                      </w:r>
                      <w:r>
                        <w:t>对象</w:t>
                      </w:r>
                    </w:p>
                    <w:p w14:paraId="504B8C59" w14:textId="77777777" w:rsidR="00823167" w:rsidRDefault="00823167" w:rsidP="0085275E">
                      <w:pPr>
                        <w:pStyle w:val="af3"/>
                        <w:ind w:left="1820" w:hangingChars="700" w:hanging="1820"/>
                      </w:pPr>
                      <w:r>
                        <w:t>connect : function(){</w:t>
                      </w:r>
                    </w:p>
                    <w:p w14:paraId="7D542173" w14:textId="77777777" w:rsidR="00823167" w:rsidRDefault="00823167" w:rsidP="0085275E">
                      <w:pPr>
                        <w:pStyle w:val="af3"/>
                        <w:ind w:leftChars="100" w:left="1770" w:hangingChars="600" w:hanging="1560"/>
                      </w:pPr>
                      <w:r>
                        <w:t xml:space="preserve">_this.ws = new WebSocket(_this.socketAddress); </w:t>
                      </w:r>
                    </w:p>
                    <w:p w14:paraId="1F9420EE" w14:textId="77777777" w:rsidR="00823167" w:rsidRDefault="00823167" w:rsidP="0085275E">
                      <w:pPr>
                        <w:pStyle w:val="af3"/>
                        <w:ind w:leftChars="100" w:left="1770" w:hangingChars="600" w:hanging="1560"/>
                      </w:pPr>
                      <w:r>
                        <w:t xml:space="preserve">_this.ws.onerror = _this.error; </w:t>
                      </w:r>
                    </w:p>
                    <w:p w14:paraId="10C01086" w14:textId="77777777" w:rsidR="00823167" w:rsidRDefault="00823167" w:rsidP="0085275E">
                      <w:pPr>
                        <w:pStyle w:val="af3"/>
                        <w:ind w:leftChars="100" w:left="1770" w:hangingChars="600" w:hanging="1560"/>
                      </w:pPr>
                      <w:r>
                        <w:t xml:space="preserve">_this.ws.onopen = _this.onopen; </w:t>
                      </w:r>
                    </w:p>
                    <w:p w14:paraId="334691CA" w14:textId="77777777" w:rsidR="00823167" w:rsidRDefault="00823167" w:rsidP="0085275E">
                      <w:pPr>
                        <w:pStyle w:val="af3"/>
                        <w:ind w:leftChars="100" w:left="1770" w:hangingChars="600" w:hanging="1560"/>
                      </w:pPr>
                      <w:r>
                        <w:t xml:space="preserve">_this.ws.onmessage = _this.onmessage; </w:t>
                      </w:r>
                    </w:p>
                    <w:p w14:paraId="3553B332" w14:textId="77777777" w:rsidR="00823167" w:rsidRDefault="00823167" w:rsidP="0085275E">
                      <w:pPr>
                        <w:pStyle w:val="af3"/>
                        <w:ind w:leftChars="100" w:left="1770" w:hangingChars="600" w:hanging="1560"/>
                      </w:pPr>
                      <w:r>
                        <w:t>_this.ws.onclose = _this.onclose;</w:t>
                      </w:r>
                    </w:p>
                    <w:p w14:paraId="670E6392" w14:textId="77777777" w:rsidR="00823167" w:rsidRDefault="00823167"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Pr>
          <w:rFonts w:hint="eastAsia"/>
        </w:rPr>
        <w:t>javascript</w:t>
      </w:r>
      <w:r>
        <w:rPr>
          <w:rFonts w:hint="eastAsia"/>
        </w:rPr>
        <w:t>代码。值得一提，此模块的程序代码也是放在通信服务器的</w:t>
      </w:r>
      <w:r w:rsidR="00CD2845">
        <w:rPr>
          <w:rFonts w:hint="eastAsia"/>
        </w:rPr>
        <w:t>Web</w:t>
      </w:r>
      <w:r>
        <w:rPr>
          <w:rFonts w:hint="eastAsia"/>
        </w:rPr>
        <w:t>程序的目录下的，相关代码和文件，会在通信服务器响应客户端的建立</w:t>
      </w:r>
      <w:r w:rsidR="00CD2845">
        <w:rPr>
          <w:rFonts w:hint="eastAsia"/>
        </w:rPr>
        <w:t>WebSocket</w:t>
      </w:r>
      <w:r>
        <w:rPr>
          <w:rFonts w:hint="eastAsia"/>
        </w:rPr>
        <w:t>的请求时发给客户端，在客户端的浏览器进行展示和执行。其中的核心代码即为在客户端利用</w:t>
      </w:r>
      <w:r>
        <w:rPr>
          <w:rFonts w:hint="eastAsia"/>
        </w:rPr>
        <w:t>javascript</w:t>
      </w:r>
      <w:r>
        <w:rPr>
          <w:rFonts w:hint="eastAsia"/>
        </w:rPr>
        <w:t>建立</w:t>
      </w:r>
      <w:r w:rsidR="00CD2845">
        <w:rPr>
          <w:rFonts w:hint="eastAsia"/>
        </w:rPr>
        <w:t>WebSocket</w:t>
      </w:r>
      <w:r>
        <w:rPr>
          <w:rFonts w:hint="eastAsia"/>
        </w:rPr>
        <w:t>对象，其核心代码为：</w:t>
      </w:r>
    </w:p>
    <w:p w14:paraId="432AEAD5" w14:textId="53A4BA5E" w:rsidR="003A20C7" w:rsidRDefault="003554B2" w:rsidP="00762510">
      <w:pPr>
        <w:pStyle w:val="af3"/>
      </w:pPr>
      <w:r>
        <w:rPr>
          <w:rFonts w:hint="eastAsia"/>
        </w:rPr>
        <w:t>客户端在打开指定页面，加载完成静态文件，并成功执行</w:t>
      </w:r>
      <w:r>
        <w:rPr>
          <w:rFonts w:hint="eastAsia"/>
        </w:rPr>
        <w:t>javascript</w:t>
      </w:r>
      <w:r>
        <w:rPr>
          <w:rFonts w:hint="eastAsia"/>
        </w:rPr>
        <w:t>代码之后，就可以实时观察虚拟网络的流量展示情况。</w:t>
      </w:r>
    </w:p>
    <w:p w14:paraId="718E977D" w14:textId="77777777" w:rsidR="000346B5" w:rsidRPr="003A20C7" w:rsidRDefault="000346B5" w:rsidP="00762510">
      <w:pPr>
        <w:pStyle w:val="af3"/>
      </w:pPr>
    </w:p>
    <w:p w14:paraId="607FC5F1" w14:textId="77777777"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20D9A337" w14:textId="77777777" w:rsidR="009C625F"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1</w:t>
      </w:r>
      <w:r w:rsidR="009C625F" w:rsidRPr="00A90AA3">
        <w:rPr>
          <w:rFonts w:ascii="宋体" w:eastAsia="宋体" w:hAnsi="宋体"/>
        </w:rPr>
        <w:t xml:space="preserve"> </w:t>
      </w:r>
      <w:r w:rsidR="009C625F" w:rsidRPr="00A90AA3">
        <w:rPr>
          <w:rFonts w:ascii="宋体" w:eastAsia="宋体" w:hAnsi="宋体" w:hint="eastAsia"/>
        </w:rPr>
        <w:t>测试环境和条件</w:t>
      </w:r>
    </w:p>
    <w:p w14:paraId="585747B3" w14:textId="77777777"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14:paraId="27668C40" w14:textId="77777777" w:rsidR="00C613A2" w:rsidRDefault="00C613A2" w:rsidP="00B54D75">
      <w:pPr>
        <w:pStyle w:val="af3"/>
      </w:pPr>
    </w:p>
    <w:p w14:paraId="241F2E25" w14:textId="77777777" w:rsidR="00C613A2" w:rsidRDefault="00C613A2" w:rsidP="00C613A2">
      <w:pPr>
        <w:pStyle w:val="af6"/>
        <w:keepNext/>
        <w:ind w:firstLine="440"/>
        <w:jc w:val="center"/>
        <w:rPr>
          <w:rFonts w:ascii="Times New Roman" w:eastAsiaTheme="majorEastAsia" w:hAnsi="Times New Roman"/>
          <w:sz w:val="21"/>
          <w:szCs w:val="21"/>
        </w:rPr>
      </w:pPr>
      <w:bookmarkStart w:id="109" w:name="_Ref420674560"/>
      <w:bookmarkStart w:id="110"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09"/>
      <w:r>
        <w:rPr>
          <w:rFonts w:ascii="Times New Roman" w:eastAsiaTheme="majorEastAsia" w:hAnsi="Times New Roman" w:hint="eastAsia"/>
          <w:sz w:val="21"/>
          <w:szCs w:val="21"/>
        </w:rPr>
        <w:t>实验环境</w:t>
      </w:r>
      <w:bookmarkEnd w:id="110"/>
    </w:p>
    <w:tbl>
      <w:tblPr>
        <w:tblStyle w:val="afd"/>
        <w:tblW w:w="0" w:type="auto"/>
        <w:jc w:val="center"/>
        <w:tblLook w:val="04A0" w:firstRow="1" w:lastRow="0" w:firstColumn="1" w:lastColumn="0" w:noHBand="0" w:noVBand="1"/>
        <w:tblPrChange w:id="111" w:author="WuZT" w:date="2016-05-25T09:34:00Z">
          <w:tblPr>
            <w:tblStyle w:val="afd"/>
            <w:tblW w:w="0" w:type="auto"/>
            <w:jc w:val="center"/>
            <w:tblLook w:val="04A0" w:firstRow="1" w:lastRow="0" w:firstColumn="1" w:lastColumn="0" w:noHBand="0" w:noVBand="1"/>
          </w:tblPr>
        </w:tblPrChange>
      </w:tblPr>
      <w:tblGrid>
        <w:gridCol w:w="2405"/>
        <w:gridCol w:w="3119"/>
        <w:tblGridChange w:id="112">
          <w:tblGrid>
            <w:gridCol w:w="2405"/>
            <w:gridCol w:w="3119"/>
          </w:tblGrid>
        </w:tblGridChange>
      </w:tblGrid>
      <w:tr w:rsidR="00C613A2" w14:paraId="4ADB514E" w14:textId="77777777" w:rsidTr="004F3C2D">
        <w:trPr>
          <w:jc w:val="center"/>
          <w:trPrChange w:id="113"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4"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B3A1270" w14:textId="77777777" w:rsidR="00C613A2" w:rsidRDefault="00C613A2" w:rsidP="00156FEE">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Change w:id="115"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DE23A16" w14:textId="77777777" w:rsidR="00C613A2" w:rsidRDefault="00C613A2">
            <w:pPr>
              <w:jc w:val="center"/>
              <w:rPr>
                <w:rFonts w:ascii="Times New Roman" w:hAnsi="Times New Roman"/>
                <w:kern w:val="0"/>
                <w:szCs w:val="21"/>
              </w:rPr>
              <w:pPrChange w:id="116" w:author="WuZT" w:date="2016-05-25T09:34:00Z">
                <w:pPr/>
              </w:pPrChange>
            </w:pPr>
            <w:r>
              <w:rPr>
                <w:rFonts w:ascii="Times New Roman" w:hAnsi="Times New Roman"/>
                <w:kern w:val="0"/>
                <w:szCs w:val="21"/>
              </w:rPr>
              <w:t>Linux Ubuntu Server(X64)</w:t>
            </w:r>
          </w:p>
        </w:tc>
      </w:tr>
      <w:tr w:rsidR="00C613A2" w14:paraId="71FD3FB3" w14:textId="77777777" w:rsidTr="004F3C2D">
        <w:trPr>
          <w:jc w:val="center"/>
          <w:trPrChange w:id="117"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8"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ACB0C14"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Change w:id="119"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3A9B46F0" w14:textId="77777777" w:rsidR="00C613A2" w:rsidRDefault="00C613A2">
            <w:pPr>
              <w:jc w:val="center"/>
              <w:rPr>
                <w:rFonts w:ascii="Times New Roman" w:hAnsi="Times New Roman"/>
                <w:kern w:val="0"/>
                <w:szCs w:val="21"/>
              </w:rPr>
              <w:pPrChange w:id="120" w:author="WuZT" w:date="2016-05-25T09:34:00Z">
                <w:pPr/>
              </w:pPrChange>
            </w:pPr>
            <w:r>
              <w:rPr>
                <w:rFonts w:ascii="Times New Roman" w:hAnsi="Times New Roman"/>
                <w:kern w:val="0"/>
                <w:szCs w:val="21"/>
              </w:rPr>
              <w:t>2.4GHz×8</w:t>
            </w:r>
          </w:p>
        </w:tc>
      </w:tr>
      <w:tr w:rsidR="00C613A2" w14:paraId="4DD3A06F" w14:textId="77777777" w:rsidTr="004F3C2D">
        <w:trPr>
          <w:jc w:val="center"/>
          <w:trPrChange w:id="121"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2"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1B81A00E"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Change w:id="123"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6E5ED76" w14:textId="77777777" w:rsidR="00C613A2" w:rsidRDefault="00C613A2">
            <w:pPr>
              <w:jc w:val="center"/>
              <w:rPr>
                <w:rFonts w:ascii="Times New Roman" w:hAnsi="Times New Roman"/>
                <w:kern w:val="0"/>
                <w:szCs w:val="21"/>
              </w:rPr>
              <w:pPrChange w:id="124" w:author="WuZT" w:date="2016-05-25T09:34:00Z">
                <w:pPr/>
              </w:pPrChange>
            </w:pPr>
            <w:r>
              <w:rPr>
                <w:rFonts w:ascii="Times New Roman" w:hAnsi="Times New Roman"/>
                <w:kern w:val="0"/>
                <w:szCs w:val="21"/>
              </w:rPr>
              <w:t>8GHz</w:t>
            </w:r>
          </w:p>
        </w:tc>
      </w:tr>
    </w:tbl>
    <w:p w14:paraId="4ABE90A0" w14:textId="77777777" w:rsidR="00C613A2" w:rsidRDefault="00C613A2" w:rsidP="00C613A2">
      <w:pPr>
        <w:rPr>
          <w:rFonts w:ascii="Times New Roman" w:eastAsiaTheme="minorEastAsia" w:hAnsi="Times New Roman"/>
          <w:szCs w:val="22"/>
        </w:rPr>
      </w:pPr>
    </w:p>
    <w:p w14:paraId="0BBF1CD9" w14:textId="77777777" w:rsidR="00C613A2" w:rsidRDefault="00C613A2" w:rsidP="00C613A2">
      <w:pPr>
        <w:pStyle w:val="af6"/>
        <w:keepNext/>
        <w:ind w:firstLine="440"/>
        <w:jc w:val="center"/>
        <w:rPr>
          <w:rFonts w:ascii="Times New Roman" w:eastAsiaTheme="minorEastAsia" w:hAnsi="Times New Roman" w:cs="Times New Roman"/>
          <w:sz w:val="21"/>
          <w:szCs w:val="21"/>
        </w:rPr>
      </w:pPr>
      <w:bookmarkStart w:id="125" w:name="_Ref420674586"/>
      <w:bookmarkStart w:id="126" w:name="_Toc422040730"/>
      <w:r>
        <w:rPr>
          <w:rFonts w:ascii="Times New Roman" w:hAnsi="Times New Roman" w:hint="eastAsia"/>
        </w:rPr>
        <w:lastRenderedPageBreak/>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25"/>
      <w:r>
        <w:rPr>
          <w:rFonts w:ascii="Times New Roman" w:eastAsiaTheme="minorEastAsia" w:hAnsi="Times New Roman" w:hint="eastAsia"/>
          <w:sz w:val="21"/>
          <w:szCs w:val="21"/>
        </w:rPr>
        <w:t>实验软件</w:t>
      </w:r>
      <w:bookmarkEnd w:id="126"/>
    </w:p>
    <w:tbl>
      <w:tblPr>
        <w:tblStyle w:val="afd"/>
        <w:tblW w:w="0" w:type="auto"/>
        <w:jc w:val="center"/>
        <w:tblLook w:val="04A0" w:firstRow="1" w:lastRow="0" w:firstColumn="1" w:lastColumn="0" w:noHBand="0" w:noVBand="1"/>
      </w:tblPr>
      <w:tblGrid>
        <w:gridCol w:w="2385"/>
        <w:gridCol w:w="3119"/>
      </w:tblGrid>
      <w:tr w:rsidR="00C613A2" w14:paraId="64452429"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3DC278B0" w14:textId="77777777" w:rsidR="00C613A2" w:rsidRPr="00156FEE" w:rsidRDefault="00C613A2" w:rsidP="00156FEE">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689CD931"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版本号</w:t>
            </w:r>
          </w:p>
        </w:tc>
      </w:tr>
      <w:tr w:rsidR="00C613A2" w14:paraId="7555ECB1"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4B89204C" w14:textId="77777777" w:rsidR="00C613A2" w:rsidRDefault="00C613A2" w:rsidP="00156FEE">
            <w:pPr>
              <w:jc w:val="center"/>
              <w:rPr>
                <w:rFonts w:ascii="Times New Roman" w:hAnsi="Times New Roman"/>
                <w:kern w:val="0"/>
                <w:szCs w:val="21"/>
              </w:rPr>
            </w:pPr>
            <w:r>
              <w:rPr>
                <w:rFonts w:ascii="Times New Roman" w:hAnsi="Times New Roman"/>
                <w:kern w:val="0"/>
                <w:szCs w:val="21"/>
              </w:rPr>
              <w:t>APScheduler</w:t>
            </w:r>
          </w:p>
        </w:tc>
        <w:tc>
          <w:tcPr>
            <w:tcW w:w="3119" w:type="dxa"/>
            <w:tcBorders>
              <w:top w:val="single" w:sz="4" w:space="0" w:color="auto"/>
              <w:left w:val="single" w:sz="4" w:space="0" w:color="auto"/>
              <w:bottom w:val="single" w:sz="4" w:space="0" w:color="auto"/>
              <w:right w:val="single" w:sz="4" w:space="0" w:color="auto"/>
            </w:tcBorders>
            <w:hideMark/>
          </w:tcPr>
          <w:p w14:paraId="66A8D08F" w14:textId="77777777" w:rsidR="00C613A2" w:rsidRDefault="00C613A2" w:rsidP="00156FEE">
            <w:pPr>
              <w:jc w:val="center"/>
              <w:rPr>
                <w:rFonts w:ascii="Times New Roman" w:hAnsi="Times New Roman"/>
                <w:kern w:val="0"/>
                <w:szCs w:val="21"/>
              </w:rPr>
            </w:pPr>
            <w:r>
              <w:rPr>
                <w:rFonts w:ascii="Times New Roman" w:hAnsi="Times New Roman"/>
                <w:kern w:val="0"/>
                <w:szCs w:val="21"/>
              </w:rPr>
              <w:t>v3.0.1</w:t>
            </w:r>
          </w:p>
        </w:tc>
      </w:tr>
      <w:tr w:rsidR="00C613A2" w14:paraId="1D1C8B11"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7C662DF8"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76FE840B" w14:textId="77777777" w:rsidR="00C613A2" w:rsidRDefault="00C613A2" w:rsidP="00156FEE">
            <w:pPr>
              <w:jc w:val="center"/>
              <w:rPr>
                <w:rFonts w:ascii="Times New Roman" w:hAnsi="Times New Roman"/>
                <w:kern w:val="0"/>
                <w:szCs w:val="21"/>
              </w:rPr>
            </w:pPr>
            <w:r>
              <w:rPr>
                <w:rFonts w:ascii="Times New Roman" w:hAnsi="Times New Roman"/>
                <w:kern w:val="0"/>
                <w:szCs w:val="21"/>
              </w:rPr>
              <w:t>v2.7</w:t>
            </w:r>
          </w:p>
        </w:tc>
      </w:tr>
      <w:tr w:rsidR="00C613A2" w14:paraId="104C378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6B0FC265" w14:textId="77777777" w:rsidR="00C613A2" w:rsidRDefault="00C613A2" w:rsidP="00156FEE">
            <w:pPr>
              <w:jc w:val="cente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56A197DF" w14:textId="77777777" w:rsidR="00C613A2" w:rsidRDefault="00C613A2" w:rsidP="00156FEE">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14:paraId="2B6D2AEF"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56FB1700" w14:textId="77777777" w:rsidR="00C613A2" w:rsidRDefault="00C613A2" w:rsidP="00156FEE">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79AE367C" w14:textId="77777777" w:rsidR="00C613A2" w:rsidRDefault="00C613A2" w:rsidP="00156FEE">
            <w:pPr>
              <w:jc w:val="center"/>
              <w:rPr>
                <w:rFonts w:ascii="Times New Roman" w:hAnsi="Times New Roman"/>
                <w:kern w:val="0"/>
                <w:szCs w:val="21"/>
              </w:rPr>
            </w:pPr>
            <w:r>
              <w:rPr>
                <w:rFonts w:ascii="Times New Roman" w:hAnsi="Times New Roman"/>
                <w:kern w:val="0"/>
                <w:szCs w:val="21"/>
              </w:rPr>
              <w:t>v2.8.4</w:t>
            </w:r>
          </w:p>
        </w:tc>
      </w:tr>
      <w:tr w:rsidR="00C613A2" w14:paraId="4F02755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1614DE48" w14:textId="77777777" w:rsidR="00C613A2" w:rsidRDefault="00C613A2" w:rsidP="00156FEE">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39A02043" w14:textId="77777777" w:rsidR="00C613A2" w:rsidRDefault="00C613A2" w:rsidP="00156FEE">
            <w:pPr>
              <w:jc w:val="center"/>
              <w:rPr>
                <w:rFonts w:ascii="Times New Roman" w:hAnsi="Times New Roman"/>
                <w:kern w:val="0"/>
                <w:szCs w:val="21"/>
              </w:rPr>
            </w:pPr>
            <w:r>
              <w:rPr>
                <w:rFonts w:ascii="Times New Roman" w:hAnsi="Times New Roman"/>
                <w:kern w:val="0"/>
                <w:szCs w:val="21"/>
              </w:rPr>
              <w:t>v2.4.9</w:t>
            </w:r>
          </w:p>
        </w:tc>
      </w:tr>
      <w:tr w:rsidR="00C613A2" w14:paraId="6561B859"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2C5C83FE"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744064A3" w14:textId="77777777" w:rsidR="00C613A2" w:rsidRDefault="00C613A2" w:rsidP="00156FEE">
            <w:pPr>
              <w:jc w:val="cente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14:paraId="6CDD8616"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70EA2757"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61F41BDB" w14:textId="77777777" w:rsidR="00C613A2" w:rsidRDefault="00C613A2" w:rsidP="00156FEE">
            <w:pPr>
              <w:jc w:val="center"/>
              <w:rPr>
                <w:rFonts w:ascii="Times New Roman" w:hAnsi="Times New Roman"/>
                <w:kern w:val="0"/>
                <w:szCs w:val="21"/>
              </w:rPr>
            </w:pPr>
            <w:r>
              <w:rPr>
                <w:rFonts w:ascii="Times New Roman" w:hAnsi="Times New Roman"/>
                <w:kern w:val="0"/>
                <w:szCs w:val="21"/>
              </w:rPr>
              <w:t>v2.10.5</w:t>
            </w:r>
          </w:p>
        </w:tc>
      </w:tr>
      <w:tr w:rsidR="00C613A2" w14:paraId="2AB8EEF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096DD88E" w14:textId="77777777" w:rsidR="00C613A2" w:rsidRDefault="00C613A2" w:rsidP="00156FEE">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56197C0D" w14:textId="77777777" w:rsidR="00C613A2" w:rsidRDefault="00C613A2" w:rsidP="00156FEE">
            <w:pPr>
              <w:jc w:val="center"/>
              <w:rPr>
                <w:rFonts w:ascii="Times New Roman" w:hAnsi="Times New Roman"/>
                <w:kern w:val="0"/>
                <w:szCs w:val="21"/>
              </w:rPr>
            </w:pPr>
            <w:r>
              <w:rPr>
                <w:rFonts w:ascii="Times New Roman" w:hAnsi="Times New Roman"/>
                <w:kern w:val="0"/>
                <w:szCs w:val="21"/>
              </w:rPr>
              <w:t>v3.2.1</w:t>
            </w:r>
          </w:p>
        </w:tc>
      </w:tr>
      <w:tr w:rsidR="00C613A2" w14:paraId="2DCBA30B"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13B45752" w14:textId="77777777" w:rsidR="00C613A2" w:rsidRDefault="00C613A2" w:rsidP="00156FEE">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08869340" w14:textId="77777777" w:rsidR="00C613A2" w:rsidRDefault="00C613A2" w:rsidP="00156FEE">
            <w:pPr>
              <w:jc w:val="center"/>
              <w:rPr>
                <w:rFonts w:ascii="Times New Roman" w:hAnsi="Times New Roman"/>
                <w:kern w:val="0"/>
                <w:szCs w:val="21"/>
              </w:rPr>
            </w:pPr>
            <w:r>
              <w:rPr>
                <w:rFonts w:ascii="Times New Roman" w:hAnsi="Times New Roman"/>
                <w:kern w:val="0"/>
                <w:szCs w:val="21"/>
              </w:rPr>
              <w:t>v1.8.0</w:t>
            </w:r>
          </w:p>
        </w:tc>
      </w:tr>
    </w:tbl>
    <w:p w14:paraId="783A9796" w14:textId="77777777" w:rsidR="00C613A2" w:rsidRDefault="00064AA7" w:rsidP="00C613A2">
      <w:pPr>
        <w:pStyle w:val="af3"/>
      </w:pPr>
      <w:r>
        <w:rPr>
          <w:rFonts w:hint="eastAsia"/>
        </w:rPr>
        <w:t>测试环境的网络拓扑结构如图</w:t>
      </w:r>
      <w:r>
        <w:rPr>
          <w:rFonts w:hint="eastAsia"/>
        </w:rPr>
        <w:t>4-</w:t>
      </w:r>
      <w:r>
        <w:t>1</w:t>
      </w:r>
      <w:r>
        <w:rPr>
          <w:rFonts w:hint="eastAsia"/>
        </w:rPr>
        <w:t>所示：</w:t>
      </w:r>
    </w:p>
    <w:p w14:paraId="4B8B2E80" w14:textId="77777777" w:rsidR="00405B2A" w:rsidRDefault="00064AA7" w:rsidP="00405B2A">
      <w:pPr>
        <w:keepNext/>
      </w:pPr>
      <w:r>
        <w:object w:dxaOrig="13021" w:dyaOrig="6765" w14:anchorId="457A6EF6">
          <v:shape id="_x0000_i1030" type="#_x0000_t75" style="width:436.5pt;height:227.25pt" o:ole="">
            <v:imagedata r:id="rId28" o:title=""/>
          </v:shape>
          <o:OLEObject Type="Embed" ProgID="Visio.Drawing.15" ShapeID="_x0000_i1030" DrawAspect="Content" ObjectID="_1525790378" r:id="rId29"/>
        </w:object>
      </w:r>
    </w:p>
    <w:p w14:paraId="7AD65757" w14:textId="7B088E7B" w:rsidR="00064AA7" w:rsidRPr="00405B2A" w:rsidRDefault="00405B2A" w:rsidP="00405B2A">
      <w:pPr>
        <w:pStyle w:val="af6"/>
        <w:ind w:firstLine="440"/>
        <w:jc w:val="center"/>
        <w:rPr>
          <w:rFonts w:ascii="Times New Roman" w:hAnsi="Times New Roman"/>
        </w:rPr>
      </w:pPr>
      <w:r w:rsidRPr="00405B2A">
        <w:rPr>
          <w:rFonts w:ascii="Times New Roman" w:hAnsi="Times New Roman"/>
        </w:rPr>
        <w:t>图</w:t>
      </w:r>
      <w:r w:rsidRPr="00405B2A">
        <w:rPr>
          <w:rFonts w:ascii="Times New Roman" w:hAnsi="Times New Roman"/>
        </w:rPr>
        <w:t xml:space="preserve">4-1 </w:t>
      </w:r>
      <w:r w:rsidRPr="00405B2A">
        <w:rPr>
          <w:rFonts w:ascii="Times New Roman" w:hAnsi="Times New Roman"/>
        </w:rPr>
        <w:t>测试环境拓扑图</w:t>
      </w:r>
    </w:p>
    <w:p w14:paraId="0BE19C92" w14:textId="77777777" w:rsidR="00C613A2" w:rsidRPr="00B54D75" w:rsidRDefault="009F1F1D" w:rsidP="00B54D75">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00CD2845">
        <w:t>Web</w:t>
      </w:r>
      <w:r w:rsidRPr="009F1F1D">
        <w:t>服务代理，同时在</w:t>
      </w:r>
      <w:r w:rsidRPr="009F1F1D">
        <w:t>Squid</w:t>
      </w:r>
      <w:r w:rsidRPr="009F1F1D">
        <w:t>中设置防火墙规则</w:t>
      </w:r>
      <w:r w:rsidRPr="009F1F1D">
        <w:t>iptables</w:t>
      </w:r>
      <w:r w:rsidRPr="009F1F1D">
        <w:t>来控制访问以保证</w:t>
      </w:r>
      <w:r>
        <w:rPr>
          <w:rFonts w:hint="eastAsia"/>
        </w:rPr>
        <w:t>通信服务器以及虚拟网络的安全。</w:t>
      </w:r>
      <w:r w:rsidR="0077307C">
        <w:rPr>
          <w:rStyle w:val="af9"/>
        </w:rPr>
        <w:t>[</w:t>
      </w:r>
      <w:r w:rsidR="0077307C">
        <w:rPr>
          <w:rStyle w:val="af9"/>
        </w:rPr>
        <w:endnoteReference w:id="16"/>
      </w:r>
      <w:r w:rsidR="0077307C">
        <w:rPr>
          <w:rStyle w:val="af9"/>
        </w:rPr>
        <w:t>]</w:t>
      </w:r>
    </w:p>
    <w:p w14:paraId="6940392B"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lastRenderedPageBreak/>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9C625F" w:rsidRPr="00A90AA3">
        <w:rPr>
          <w:rFonts w:ascii="宋体" w:eastAsia="宋体" w:hAnsi="宋体" w:hint="eastAsia"/>
        </w:rPr>
        <w:t>评价方法</w:t>
      </w:r>
    </w:p>
    <w:p w14:paraId="5FDE264C" w14:textId="77777777"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14:paraId="68701F3A" w14:textId="77777777"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14:paraId="306AEA4F" w14:textId="77777777" w:rsidR="00CF297D" w:rsidRDefault="00CF297D" w:rsidP="00CF297D">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10ABA44E" w14:textId="77777777"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14:paraId="23CB0261" w14:textId="77777777" w:rsidR="00CF297D" w:rsidRPr="00CF297D" w:rsidRDefault="00CF297D" w:rsidP="00CF297D">
      <w:pPr>
        <w:pStyle w:val="af3"/>
      </w:pPr>
    </w:p>
    <w:p w14:paraId="3E270600"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F297D" w:rsidRPr="00A90AA3">
        <w:rPr>
          <w:rFonts w:ascii="宋体" w:eastAsia="宋体" w:hAnsi="宋体" w:hint="eastAsia"/>
        </w:rPr>
        <w:t>测试过程</w:t>
      </w:r>
    </w:p>
    <w:p w14:paraId="7A1E01C4" w14:textId="77777777" w:rsidR="00CF297D" w:rsidRDefault="00CF297D" w:rsidP="00CF297D">
      <w:pPr>
        <w:pStyle w:val="af3"/>
        <w:numPr>
          <w:ilvl w:val="0"/>
          <w:numId w:val="24"/>
        </w:numPr>
        <w:rPr>
          <w:rFonts w:cs="Times New Roman"/>
        </w:rPr>
      </w:pPr>
      <w:r>
        <w:rPr>
          <w:rFonts w:cs="Times New Roman" w:hint="eastAsia"/>
        </w:rPr>
        <w:t>系统可部署性测试</w:t>
      </w:r>
    </w:p>
    <w:p w14:paraId="6C36BF40" w14:textId="77777777"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14:paraId="0B53EE9E" w14:textId="77777777" w:rsidR="00CF297D" w:rsidRDefault="00CF297D" w:rsidP="00CF297D">
      <w:pPr>
        <w:pStyle w:val="af3"/>
        <w:numPr>
          <w:ilvl w:val="0"/>
          <w:numId w:val="24"/>
        </w:numPr>
        <w:rPr>
          <w:rFonts w:cs="Times New Roman"/>
        </w:rPr>
      </w:pPr>
      <w:r>
        <w:rPr>
          <w:rFonts w:cs="Times New Roman" w:hint="eastAsia"/>
        </w:rPr>
        <w:t>系统并发性测试</w:t>
      </w:r>
    </w:p>
    <w:p w14:paraId="2DF5DA53" w14:textId="77777777"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14:paraId="4BC55B19" w14:textId="77777777" w:rsidR="00CF297D" w:rsidRDefault="00CF297D" w:rsidP="00CF297D">
      <w:pPr>
        <w:pStyle w:val="af3"/>
        <w:numPr>
          <w:ilvl w:val="0"/>
          <w:numId w:val="24"/>
        </w:numPr>
        <w:rPr>
          <w:rFonts w:cs="Times New Roman"/>
        </w:rPr>
      </w:pPr>
      <w:r>
        <w:rPr>
          <w:rFonts w:cs="Times New Roman" w:hint="eastAsia"/>
        </w:rPr>
        <w:t>系统可靠性测试</w:t>
      </w:r>
    </w:p>
    <w:p w14:paraId="6D44A9B8" w14:textId="77777777" w:rsidR="00CF297D" w:rsidRDefault="00CF297D" w:rsidP="00CF297D">
      <w:pPr>
        <w:pStyle w:val="af3"/>
      </w:pPr>
      <w:r>
        <w:rPr>
          <w:rFonts w:hint="eastAsia"/>
        </w:rPr>
        <w:t>实验期间连续运行系统，记录系统稳定运行的最长时间。</w:t>
      </w:r>
    </w:p>
    <w:p w14:paraId="7E2FD74D" w14:textId="77777777" w:rsidR="00CF297D" w:rsidRDefault="00CF297D" w:rsidP="00CF297D">
      <w:pPr>
        <w:pStyle w:val="af3"/>
        <w:numPr>
          <w:ilvl w:val="0"/>
          <w:numId w:val="24"/>
        </w:numPr>
        <w:rPr>
          <w:rFonts w:cs="Times New Roman"/>
        </w:rPr>
      </w:pPr>
      <w:r>
        <w:rPr>
          <w:rFonts w:cs="Times New Roman" w:hint="eastAsia"/>
        </w:rPr>
        <w:t>系统兼容性测试</w:t>
      </w:r>
    </w:p>
    <w:p w14:paraId="0C638EB3" w14:textId="77777777"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r>
        <w:t xml:space="preserve">Baidu </w:t>
      </w:r>
      <w:r>
        <w:lastRenderedPageBreak/>
        <w:t>Explore</w:t>
      </w:r>
      <w:r>
        <w:rPr>
          <w:rFonts w:hint="eastAsia"/>
        </w:rPr>
        <w:t>。</w:t>
      </w:r>
    </w:p>
    <w:p w14:paraId="626627E4" w14:textId="77777777" w:rsidR="00CF297D" w:rsidRDefault="00CF297D" w:rsidP="00CF297D">
      <w:pPr>
        <w:pStyle w:val="af3"/>
        <w:numPr>
          <w:ilvl w:val="0"/>
          <w:numId w:val="24"/>
        </w:numPr>
        <w:rPr>
          <w:rFonts w:cs="Times New Roman"/>
        </w:rPr>
      </w:pPr>
      <w:r>
        <w:rPr>
          <w:rFonts w:cs="Times New Roman" w:hint="eastAsia"/>
        </w:rPr>
        <w:t>系统功能完整性测试</w:t>
      </w:r>
    </w:p>
    <w:p w14:paraId="04153EE2" w14:textId="77777777" w:rsidR="00CF297D" w:rsidRPr="00CF297D" w:rsidRDefault="00CF297D" w:rsidP="00CF297D">
      <w:pPr>
        <w:pStyle w:val="af3"/>
      </w:pPr>
      <w:r>
        <w:rPr>
          <w:rFonts w:hint="eastAsia"/>
        </w:rPr>
        <w:t>访问系统主页，对系统设计的功能逐项进行测试，记录每项功能是否达到系统设计要求。</w:t>
      </w:r>
    </w:p>
    <w:p w14:paraId="3E1A0A8A"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0046574D" w:rsidRPr="00A90AA3">
        <w:rPr>
          <w:rFonts w:ascii="宋体" w:eastAsia="宋体" w:hAnsi="宋体"/>
        </w:rPr>
        <w:t>4</w:t>
      </w:r>
      <w:r w:rsidRPr="00A90AA3">
        <w:rPr>
          <w:rFonts w:ascii="宋体" w:eastAsia="宋体" w:hAnsi="宋体" w:hint="eastAsia"/>
        </w:rPr>
        <w:t xml:space="preserve"> </w:t>
      </w:r>
      <w:r w:rsidR="00601345" w:rsidRPr="00A90AA3">
        <w:rPr>
          <w:rFonts w:ascii="宋体" w:eastAsia="宋体" w:hAnsi="宋体" w:hint="eastAsia"/>
        </w:rPr>
        <w:t>测试结果</w:t>
      </w:r>
    </w:p>
    <w:p w14:paraId="081330F2" w14:textId="77777777" w:rsidR="00601345" w:rsidRDefault="00601345" w:rsidP="00601345">
      <w:pPr>
        <w:pStyle w:val="af3"/>
        <w:numPr>
          <w:ilvl w:val="0"/>
          <w:numId w:val="25"/>
        </w:numPr>
        <w:rPr>
          <w:rFonts w:cs="Times New Roman"/>
        </w:rPr>
      </w:pPr>
      <w:r>
        <w:rPr>
          <w:rFonts w:cs="Times New Roman" w:hint="eastAsia"/>
        </w:rPr>
        <w:t>系统可部署性测试</w:t>
      </w:r>
    </w:p>
    <w:p w14:paraId="63495B1A" w14:textId="77777777" w:rsidR="00601345" w:rsidRDefault="00601345" w:rsidP="00601345">
      <w:pPr>
        <w:pStyle w:val="af3"/>
        <w:rPr>
          <w:rFonts w:cs="Times New Roman"/>
        </w:rPr>
      </w:pPr>
      <w:r>
        <w:rPr>
          <w:rFonts w:cs="Times New Roman" w:hint="eastAsia"/>
        </w:rPr>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14:paraId="1038CE36" w14:textId="77777777" w:rsidR="00601345" w:rsidRPr="0022443D" w:rsidRDefault="00601345" w:rsidP="00601345">
      <w:pPr>
        <w:pStyle w:val="af3"/>
        <w:rPr>
          <w:rFonts w:cs="Times New Roman"/>
        </w:rPr>
      </w:pPr>
    </w:p>
    <w:p w14:paraId="6E4BB851" w14:textId="77777777" w:rsidR="00601345" w:rsidRDefault="00601345" w:rsidP="00601345">
      <w:pPr>
        <w:pStyle w:val="af6"/>
        <w:keepNext/>
        <w:ind w:firstLine="440"/>
        <w:jc w:val="center"/>
        <w:rPr>
          <w:rFonts w:ascii="Times New Roman" w:hAnsi="Times New Roman" w:cs="Times New Roman"/>
        </w:rPr>
      </w:pPr>
      <w:bookmarkStart w:id="128" w:name="_Ref420783930"/>
      <w:bookmarkStart w:id="129" w:name="_Toc422040731"/>
      <w:bookmarkStart w:id="130" w:name="_Ref420783918"/>
      <w:r>
        <w:rPr>
          <w:rFonts w:ascii="Times New Roman" w:hAnsi="Times New Roman" w:hint="eastAsia"/>
        </w:rPr>
        <w:t>表</w:t>
      </w:r>
      <w:r>
        <w:rPr>
          <w:rFonts w:ascii="Times New Roman" w:hAnsi="Times New Roman"/>
        </w:rPr>
        <w:t xml:space="preserve"> </w:t>
      </w:r>
      <w:bookmarkEnd w:id="128"/>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29"/>
      <w:bookmarkEnd w:id="130"/>
    </w:p>
    <w:tbl>
      <w:tblPr>
        <w:tblStyle w:val="afd"/>
        <w:tblW w:w="0" w:type="auto"/>
        <w:jc w:val="center"/>
        <w:tblLook w:val="04A0" w:firstRow="1" w:lastRow="0" w:firstColumn="1" w:lastColumn="0" w:noHBand="0" w:noVBand="1"/>
      </w:tblPr>
      <w:tblGrid>
        <w:gridCol w:w="856"/>
        <w:gridCol w:w="3828"/>
        <w:gridCol w:w="3197"/>
      </w:tblGrid>
      <w:tr w:rsidR="00601345" w14:paraId="0FA847D5"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69EAFF4C"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14:paraId="7750FAD2" w14:textId="77777777"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14:paraId="78B33FEC" w14:textId="77777777"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14:paraId="15EB98CA"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45D87D09" w14:textId="77777777"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14:paraId="1D41A720" w14:textId="77777777"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14:paraId="7AB53CD4"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601345" w14:paraId="6D885DAF"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0A5135F5" w14:textId="77777777"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14:paraId="688FB0CC" w14:textId="77777777"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14:paraId="6B7E762C"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601345" w14:paraId="491D6C1D"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237EEB67" w14:textId="77777777"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14:paraId="57198663" w14:textId="77777777"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14:paraId="0945781B"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601345" w14:paraId="37B0D0E1"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08C9793E" w14:textId="77777777"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14:paraId="343CF7CC"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14:paraId="21FB1066"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601345" w14:paraId="4F66CD21"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154A0795" w14:textId="77777777"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14:paraId="54118950" w14:textId="77777777"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14:paraId="3FCDA604"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601345" w14:paraId="3922363B"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35D8577C" w14:textId="77777777"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14:paraId="47A10A7C"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14:paraId="081C1A1B" w14:textId="77777777"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14:paraId="622D5085"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708746A7" w14:textId="77777777"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14:paraId="10AE70FA"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14:paraId="0F30E77D" w14:textId="77777777"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14:paraId="7F76DB4D" w14:textId="77777777" w:rsidR="00601345" w:rsidRDefault="00601345" w:rsidP="00601345">
      <w:pPr>
        <w:pStyle w:val="af3"/>
        <w:ind w:left="840" w:firstLine="0"/>
        <w:rPr>
          <w:rFonts w:cs="Times New Roman"/>
        </w:rPr>
      </w:pPr>
    </w:p>
    <w:p w14:paraId="0DC802C6" w14:textId="77777777" w:rsidR="00601345" w:rsidRDefault="00601345" w:rsidP="00601345">
      <w:pPr>
        <w:pStyle w:val="af3"/>
        <w:numPr>
          <w:ilvl w:val="0"/>
          <w:numId w:val="25"/>
        </w:numPr>
        <w:rPr>
          <w:rFonts w:cs="Times New Roman"/>
        </w:rPr>
      </w:pPr>
      <w:r>
        <w:rPr>
          <w:rFonts w:cs="Times New Roman" w:hint="eastAsia"/>
        </w:rPr>
        <w:t>系统并发性测试</w:t>
      </w:r>
    </w:p>
    <w:p w14:paraId="4D1F2BB0" w14:textId="77777777"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14:paraId="3FDBDCE6" w14:textId="77777777" w:rsidR="00601345" w:rsidRDefault="00601345" w:rsidP="00601345">
      <w:pPr>
        <w:pStyle w:val="af3"/>
      </w:pPr>
    </w:p>
    <w:p w14:paraId="70B634D9" w14:textId="77777777" w:rsidR="00601345" w:rsidRDefault="00601345" w:rsidP="00601345">
      <w:pPr>
        <w:pStyle w:val="af6"/>
        <w:keepNext/>
        <w:ind w:firstLine="440"/>
        <w:jc w:val="center"/>
        <w:rPr>
          <w:rFonts w:ascii="Times New Roman" w:hAnsi="Times New Roman"/>
        </w:rPr>
      </w:pPr>
      <w:bookmarkStart w:id="131" w:name="_Ref420758817"/>
      <w:bookmarkStart w:id="132" w:name="_Ref420788190"/>
      <w:bookmarkStart w:id="133" w:name="_Toc422040732"/>
      <w:bookmarkStart w:id="134" w:name="_Ref420758813"/>
      <w:r>
        <w:rPr>
          <w:rFonts w:ascii="Times New Roman" w:hAnsi="Times New Roman" w:hint="eastAsia"/>
        </w:rPr>
        <w:lastRenderedPageBreak/>
        <w:t>表</w:t>
      </w:r>
      <w:r>
        <w:rPr>
          <w:rFonts w:ascii="Times New Roman" w:hAnsi="Times New Roman"/>
        </w:rPr>
        <w:t xml:space="preserve"> </w:t>
      </w:r>
      <w:bookmarkEnd w:id="131"/>
      <w:bookmarkEnd w:id="132"/>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33"/>
      <w:bookmarkEnd w:id="134"/>
    </w:p>
    <w:tbl>
      <w:tblPr>
        <w:tblStyle w:val="afd"/>
        <w:tblW w:w="0" w:type="auto"/>
        <w:jc w:val="center"/>
        <w:tblLook w:val="04A0" w:firstRow="1" w:lastRow="0" w:firstColumn="1" w:lastColumn="0" w:noHBand="0" w:noVBand="1"/>
      </w:tblPr>
      <w:tblGrid>
        <w:gridCol w:w="846"/>
        <w:gridCol w:w="1559"/>
        <w:gridCol w:w="1701"/>
        <w:gridCol w:w="1559"/>
        <w:gridCol w:w="1560"/>
      </w:tblGrid>
      <w:tr w:rsidR="00601345" w14:paraId="51BC8580"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19166C1C"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0C3E2AA4" w14:textId="77777777"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47F69F75" w14:textId="77777777"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5B502917" w14:textId="77777777"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2D452C2D" w14:textId="77777777"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14:paraId="60B162A8"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485A6075" w14:textId="77777777"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4E3343FE" w14:textId="77777777"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1FC438CC" w14:textId="77777777"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45C3B590" w14:textId="77777777"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00192BC9" w14:textId="77777777" w:rsidR="00601345" w:rsidRDefault="00601345">
            <w:pPr>
              <w:rPr>
                <w:rFonts w:ascii="Times New Roman" w:hAnsi="Times New Roman"/>
                <w:kern w:val="0"/>
                <w:szCs w:val="21"/>
              </w:rPr>
            </w:pPr>
            <w:r>
              <w:rPr>
                <w:rFonts w:ascii="Times New Roman" w:hAnsi="Times New Roman"/>
                <w:kern w:val="0"/>
                <w:szCs w:val="21"/>
              </w:rPr>
              <w:t>17%</w:t>
            </w:r>
          </w:p>
        </w:tc>
      </w:tr>
      <w:tr w:rsidR="00601345" w14:paraId="78A5CC38"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1022C06B" w14:textId="77777777"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03C93E0" w14:textId="77777777"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4F01CB65" w14:textId="77777777"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12E4C56D" w14:textId="77777777"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6D769101" w14:textId="77777777" w:rsidR="00601345" w:rsidRDefault="00601345">
            <w:pPr>
              <w:rPr>
                <w:rFonts w:ascii="Times New Roman" w:hAnsi="Times New Roman"/>
                <w:kern w:val="0"/>
                <w:szCs w:val="21"/>
              </w:rPr>
            </w:pPr>
            <w:r>
              <w:rPr>
                <w:rFonts w:ascii="Times New Roman" w:hAnsi="Times New Roman"/>
                <w:kern w:val="0"/>
                <w:szCs w:val="21"/>
              </w:rPr>
              <w:t>23%</w:t>
            </w:r>
          </w:p>
        </w:tc>
      </w:tr>
      <w:tr w:rsidR="00601345" w14:paraId="57550C8B"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0B98801A" w14:textId="77777777"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4770D61" w14:textId="77777777"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493B53" w14:textId="77777777"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1275A703" w14:textId="77777777"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4694D8FC" w14:textId="77777777" w:rsidR="00601345" w:rsidRDefault="00601345">
            <w:pPr>
              <w:rPr>
                <w:rFonts w:ascii="Times New Roman" w:hAnsi="Times New Roman"/>
                <w:kern w:val="0"/>
                <w:szCs w:val="21"/>
              </w:rPr>
            </w:pPr>
            <w:r>
              <w:rPr>
                <w:rFonts w:ascii="Times New Roman" w:hAnsi="Times New Roman"/>
                <w:kern w:val="0"/>
                <w:szCs w:val="21"/>
              </w:rPr>
              <w:t>29%</w:t>
            </w:r>
          </w:p>
        </w:tc>
      </w:tr>
      <w:tr w:rsidR="00601345" w14:paraId="1CAD4CE5"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74CF17E5" w14:textId="77777777"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47D49F82" w14:textId="77777777"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42F806AF" w14:textId="77777777"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402533DA" w14:textId="77777777"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6E430896" w14:textId="77777777" w:rsidR="00601345" w:rsidRDefault="00601345">
            <w:pPr>
              <w:rPr>
                <w:rFonts w:ascii="Times New Roman" w:hAnsi="Times New Roman"/>
                <w:kern w:val="0"/>
                <w:szCs w:val="21"/>
              </w:rPr>
            </w:pPr>
            <w:r>
              <w:rPr>
                <w:rFonts w:ascii="Times New Roman" w:hAnsi="Times New Roman"/>
                <w:kern w:val="0"/>
                <w:szCs w:val="21"/>
              </w:rPr>
              <w:t>38%</w:t>
            </w:r>
          </w:p>
        </w:tc>
      </w:tr>
      <w:tr w:rsidR="00601345" w14:paraId="0ED5DEAF"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3F6B9DF8" w14:textId="77777777"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14:paraId="1E981673" w14:textId="77777777"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14:paraId="4BA20E12" w14:textId="77777777"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14:paraId="2302AFA4" w14:textId="77777777"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14:paraId="3918FE05" w14:textId="77777777" w:rsidR="00601345" w:rsidRDefault="00601345">
            <w:pPr>
              <w:rPr>
                <w:rFonts w:ascii="Times New Roman" w:hAnsi="Times New Roman"/>
                <w:kern w:val="0"/>
                <w:szCs w:val="21"/>
              </w:rPr>
            </w:pPr>
            <w:r>
              <w:rPr>
                <w:rFonts w:ascii="Times New Roman" w:hAnsi="Times New Roman"/>
                <w:kern w:val="0"/>
                <w:szCs w:val="21"/>
              </w:rPr>
              <w:t>47%</w:t>
            </w:r>
          </w:p>
        </w:tc>
      </w:tr>
      <w:tr w:rsidR="00601345" w14:paraId="24EF07B0"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3DCCA363" w14:textId="77777777"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14:paraId="6EA4CF33" w14:textId="77777777"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14:paraId="43ADC73F" w14:textId="77777777"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14:paraId="7CC18F21" w14:textId="77777777"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14:paraId="289CDDA0" w14:textId="77777777" w:rsidR="00601345" w:rsidRDefault="00601345">
            <w:pPr>
              <w:rPr>
                <w:rFonts w:ascii="Times New Roman" w:hAnsi="Times New Roman"/>
                <w:kern w:val="0"/>
                <w:szCs w:val="21"/>
              </w:rPr>
            </w:pPr>
            <w:r>
              <w:rPr>
                <w:rFonts w:ascii="Times New Roman" w:hAnsi="Times New Roman"/>
                <w:kern w:val="0"/>
                <w:szCs w:val="21"/>
              </w:rPr>
              <w:t>56%</w:t>
            </w:r>
          </w:p>
        </w:tc>
      </w:tr>
      <w:tr w:rsidR="00601345" w14:paraId="3A5F13AA"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0106A623" w14:textId="77777777"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14:paraId="77202CDB" w14:textId="77777777"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14:paraId="2865CAD7" w14:textId="77777777"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14:paraId="64237418" w14:textId="77777777"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14:paraId="3F299C54" w14:textId="77777777" w:rsidR="00601345" w:rsidRDefault="00601345">
            <w:pPr>
              <w:rPr>
                <w:rFonts w:ascii="Times New Roman" w:hAnsi="Times New Roman"/>
                <w:kern w:val="0"/>
                <w:szCs w:val="21"/>
              </w:rPr>
            </w:pPr>
            <w:r>
              <w:rPr>
                <w:rFonts w:ascii="Times New Roman" w:hAnsi="Times New Roman"/>
                <w:kern w:val="0"/>
                <w:szCs w:val="21"/>
              </w:rPr>
              <w:t>63%</w:t>
            </w:r>
          </w:p>
        </w:tc>
      </w:tr>
      <w:tr w:rsidR="00601345" w14:paraId="2352FB6C"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6C822FBB" w14:textId="77777777"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14:paraId="596E0401" w14:textId="77777777"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14:paraId="6C9C89EE" w14:textId="77777777"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14:paraId="4C645B0F" w14:textId="77777777"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14:paraId="410621FF" w14:textId="77777777" w:rsidR="00601345" w:rsidRDefault="00601345">
            <w:pPr>
              <w:rPr>
                <w:rFonts w:ascii="Times New Roman" w:hAnsi="Times New Roman"/>
                <w:kern w:val="0"/>
                <w:szCs w:val="21"/>
              </w:rPr>
            </w:pPr>
            <w:r>
              <w:rPr>
                <w:rFonts w:ascii="Times New Roman" w:hAnsi="Times New Roman"/>
                <w:kern w:val="0"/>
                <w:szCs w:val="21"/>
              </w:rPr>
              <w:t>72%</w:t>
            </w:r>
          </w:p>
        </w:tc>
      </w:tr>
    </w:tbl>
    <w:p w14:paraId="41841229" w14:textId="77777777" w:rsidR="00601345" w:rsidRDefault="00601345" w:rsidP="00601345">
      <w:pPr>
        <w:pStyle w:val="af3"/>
        <w:ind w:left="840" w:firstLine="0"/>
        <w:rPr>
          <w:rFonts w:cs="Times New Roman"/>
        </w:rPr>
      </w:pPr>
    </w:p>
    <w:p w14:paraId="02B98404" w14:textId="77777777" w:rsidR="00601345" w:rsidRDefault="00601345" w:rsidP="00601345">
      <w:pPr>
        <w:pStyle w:val="af3"/>
        <w:numPr>
          <w:ilvl w:val="0"/>
          <w:numId w:val="25"/>
        </w:numPr>
        <w:rPr>
          <w:rFonts w:cs="Times New Roman"/>
        </w:rPr>
      </w:pPr>
      <w:r>
        <w:rPr>
          <w:rFonts w:cs="Times New Roman" w:hint="eastAsia"/>
        </w:rPr>
        <w:t>系统可靠性测试</w:t>
      </w:r>
    </w:p>
    <w:p w14:paraId="220A4E1E" w14:textId="77777777"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14:paraId="0063A561" w14:textId="77777777" w:rsidR="00601345" w:rsidRDefault="00601345" w:rsidP="00601345">
      <w:pPr>
        <w:pStyle w:val="af3"/>
        <w:numPr>
          <w:ilvl w:val="0"/>
          <w:numId w:val="25"/>
        </w:numPr>
        <w:rPr>
          <w:rFonts w:cs="Times New Roman"/>
        </w:rPr>
      </w:pPr>
      <w:r>
        <w:rPr>
          <w:rFonts w:cs="Times New Roman" w:hint="eastAsia"/>
        </w:rPr>
        <w:t>系统兼容性测试</w:t>
      </w:r>
    </w:p>
    <w:p w14:paraId="09CC2181" w14:textId="77777777"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14:paraId="772E0C3B" w14:textId="77777777" w:rsidR="00601345" w:rsidRDefault="00601345" w:rsidP="00601345">
      <w:pPr>
        <w:pStyle w:val="af3"/>
        <w:rPr>
          <w:rFonts w:cs="Times New Roman"/>
        </w:rPr>
      </w:pPr>
    </w:p>
    <w:p w14:paraId="3C982EC2" w14:textId="77777777" w:rsidR="00601345" w:rsidRDefault="00601345" w:rsidP="00601345">
      <w:pPr>
        <w:pStyle w:val="af6"/>
        <w:keepNext/>
        <w:ind w:firstLine="440"/>
        <w:jc w:val="center"/>
        <w:rPr>
          <w:rFonts w:ascii="Times New Roman" w:hAnsi="Times New Roman" w:cs="Times New Roman"/>
        </w:rPr>
      </w:pPr>
      <w:bookmarkStart w:id="135" w:name="_Ref420759346"/>
      <w:bookmarkStart w:id="136" w:name="_Ref420788214"/>
      <w:bookmarkStart w:id="137" w:name="_Toc422040733"/>
      <w:r>
        <w:rPr>
          <w:rFonts w:ascii="Times New Roman" w:hAnsi="Times New Roman" w:hint="eastAsia"/>
        </w:rPr>
        <w:t>表</w:t>
      </w:r>
      <w:r>
        <w:rPr>
          <w:rFonts w:ascii="Times New Roman" w:hAnsi="Times New Roman"/>
        </w:rPr>
        <w:t xml:space="preserve"> </w:t>
      </w:r>
      <w:bookmarkEnd w:id="135"/>
      <w:bookmarkEnd w:id="136"/>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37"/>
    </w:p>
    <w:tbl>
      <w:tblPr>
        <w:tblStyle w:val="afd"/>
        <w:tblW w:w="0" w:type="auto"/>
        <w:jc w:val="center"/>
        <w:tblLayout w:type="fixed"/>
        <w:tblLook w:val="04A0" w:firstRow="1" w:lastRow="0" w:firstColumn="1" w:lastColumn="0" w:noHBand="0" w:noVBand="1"/>
        <w:tblPrChange w:id="138"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39">
          <w:tblGrid>
            <w:gridCol w:w="1129"/>
            <w:gridCol w:w="2410"/>
            <w:gridCol w:w="2410"/>
            <w:gridCol w:w="1276"/>
          </w:tblGrid>
        </w:tblGridChange>
      </w:tblGrid>
      <w:tr w:rsidR="00601345" w14:paraId="17BDEF79" w14:textId="77777777" w:rsidTr="004F3C2D">
        <w:trPr>
          <w:jc w:val="center"/>
          <w:trPrChange w:id="14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4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3546926F"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4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F6C6A83" w14:textId="77777777" w:rsidR="00601345" w:rsidRDefault="00601345">
            <w:pPr>
              <w:jc w:val="center"/>
              <w:rPr>
                <w:rFonts w:ascii="Times New Roman" w:hAnsi="Times New Roman"/>
                <w:kern w:val="0"/>
                <w:szCs w:val="21"/>
              </w:rPr>
              <w:pPrChange w:id="143"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3F1AA7" w14:textId="77777777" w:rsidR="00601345" w:rsidRDefault="00601345">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4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8EE4445" w14:textId="77777777" w:rsidR="00601345" w:rsidRDefault="00601345">
            <w:pPr>
              <w:jc w:val="center"/>
              <w:rPr>
                <w:rFonts w:ascii="Times New Roman" w:hAnsi="Times New Roman"/>
                <w:kern w:val="0"/>
                <w:szCs w:val="21"/>
              </w:rPr>
              <w:pPrChange w:id="147" w:author="WuZT" w:date="2016-05-25T09:35:00Z">
                <w:pPr/>
              </w:pPrChange>
            </w:pPr>
            <w:r>
              <w:rPr>
                <w:rFonts w:ascii="Times New Roman" w:hAnsi="Times New Roman" w:hint="eastAsia"/>
                <w:kern w:val="0"/>
                <w:szCs w:val="21"/>
              </w:rPr>
              <w:t>是否兼容</w:t>
            </w:r>
          </w:p>
        </w:tc>
      </w:tr>
      <w:tr w:rsidR="00601345" w14:paraId="06D2ED61" w14:textId="77777777" w:rsidTr="004F3C2D">
        <w:trPr>
          <w:jc w:val="center"/>
          <w:trPrChange w:id="14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C98B7B7" w14:textId="77777777" w:rsidR="00601345" w:rsidRDefault="00601345" w:rsidP="004F3C2D">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5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9CCE19D" w14:textId="77777777" w:rsidR="00601345" w:rsidRDefault="00601345">
            <w:pPr>
              <w:jc w:val="center"/>
              <w:rPr>
                <w:rFonts w:ascii="Times New Roman" w:hAnsi="Times New Roman"/>
                <w:kern w:val="0"/>
                <w:szCs w:val="21"/>
              </w:rPr>
              <w:pPrChange w:id="151"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3F820E0" w14:textId="77777777" w:rsidR="00601345" w:rsidRDefault="00601345">
            <w:pPr>
              <w:jc w:val="center"/>
              <w:rPr>
                <w:rFonts w:ascii="Times New Roman" w:hAnsi="Times New Roman"/>
                <w:kern w:val="0"/>
                <w:szCs w:val="21"/>
              </w:rPr>
              <w:pPrChange w:id="153"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11E6DF" w14:textId="77777777" w:rsidR="00601345" w:rsidRDefault="00601345">
            <w:pPr>
              <w:jc w:val="center"/>
              <w:rPr>
                <w:rFonts w:ascii="Times New Roman" w:hAnsi="Times New Roman"/>
                <w:kern w:val="0"/>
                <w:szCs w:val="21"/>
              </w:rPr>
              <w:pPrChange w:id="155" w:author="WuZT" w:date="2016-05-25T09:35:00Z">
                <w:pPr/>
              </w:pPrChange>
            </w:pPr>
            <w:r>
              <w:rPr>
                <w:rFonts w:ascii="Times New Roman" w:hAnsi="Times New Roman" w:hint="eastAsia"/>
                <w:kern w:val="0"/>
                <w:szCs w:val="21"/>
              </w:rPr>
              <w:t>兼容</w:t>
            </w:r>
          </w:p>
        </w:tc>
      </w:tr>
      <w:tr w:rsidR="00601345" w14:paraId="48F5C5B4" w14:textId="77777777" w:rsidTr="004F3C2D">
        <w:trPr>
          <w:jc w:val="center"/>
          <w:trPrChange w:id="15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4E95915" w14:textId="77777777" w:rsidR="00601345" w:rsidRDefault="00601345" w:rsidP="004F3C2D">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5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70B7955" w14:textId="77777777" w:rsidR="00601345" w:rsidRDefault="00601345">
            <w:pPr>
              <w:jc w:val="center"/>
              <w:rPr>
                <w:rFonts w:ascii="Times New Roman" w:hAnsi="Times New Roman"/>
                <w:kern w:val="0"/>
                <w:szCs w:val="21"/>
              </w:rPr>
              <w:pPrChange w:id="159"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E3A91A3" w14:textId="77777777" w:rsidR="00601345" w:rsidRDefault="00601345">
            <w:pPr>
              <w:jc w:val="center"/>
              <w:rPr>
                <w:rFonts w:ascii="Times New Roman" w:hAnsi="Times New Roman"/>
                <w:kern w:val="0"/>
                <w:szCs w:val="21"/>
              </w:rPr>
              <w:pPrChange w:id="161"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6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7F1F94C" w14:textId="77777777" w:rsidR="00601345" w:rsidRDefault="00601345">
            <w:pPr>
              <w:jc w:val="center"/>
              <w:rPr>
                <w:rFonts w:ascii="Times New Roman" w:hAnsi="Times New Roman"/>
                <w:kern w:val="0"/>
                <w:szCs w:val="21"/>
              </w:rPr>
              <w:pPrChange w:id="163" w:author="WuZT" w:date="2016-05-25T09:35:00Z">
                <w:pPr/>
              </w:pPrChange>
            </w:pPr>
            <w:r>
              <w:rPr>
                <w:rFonts w:ascii="Times New Roman" w:hAnsi="Times New Roman" w:hint="eastAsia"/>
                <w:kern w:val="0"/>
                <w:szCs w:val="21"/>
              </w:rPr>
              <w:t>兼容</w:t>
            </w:r>
          </w:p>
        </w:tc>
      </w:tr>
      <w:tr w:rsidR="00601345" w14:paraId="03B1C86E" w14:textId="77777777" w:rsidTr="004F3C2D">
        <w:trPr>
          <w:jc w:val="center"/>
          <w:trPrChange w:id="16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7AE7637" w14:textId="77777777" w:rsidR="00601345" w:rsidRDefault="00601345" w:rsidP="004F3C2D">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6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1AF9DE12" w14:textId="77777777" w:rsidR="00601345" w:rsidRDefault="00601345">
            <w:pPr>
              <w:jc w:val="center"/>
              <w:rPr>
                <w:rFonts w:ascii="Times New Roman" w:hAnsi="Times New Roman"/>
                <w:kern w:val="0"/>
                <w:szCs w:val="21"/>
              </w:rPr>
              <w:pPrChange w:id="167"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EC913F4" w14:textId="77777777" w:rsidR="00601345" w:rsidRDefault="00601345">
            <w:pPr>
              <w:jc w:val="center"/>
              <w:rPr>
                <w:rFonts w:ascii="Times New Roman" w:hAnsi="Times New Roman"/>
                <w:kern w:val="0"/>
                <w:szCs w:val="21"/>
              </w:rPr>
              <w:pPrChange w:id="169"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7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030F796C" w14:textId="77777777" w:rsidR="00601345" w:rsidRDefault="00601345">
            <w:pPr>
              <w:jc w:val="center"/>
              <w:rPr>
                <w:rFonts w:ascii="Times New Roman" w:hAnsi="Times New Roman"/>
                <w:kern w:val="0"/>
                <w:szCs w:val="21"/>
              </w:rPr>
              <w:pPrChange w:id="171" w:author="WuZT" w:date="2016-05-25T09:35:00Z">
                <w:pPr/>
              </w:pPrChange>
            </w:pPr>
            <w:r>
              <w:rPr>
                <w:rFonts w:ascii="Times New Roman" w:hAnsi="Times New Roman" w:hint="eastAsia"/>
                <w:kern w:val="0"/>
                <w:szCs w:val="21"/>
              </w:rPr>
              <w:t>兼容</w:t>
            </w:r>
          </w:p>
        </w:tc>
      </w:tr>
      <w:tr w:rsidR="00601345" w14:paraId="00613C1A" w14:textId="77777777" w:rsidTr="004F3C2D">
        <w:trPr>
          <w:jc w:val="center"/>
          <w:trPrChange w:id="17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662CD2C" w14:textId="77777777" w:rsidR="00601345" w:rsidRDefault="00601345" w:rsidP="004F3C2D">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7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765FE13" w14:textId="77777777" w:rsidR="00601345" w:rsidRDefault="00601345">
            <w:pPr>
              <w:jc w:val="center"/>
              <w:rPr>
                <w:rFonts w:ascii="Times New Roman" w:hAnsi="Times New Roman"/>
                <w:kern w:val="0"/>
                <w:szCs w:val="21"/>
              </w:rPr>
              <w:pPrChange w:id="175"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ED0D514" w14:textId="77777777" w:rsidR="00601345" w:rsidRDefault="00601345">
            <w:pPr>
              <w:jc w:val="center"/>
              <w:rPr>
                <w:rFonts w:ascii="Times New Roman" w:hAnsi="Times New Roman"/>
                <w:kern w:val="0"/>
                <w:szCs w:val="21"/>
              </w:rPr>
              <w:pPrChange w:id="177"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7C8B2040" w14:textId="77777777" w:rsidR="00601345" w:rsidRDefault="00601345">
            <w:pPr>
              <w:jc w:val="center"/>
              <w:rPr>
                <w:rFonts w:ascii="Times New Roman" w:hAnsi="Times New Roman"/>
                <w:kern w:val="0"/>
                <w:szCs w:val="21"/>
              </w:rPr>
              <w:pPrChange w:id="179" w:author="WuZT" w:date="2016-05-25T09:35:00Z">
                <w:pPr/>
              </w:pPrChange>
            </w:pPr>
            <w:r>
              <w:rPr>
                <w:rFonts w:ascii="Times New Roman" w:hAnsi="Times New Roman" w:hint="eastAsia"/>
                <w:kern w:val="0"/>
                <w:szCs w:val="21"/>
              </w:rPr>
              <w:t>兼容</w:t>
            </w:r>
          </w:p>
        </w:tc>
      </w:tr>
      <w:tr w:rsidR="00601345" w14:paraId="0521F1FA" w14:textId="77777777" w:rsidTr="004F3C2D">
        <w:trPr>
          <w:jc w:val="center"/>
          <w:trPrChange w:id="18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2D4B66DF" w14:textId="77777777" w:rsidR="00601345" w:rsidRDefault="00601345" w:rsidP="004F3C2D">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8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40B6400C" w14:textId="77777777" w:rsidR="00601345" w:rsidRDefault="00601345">
            <w:pPr>
              <w:jc w:val="center"/>
              <w:rPr>
                <w:rFonts w:ascii="Times New Roman" w:hAnsi="Times New Roman"/>
                <w:kern w:val="0"/>
                <w:szCs w:val="21"/>
              </w:rPr>
              <w:pPrChange w:id="183"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8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AC3D5B7" w14:textId="77777777" w:rsidR="00601345" w:rsidRDefault="00601345">
            <w:pPr>
              <w:jc w:val="center"/>
              <w:rPr>
                <w:rFonts w:ascii="Times New Roman" w:hAnsi="Times New Roman"/>
                <w:kern w:val="0"/>
                <w:szCs w:val="21"/>
              </w:rPr>
              <w:pPrChange w:id="185"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8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5EAA0A7" w14:textId="77777777" w:rsidR="00601345" w:rsidRDefault="00601345">
            <w:pPr>
              <w:jc w:val="center"/>
              <w:rPr>
                <w:rFonts w:ascii="Times New Roman" w:hAnsi="Times New Roman"/>
                <w:kern w:val="0"/>
                <w:szCs w:val="21"/>
              </w:rPr>
              <w:pPrChange w:id="187" w:author="WuZT" w:date="2016-05-25T09:35:00Z">
                <w:pPr/>
              </w:pPrChange>
            </w:pPr>
            <w:r>
              <w:rPr>
                <w:rFonts w:ascii="Times New Roman" w:hAnsi="Times New Roman" w:hint="eastAsia"/>
                <w:kern w:val="0"/>
                <w:szCs w:val="21"/>
              </w:rPr>
              <w:t>兼容</w:t>
            </w:r>
          </w:p>
        </w:tc>
      </w:tr>
      <w:tr w:rsidR="00601345" w14:paraId="1685A9CE" w14:textId="77777777" w:rsidTr="004F3C2D">
        <w:trPr>
          <w:jc w:val="center"/>
          <w:trPrChange w:id="18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24CA5FE" w14:textId="77777777" w:rsidR="00601345" w:rsidRDefault="00601345" w:rsidP="004F3C2D">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9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188AE28" w14:textId="77777777" w:rsidR="00601345" w:rsidRDefault="00601345">
            <w:pPr>
              <w:jc w:val="center"/>
              <w:rPr>
                <w:rFonts w:ascii="Times New Roman" w:hAnsi="Times New Roman"/>
                <w:kern w:val="0"/>
                <w:szCs w:val="21"/>
              </w:rPr>
              <w:pPrChange w:id="191"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9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38E06CF" w14:textId="77777777" w:rsidR="00601345" w:rsidRDefault="00601345">
            <w:pPr>
              <w:jc w:val="center"/>
              <w:rPr>
                <w:rFonts w:ascii="Times New Roman" w:hAnsi="Times New Roman"/>
                <w:kern w:val="0"/>
                <w:szCs w:val="21"/>
              </w:rPr>
              <w:pPrChange w:id="193"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9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7AA7E83F" w14:textId="77777777" w:rsidR="00601345" w:rsidRDefault="00601345">
            <w:pPr>
              <w:jc w:val="center"/>
              <w:rPr>
                <w:rFonts w:ascii="Times New Roman" w:hAnsi="Times New Roman"/>
                <w:kern w:val="0"/>
                <w:szCs w:val="21"/>
              </w:rPr>
              <w:pPrChange w:id="195" w:author="WuZT" w:date="2016-05-25T09:35:00Z">
                <w:pPr/>
              </w:pPrChange>
            </w:pPr>
            <w:r>
              <w:rPr>
                <w:rFonts w:ascii="Times New Roman" w:hAnsi="Times New Roman" w:hint="eastAsia"/>
                <w:kern w:val="0"/>
                <w:szCs w:val="21"/>
              </w:rPr>
              <w:t>兼容</w:t>
            </w:r>
          </w:p>
        </w:tc>
      </w:tr>
      <w:tr w:rsidR="00601345" w14:paraId="64DAB9C0" w14:textId="77777777" w:rsidTr="004F3C2D">
        <w:trPr>
          <w:jc w:val="center"/>
          <w:trPrChange w:id="19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20D0137D" w14:textId="77777777" w:rsidR="00601345" w:rsidRDefault="00601345" w:rsidP="004F3C2D">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9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988591B" w14:textId="77777777" w:rsidR="00601345" w:rsidRDefault="00601345">
            <w:pPr>
              <w:jc w:val="center"/>
              <w:rPr>
                <w:rFonts w:ascii="Times New Roman" w:hAnsi="Times New Roman"/>
                <w:kern w:val="0"/>
                <w:szCs w:val="21"/>
              </w:rPr>
              <w:pPrChange w:id="199"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20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ECF5194" w14:textId="77777777" w:rsidR="00601345" w:rsidRDefault="00601345">
            <w:pPr>
              <w:jc w:val="center"/>
              <w:rPr>
                <w:rFonts w:ascii="Times New Roman" w:hAnsi="Times New Roman"/>
                <w:kern w:val="0"/>
                <w:szCs w:val="21"/>
              </w:rPr>
              <w:pPrChange w:id="201"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20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795C67" w14:textId="77777777" w:rsidR="00601345" w:rsidRDefault="00601345">
            <w:pPr>
              <w:jc w:val="center"/>
              <w:rPr>
                <w:rFonts w:ascii="Times New Roman" w:hAnsi="Times New Roman"/>
                <w:kern w:val="0"/>
                <w:szCs w:val="21"/>
              </w:rPr>
              <w:pPrChange w:id="203" w:author="WuZT" w:date="2016-05-25T09:35:00Z">
                <w:pPr/>
              </w:pPrChange>
            </w:pPr>
            <w:r>
              <w:rPr>
                <w:rFonts w:ascii="Times New Roman" w:hAnsi="Times New Roman" w:hint="eastAsia"/>
                <w:kern w:val="0"/>
                <w:szCs w:val="21"/>
              </w:rPr>
              <w:t>兼容</w:t>
            </w:r>
          </w:p>
        </w:tc>
      </w:tr>
      <w:tr w:rsidR="00601345" w14:paraId="45C5E991" w14:textId="77777777"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14:paraId="3614EEE4" w14:textId="77777777"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14:paraId="5C1D6922" w14:textId="77777777"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14:paraId="6F57220D" w14:textId="77777777"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14:paraId="7CC251B8" w14:textId="77777777" w:rsidR="00601345" w:rsidRDefault="00601345">
            <w:pPr>
              <w:rPr>
                <w:rFonts w:ascii="Times New Roman" w:hAnsi="Times New Roman"/>
                <w:kern w:val="0"/>
                <w:szCs w:val="21"/>
              </w:rPr>
            </w:pPr>
            <w:r>
              <w:rPr>
                <w:rFonts w:ascii="Times New Roman" w:hAnsi="Times New Roman" w:hint="eastAsia"/>
                <w:kern w:val="0"/>
                <w:szCs w:val="21"/>
              </w:rPr>
              <w:t>兼容</w:t>
            </w:r>
          </w:p>
        </w:tc>
      </w:tr>
    </w:tbl>
    <w:p w14:paraId="549E44E7" w14:textId="77777777" w:rsidR="00601345" w:rsidRDefault="00601345" w:rsidP="00601345">
      <w:pPr>
        <w:pStyle w:val="af3"/>
        <w:ind w:left="840" w:firstLine="0"/>
        <w:rPr>
          <w:rFonts w:cs="Times New Roman"/>
        </w:rPr>
      </w:pPr>
    </w:p>
    <w:p w14:paraId="56C63AF7" w14:textId="77777777" w:rsidR="00601345" w:rsidRDefault="00601345" w:rsidP="00601345">
      <w:pPr>
        <w:pStyle w:val="af3"/>
        <w:numPr>
          <w:ilvl w:val="0"/>
          <w:numId w:val="25"/>
        </w:numPr>
        <w:rPr>
          <w:rFonts w:cs="Times New Roman"/>
        </w:rPr>
      </w:pPr>
      <w:r>
        <w:rPr>
          <w:rFonts w:cs="Times New Roman" w:hint="eastAsia"/>
        </w:rPr>
        <w:t>系统功能完整性测试</w:t>
      </w:r>
    </w:p>
    <w:p w14:paraId="0DD108E6" w14:textId="77777777" w:rsidR="00601345" w:rsidRDefault="00601345" w:rsidP="00601345">
      <w:pPr>
        <w:pStyle w:val="af3"/>
        <w:rPr>
          <w:rFonts w:cs="Times New Roman"/>
        </w:rPr>
      </w:pPr>
      <w:r>
        <w:rPr>
          <w:rFonts w:cs="Times New Roman" w:hint="eastAsia"/>
        </w:rPr>
        <w:lastRenderedPageBreak/>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14:paraId="274F1A00" w14:textId="77777777" w:rsidR="00601345" w:rsidRDefault="00601345" w:rsidP="00601345">
      <w:pPr>
        <w:pStyle w:val="af3"/>
      </w:pPr>
    </w:p>
    <w:p w14:paraId="20A53F8E" w14:textId="77777777"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14:paraId="7E83DDFC" w14:textId="77777777" w:rsidR="004B77D6" w:rsidRPr="004B77D6" w:rsidRDefault="004B77D6" w:rsidP="009A6D12">
      <w:pPr>
        <w:pStyle w:val="af3"/>
        <w:ind w:firstLine="0"/>
      </w:pPr>
    </w:p>
    <w:p w14:paraId="23E7FD9E" w14:textId="77777777"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14:paraId="15F94DA0" w14:textId="77777777" w:rsidR="001120D3" w:rsidRDefault="009A6D12" w:rsidP="009A6D12">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006C420F" w:rsidRPr="00B94008">
        <w:rPr>
          <w:rFonts w:hint="eastAsia"/>
        </w:rPr>
        <w:t>对系统进行了可部署性、并发性、稳定性、兼容性、功能</w:t>
      </w:r>
      <w:r w:rsidR="006C420F" w:rsidRPr="00B94008">
        <w:t>完整性的实验，通过实验结果分析可以知道，系统的功能均已实现，达到预期效果</w:t>
      </w:r>
      <w:r w:rsidR="00B95654">
        <w:rPr>
          <w:rFonts w:hint="eastAsia"/>
        </w:rPr>
        <w:t>。</w:t>
      </w:r>
    </w:p>
    <w:p w14:paraId="1823A195" w14:textId="77777777" w:rsidR="005D5771" w:rsidRDefault="005D5771">
      <w:pPr>
        <w:widowControl/>
        <w:jc w:val="left"/>
        <w:rPr>
          <w:rStyle w:val="1CharChar"/>
          <w:rFonts w:ascii="宋体" w:hAnsi="宋体" w:cs="Arial"/>
        </w:rPr>
      </w:pPr>
      <w:r>
        <w:rPr>
          <w:rStyle w:val="1CharChar"/>
          <w:b w:val="0"/>
          <w:bCs w:val="0"/>
        </w:rPr>
        <w:br w:type="page"/>
      </w:r>
    </w:p>
    <w:p w14:paraId="29FA9C49" w14:textId="77777777"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Pr="00A83084">
        <w:rPr>
          <w:rFonts w:ascii="宋体" w:eastAsia="宋体" w:hAnsi="宋体"/>
        </w:rPr>
        <w:t>5</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77777777" w:rsidR="00A17F89" w:rsidRPr="00C9264B" w:rsidRDefault="00A17F89" w:rsidP="00A17F89">
      <w:pPr>
        <w:pStyle w:val="2"/>
        <w:widowControl w:val="0"/>
        <w:tabs>
          <w:tab w:val="clear" w:pos="720"/>
          <w:tab w:val="clear" w:pos="1854"/>
        </w:tabs>
        <w:ind w:left="578" w:hanging="578"/>
        <w:jc w:val="both"/>
        <w:rPr>
          <w:rFonts w:eastAsia="宋体" w:hAnsi="宋体"/>
        </w:rPr>
      </w:pPr>
      <w:r w:rsidRPr="00C9264B">
        <w:rPr>
          <w:rFonts w:eastAsia="宋体" w:hAnsi="宋体" w:hint="eastAsia"/>
        </w:rPr>
        <w:t>5.1 全文总结</w:t>
      </w:r>
    </w:p>
    <w:p w14:paraId="54FCCF06" w14:textId="77777777"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77777777" w:rsidR="006B44CC" w:rsidRPr="00995C3F" w:rsidRDefault="006B44CC" w:rsidP="006B44CC">
      <w:pPr>
        <w:pStyle w:val="af3"/>
        <w:numPr>
          <w:ilvl w:val="0"/>
          <w:numId w:val="26"/>
        </w:numPr>
        <w:ind w:left="426"/>
        <w:rPr>
          <w:rFonts w:cs="Times New Roman"/>
        </w:rPr>
      </w:pPr>
      <w:r>
        <w:rPr>
          <w:rFonts w:cs="Times New Roman" w:hint="eastAsia"/>
          <w:b/>
        </w:rPr>
        <w:t>提出了一种实时性高、</w:t>
      </w:r>
      <w:r w:rsidR="007E0006">
        <w:rPr>
          <w:rFonts w:cs="Times New Roman" w:hint="eastAsia"/>
          <w:b/>
        </w:rPr>
        <w:t>稳定性好、资源节约</w:t>
      </w:r>
      <w:r>
        <w:rPr>
          <w:rFonts w:cs="Times New Roman" w:hint="eastAsia"/>
          <w:b/>
        </w:rPr>
        <w:t>的虚拟网络流量</w:t>
      </w:r>
      <w:r w:rsidR="007E0006">
        <w:rPr>
          <w:rFonts w:cs="Times New Roman" w:hint="eastAsia"/>
          <w:b/>
        </w:rPr>
        <w:t>可视化</w:t>
      </w:r>
      <w:r>
        <w:rPr>
          <w:rFonts w:cs="Times New Roman" w:hint="eastAsia"/>
          <w:b/>
        </w:rPr>
        <w:t>系统的设计方法。</w:t>
      </w:r>
    </w:p>
    <w:p w14:paraId="63FA2308" w14:textId="77777777"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0E1EE34B" w14:textId="77777777" w:rsidR="006B44CC" w:rsidRPr="00B94008" w:rsidRDefault="006B44CC" w:rsidP="006B44CC">
      <w:pPr>
        <w:pStyle w:val="af3"/>
        <w:numPr>
          <w:ilvl w:val="0"/>
          <w:numId w:val="26"/>
        </w:numPr>
        <w:ind w:left="426"/>
        <w:rPr>
          <w:rFonts w:cs="Times New Roman"/>
        </w:rPr>
      </w:pPr>
      <w:r>
        <w:rPr>
          <w:rFonts w:cs="Times New Roman" w:hint="eastAsia"/>
          <w:b/>
        </w:rPr>
        <w:t>实现了一个模块化的虚拟网络流量监听系统。</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lastRenderedPageBreak/>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14:paraId="5CA12BB2" w14:textId="77777777" w:rsidR="00AF4907" w:rsidRPr="00C9264B" w:rsidRDefault="00A17F89" w:rsidP="00FC751B">
      <w:pPr>
        <w:pStyle w:val="2"/>
        <w:widowControl w:val="0"/>
        <w:tabs>
          <w:tab w:val="clear" w:pos="720"/>
          <w:tab w:val="clear" w:pos="1854"/>
        </w:tabs>
        <w:ind w:left="578" w:hanging="578"/>
        <w:jc w:val="both"/>
        <w:rPr>
          <w:rFonts w:eastAsia="宋体" w:hAnsi="宋体"/>
        </w:rPr>
      </w:pPr>
      <w:r w:rsidRPr="00C9264B">
        <w:rPr>
          <w:rFonts w:eastAsia="宋体" w:hAnsi="宋体" w:hint="eastAsia"/>
        </w:rPr>
        <w:t>5.2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14E940C4" w14:textId="77777777" w:rsidR="00813448" w:rsidRDefault="00813448" w:rsidP="00813448">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3665586" w14:textId="77777777" w:rsidR="00D83E13" w:rsidRPr="00813448" w:rsidRDefault="00D83E13" w:rsidP="00FC751B">
      <w:pPr>
        <w:pStyle w:val="af3"/>
      </w:pPr>
    </w:p>
    <w:p w14:paraId="17EBE9F9" w14:textId="77777777" w:rsidR="00FC751B" w:rsidRDefault="00FC751B" w:rsidP="00FC751B">
      <w:pPr>
        <w:pStyle w:val="af3"/>
      </w:pPr>
    </w:p>
    <w:p w14:paraId="507BA556" w14:textId="77777777" w:rsidR="00FC751B" w:rsidRDefault="00FC751B" w:rsidP="00FC751B">
      <w:pPr>
        <w:pStyle w:val="af3"/>
      </w:pPr>
    </w:p>
    <w:p w14:paraId="3282B0B4" w14:textId="77777777" w:rsidR="00FC751B" w:rsidRDefault="00FC751B" w:rsidP="00FC751B">
      <w:pPr>
        <w:pStyle w:val="af3"/>
      </w:pPr>
    </w:p>
    <w:p w14:paraId="5AC1C8C6" w14:textId="77777777" w:rsidR="00FC751B" w:rsidRDefault="00FC751B" w:rsidP="00FC751B">
      <w:pPr>
        <w:pStyle w:val="af3"/>
      </w:pPr>
    </w:p>
    <w:p w14:paraId="57403689" w14:textId="77777777" w:rsidR="00FC751B" w:rsidRPr="00FC751B" w:rsidRDefault="00FC751B" w:rsidP="00FC751B">
      <w:pPr>
        <w:pStyle w:val="af3"/>
      </w:pPr>
    </w:p>
    <w:p w14:paraId="5579011B" w14:textId="77777777" w:rsidR="00FC751B" w:rsidRDefault="00FC751B">
      <w:pPr>
        <w:widowControl/>
        <w:jc w:val="left"/>
        <w:rPr>
          <w:rStyle w:val="1CharChar"/>
          <w:rFonts w:ascii="宋体" w:hAnsi="宋体" w:cs="Arial"/>
        </w:rPr>
      </w:pPr>
      <w:r>
        <w:rPr>
          <w:rStyle w:val="1CharChar"/>
          <w:b w:val="0"/>
          <w:bCs w:val="0"/>
        </w:rPr>
        <w:lastRenderedPageBreak/>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77777777"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D35DB9">
      <w:footerReference w:type="first" r:id="rId30"/>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68FA2" w14:textId="77777777" w:rsidR="002323F8" w:rsidRDefault="002323F8">
      <w:r>
        <w:separator/>
      </w:r>
    </w:p>
  </w:endnote>
  <w:endnote w:type="continuationSeparator" w:id="0">
    <w:p w14:paraId="4783B555" w14:textId="77777777" w:rsidR="002323F8" w:rsidRDefault="002323F8">
      <w:r>
        <w:continuationSeparator/>
      </w:r>
    </w:p>
  </w:endnote>
  <w:endnote w:id="1">
    <w:p w14:paraId="059B7768" w14:textId="00A31688" w:rsidR="00823167" w:rsidRPr="005825C3" w:rsidRDefault="00823167" w:rsidP="00BB096B">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马博</w:t>
      </w:r>
      <w:r w:rsidR="00BB096B" w:rsidRPr="00BB096B">
        <w:rPr>
          <w:rFonts w:ascii="Times New Roman" w:eastAsia="宋体" w:hAnsi="Times New Roman"/>
        </w:rPr>
        <w:t xml:space="preserve">, </w:t>
      </w:r>
      <w:r w:rsidR="00BB096B" w:rsidRPr="00BB096B">
        <w:rPr>
          <w:rFonts w:ascii="Times New Roman" w:eastAsia="宋体" w:hAnsi="Times New Roman"/>
        </w:rPr>
        <w:t>袁丁</w:t>
      </w:r>
      <w:r w:rsidR="00BB096B" w:rsidRPr="00BB096B">
        <w:rPr>
          <w:rFonts w:ascii="Times New Roman" w:eastAsia="宋体" w:hAnsi="Times New Roman"/>
        </w:rPr>
        <w:t xml:space="preserve">. Linux </w:t>
      </w:r>
      <w:r w:rsidR="00BB096B" w:rsidRPr="00BB096B">
        <w:rPr>
          <w:rFonts w:ascii="Times New Roman" w:eastAsia="宋体" w:hAnsi="Times New Roman"/>
        </w:rPr>
        <w:t>下的高流量数据包监听技术</w:t>
      </w:r>
      <w:r w:rsidR="00BB096B" w:rsidRPr="00BB096B">
        <w:rPr>
          <w:rFonts w:ascii="Times New Roman" w:eastAsia="宋体" w:hAnsi="Times New Roman"/>
        </w:rPr>
        <w:t xml:space="preserve">[J]. </w:t>
      </w:r>
      <w:r w:rsidR="00BB096B" w:rsidRPr="00BB096B">
        <w:rPr>
          <w:rFonts w:ascii="Times New Roman" w:eastAsia="宋体" w:hAnsi="Times New Roman"/>
        </w:rPr>
        <w:t>计算机应用</w:t>
      </w:r>
      <w:r w:rsidR="00BB096B" w:rsidRPr="00BB096B">
        <w:rPr>
          <w:rFonts w:ascii="Times New Roman" w:eastAsia="宋体" w:hAnsi="Times New Roman"/>
        </w:rPr>
        <w:t>, 2009 (5): 1244-1247.</w:t>
      </w:r>
    </w:p>
  </w:endnote>
  <w:endnote w:id="2">
    <w:p w14:paraId="38408322" w14:textId="3767D6C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温照松</w:t>
      </w:r>
      <w:r w:rsidR="00BB096B" w:rsidRPr="00BB096B">
        <w:rPr>
          <w:rFonts w:ascii="Times New Roman" w:eastAsia="宋体" w:hAnsi="Times New Roman"/>
        </w:rPr>
        <w:t xml:space="preserve">, </w:t>
      </w:r>
      <w:r w:rsidR="00BB096B" w:rsidRPr="00BB096B">
        <w:rPr>
          <w:rFonts w:ascii="Times New Roman" w:eastAsia="宋体" w:hAnsi="Times New Roman"/>
        </w:rPr>
        <w:t>易仁伟</w:t>
      </w:r>
      <w:r w:rsidR="00BB096B" w:rsidRPr="00BB096B">
        <w:rPr>
          <w:rFonts w:ascii="Times New Roman" w:eastAsia="宋体" w:hAnsi="Times New Roman"/>
        </w:rPr>
        <w:t xml:space="preserve">, </w:t>
      </w:r>
      <w:r w:rsidR="00BB096B" w:rsidRPr="00BB096B">
        <w:rPr>
          <w:rFonts w:ascii="Times New Roman" w:eastAsia="宋体" w:hAnsi="Times New Roman"/>
        </w:rPr>
        <w:t>姚寒冰</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的实时</w:t>
      </w:r>
      <w:r w:rsidR="00BB096B" w:rsidRPr="00BB096B">
        <w:rPr>
          <w:rFonts w:ascii="Times New Roman" w:eastAsia="宋体" w:hAnsi="Times New Roman"/>
        </w:rPr>
        <w:t xml:space="preserve"> Web </w:t>
      </w:r>
      <w:r w:rsidR="00BB096B" w:rsidRPr="00BB096B">
        <w:rPr>
          <w:rFonts w:ascii="Times New Roman" w:eastAsia="宋体" w:hAnsi="Times New Roman"/>
        </w:rPr>
        <w:t>应用解决方案</w:t>
      </w:r>
      <w:r w:rsidR="00BB096B" w:rsidRPr="00BB096B">
        <w:rPr>
          <w:rFonts w:ascii="Times New Roman" w:eastAsia="宋体" w:hAnsi="Times New Roman"/>
        </w:rPr>
        <w:t xml:space="preserve">[J]. </w:t>
      </w:r>
      <w:r w:rsidR="00BB096B" w:rsidRPr="00BB096B">
        <w:rPr>
          <w:rFonts w:ascii="Times New Roman" w:eastAsia="宋体" w:hAnsi="Times New Roman"/>
        </w:rPr>
        <w:t>电脑知识与技术</w:t>
      </w:r>
      <w:r w:rsidR="00BB096B" w:rsidRPr="00BB096B">
        <w:rPr>
          <w:rFonts w:ascii="Times New Roman" w:eastAsia="宋体" w:hAnsi="Times New Roman"/>
        </w:rPr>
        <w:t xml:space="preserve">: </w:t>
      </w:r>
      <w:r w:rsidR="00BB096B" w:rsidRPr="00BB096B">
        <w:rPr>
          <w:rFonts w:ascii="Times New Roman" w:eastAsia="宋体" w:hAnsi="Times New Roman"/>
        </w:rPr>
        <w:t>学术交流</w:t>
      </w:r>
      <w:r w:rsidR="00BB096B" w:rsidRPr="00BB096B">
        <w:rPr>
          <w:rFonts w:ascii="Times New Roman" w:eastAsia="宋体" w:hAnsi="Times New Roman"/>
        </w:rPr>
        <w:t>, 2012, 8(6): 3826-3828.</w:t>
      </w:r>
    </w:p>
  </w:endnote>
  <w:endnote w:id="3">
    <w:p w14:paraId="1DF38B97" w14:textId="5152C36E"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233EEA56" w14:textId="5105E9F8"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00BB096B" w:rsidRPr="00BB096B">
        <w:rPr>
          <w:rFonts w:ascii="Times New Roman" w:eastAsia="宋体" w:hAnsi="Times New Roman"/>
        </w:rPr>
        <w:t>薛陇彬</w:t>
      </w:r>
      <w:r w:rsidR="00BB096B" w:rsidRPr="00BB096B">
        <w:rPr>
          <w:rFonts w:ascii="Times New Roman" w:eastAsia="宋体" w:hAnsi="Times New Roman"/>
        </w:rPr>
        <w:t xml:space="preserve">, </w:t>
      </w:r>
      <w:r w:rsidR="00BB096B" w:rsidRPr="00BB096B">
        <w:rPr>
          <w:rFonts w:ascii="Times New Roman" w:eastAsia="宋体" w:hAnsi="Times New Roman"/>
        </w:rPr>
        <w:t>刘钊远</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的网络实时通信</w:t>
      </w:r>
      <w:r w:rsidR="00BB096B" w:rsidRPr="00BB096B">
        <w:rPr>
          <w:rFonts w:ascii="Times New Roman" w:eastAsia="宋体" w:hAnsi="Times New Roman"/>
        </w:rPr>
        <w:t xml:space="preserve">[J]. </w:t>
      </w:r>
      <w:r w:rsidR="00BB096B" w:rsidRPr="00BB096B">
        <w:rPr>
          <w:rFonts w:ascii="Times New Roman" w:eastAsia="宋体" w:hAnsi="Times New Roman"/>
        </w:rPr>
        <w:t>计算机与数字工程</w:t>
      </w:r>
      <w:r w:rsidR="00BB096B" w:rsidRPr="00BB096B">
        <w:rPr>
          <w:rFonts w:ascii="Times New Roman" w:eastAsia="宋体" w:hAnsi="Times New Roman"/>
        </w:rPr>
        <w:t>, 2014, 42(3): 478-481.</w:t>
      </w:r>
    </w:p>
  </w:endnote>
  <w:endnote w:id="5">
    <w:p w14:paraId="3FB0ADD9"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hint="eastAsia"/>
        </w:rPr>
        <w:t>Yuan</w:t>
      </w:r>
      <w:r w:rsidRPr="005825C3">
        <w:rPr>
          <w:rFonts w:ascii="Times New Roman" w:eastAsia="宋体" w:hAnsi="Times New Roman"/>
        </w:rPr>
        <w:t xml:space="preserve"> </w:t>
      </w:r>
      <w:r w:rsidRPr="005825C3">
        <w:rPr>
          <w:rFonts w:ascii="Times New Roman" w:eastAsia="宋体" w:hAnsi="Times New Roman" w:hint="eastAsia"/>
        </w:rPr>
        <w:t>XR</w:t>
      </w:r>
      <w:r w:rsidRPr="005825C3">
        <w:rPr>
          <w:rFonts w:ascii="Times New Roman" w:eastAsia="宋体" w:hAnsi="Times New Roman"/>
        </w:rPr>
        <w:t>. B</w:t>
      </w:r>
      <w:r w:rsidRPr="005825C3">
        <w:rPr>
          <w:rFonts w:ascii="Times New Roman" w:eastAsia="宋体" w:hAnsi="Times New Roman" w:hint="eastAsia"/>
        </w:rPr>
        <w:t>ig</w:t>
      </w:r>
      <w:r w:rsidRPr="005825C3">
        <w:rPr>
          <w:rFonts w:ascii="Times New Roman" w:eastAsia="宋体" w:hAnsi="Times New Roman"/>
        </w:rPr>
        <w:t xml:space="preserve"> Da</w:t>
      </w:r>
      <w:r w:rsidRPr="005825C3">
        <w:rPr>
          <w:rFonts w:ascii="Times New Roman" w:eastAsia="宋体" w:hAnsi="Times New Roman" w:hint="eastAsia"/>
        </w:rPr>
        <w:t>ta</w:t>
      </w:r>
      <w:r w:rsidRPr="005825C3">
        <w:rPr>
          <w:rFonts w:ascii="Times New Roman" w:eastAsia="宋体" w:hAnsi="Times New Roman"/>
        </w:rPr>
        <w:t xml:space="preserve"> visualization. IEEE Computer Graphics and Applications, 2013,33(4):20-21. [doi:10.1109/MCG.2013.54]</w:t>
      </w:r>
    </w:p>
  </w:endnote>
  <w:endnote w:id="6">
    <w:p w14:paraId="780A380B"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0" w:name="_Ref422153251"/>
      <w:r>
        <w:rPr>
          <w:rFonts w:ascii="Times New Roman" w:eastAsia="宋体" w:hAnsi="Times New Roman"/>
        </w:rPr>
        <w:t xml:space="preserve"> </w:t>
      </w:r>
      <w:r w:rsidRPr="005825C3">
        <w:rPr>
          <w:rFonts w:ascii="Times New Roman" w:eastAsia="宋体" w:hAnsi="Times New Roman" w:hint="eastAsia"/>
        </w:rPr>
        <w:t>柳杨</w:t>
      </w:r>
      <w:r w:rsidRPr="005825C3">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,2012,38(11):247-250.</w:t>
      </w:r>
      <w:bookmarkEnd w:id="100"/>
      <w:r w:rsidRPr="005825C3">
        <w:rPr>
          <w:rFonts w:ascii="Times New Roman" w:eastAsia="宋体" w:hAnsi="Times New Roman"/>
        </w:rPr>
        <w:t xml:space="preserve"> </w:t>
      </w:r>
    </w:p>
  </w:endnote>
  <w:endnote w:id="7">
    <w:p w14:paraId="3B14F283"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1"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Pr="005825C3">
        <w:rPr>
          <w:rFonts w:ascii="Times New Roman" w:eastAsia="宋体" w:hAnsi="Times New Roman"/>
        </w:rPr>
        <w:t>,2013,4(9):116.</w:t>
      </w:r>
      <w:bookmarkEnd w:id="101"/>
      <w:r w:rsidRPr="005825C3">
        <w:rPr>
          <w:rFonts w:ascii="Times New Roman" w:eastAsia="宋体" w:hAnsi="Times New Roman"/>
        </w:rPr>
        <w:t xml:space="preserve"> </w:t>
      </w:r>
    </w:p>
  </w:endnote>
  <w:endnote w:id="8">
    <w:p w14:paraId="2DA85073"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2" w:name="_Ref422153378"/>
      <w:r>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Pr="005825C3">
        <w:rPr>
          <w:rFonts w:ascii="Times New Roman" w:eastAsia="宋体" w:hAnsi="Times New Roman"/>
        </w:rPr>
        <w:t>,2013,(8):125-129.</w:t>
      </w:r>
      <w:bookmarkEnd w:id="102"/>
    </w:p>
  </w:endnote>
  <w:endnote w:id="9">
    <w:p w14:paraId="2D2322D8"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3" w:name="_Ref422153400"/>
      <w:r>
        <w:rPr>
          <w:rFonts w:ascii="Times New Roman" w:eastAsia="宋体" w:hAnsi="Times New Roman"/>
        </w:rPr>
        <w:t xml:space="preserve"> </w:t>
      </w:r>
      <w:r w:rsidRPr="005825C3">
        <w:rPr>
          <w:rFonts w:ascii="Times New Roman" w:eastAsia="宋体" w:hAnsi="Times New Roman" w:hint="eastAsia"/>
        </w:rPr>
        <w:t>张宇</w:t>
      </w:r>
      <w:r w:rsidRPr="005825C3">
        <w:rPr>
          <w:rFonts w:ascii="Times New Roman" w:eastAsia="宋体" w:hAnsi="Times New Roman"/>
        </w:rPr>
        <w:t>,</w:t>
      </w:r>
      <w:r w:rsidRPr="005825C3">
        <w:rPr>
          <w:rFonts w:ascii="Times New Roman" w:eastAsia="宋体" w:hAnsi="Times New Roman" w:hint="eastAsia"/>
        </w:rPr>
        <w:t>王映辉</w:t>
      </w:r>
      <w:r w:rsidRPr="005825C3">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,2010,36(4):59-62.</w:t>
      </w:r>
      <w:bookmarkEnd w:id="103"/>
    </w:p>
  </w:endnote>
  <w:endnote w:id="10">
    <w:p w14:paraId="37FC94DB"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6" w:name="_Ref422153426"/>
      <w:r w:rsidRPr="005825C3">
        <w:rPr>
          <w:rFonts w:ascii="Times New Roman" w:eastAsia="宋体" w:hAnsi="Times New Roman" w:hint="eastAsia"/>
        </w:rPr>
        <w:t>赵玉伟</w:t>
      </w:r>
      <w:r w:rsidRPr="005825C3">
        <w:rPr>
          <w:rFonts w:ascii="Times New Roman" w:eastAsia="宋体" w:hAnsi="Times New Roman"/>
        </w:rPr>
        <w:t>,</w:t>
      </w:r>
      <w:r w:rsidRPr="005825C3">
        <w:rPr>
          <w:rFonts w:ascii="Times New Roman" w:eastAsia="宋体" w:hAnsi="Times New Roman" w:hint="eastAsia"/>
        </w:rPr>
        <w:t>肖敏</w:t>
      </w:r>
      <w:r w:rsidRPr="005825C3">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Pr="005825C3">
        <w:rPr>
          <w:rFonts w:ascii="Times New Roman" w:eastAsia="宋体" w:hAnsi="Times New Roman"/>
        </w:rPr>
        <w:t>,2006,24(4):136-138.</w:t>
      </w:r>
      <w:bookmarkEnd w:id="106"/>
    </w:p>
  </w:endnote>
  <w:endnote w:id="11">
    <w:p w14:paraId="6FE76DF9"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7"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Pr="005825C3">
        <w:rPr>
          <w:rFonts w:ascii="Times New Roman" w:eastAsia="宋体" w:hAnsi="Times New Roman"/>
        </w:rPr>
        <w:t>,2011.</w:t>
      </w:r>
      <w:bookmarkEnd w:id="107"/>
    </w:p>
  </w:endnote>
  <w:endnote w:id="12">
    <w:p w14:paraId="1C72D030"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8" w:name="_Ref422153569"/>
      <w:r w:rsidRPr="005825C3">
        <w:rPr>
          <w:rFonts w:ascii="Times New Roman" w:eastAsia="宋体" w:hAnsi="Times New Roman" w:hint="eastAsia"/>
        </w:rPr>
        <w:t>于海雯</w:t>
      </w:r>
      <w:r w:rsidRPr="005825C3">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Pr="005825C3">
        <w:rPr>
          <w:rFonts w:ascii="Times New Roman" w:eastAsia="宋体" w:hAnsi="Times New Roman"/>
        </w:rPr>
        <w:t>,2004,(8):69-71.</w:t>
      </w:r>
      <w:bookmarkEnd w:id="108"/>
    </w:p>
  </w:endnote>
  <w:endnote w:id="13">
    <w:p w14:paraId="7BA9761C" w14:textId="089F13F9"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平震宇</w:t>
      </w:r>
      <w:r w:rsidR="00BB096B" w:rsidRPr="00BB096B">
        <w:rPr>
          <w:rFonts w:ascii="Times New Roman" w:eastAsia="宋体" w:hAnsi="Times New Roman"/>
        </w:rPr>
        <w:t xml:space="preserve">. Libpcap </w:t>
      </w:r>
      <w:r w:rsidR="00BB096B" w:rsidRPr="00BB096B">
        <w:rPr>
          <w:rFonts w:ascii="Times New Roman" w:eastAsia="宋体" w:hAnsi="Times New Roman"/>
        </w:rPr>
        <w:t>数据包捕获机制剖析与研究</w:t>
      </w:r>
      <w:r w:rsidR="00BB096B" w:rsidRPr="00BB096B">
        <w:rPr>
          <w:rFonts w:ascii="Times New Roman" w:eastAsia="宋体" w:hAnsi="Times New Roman"/>
        </w:rPr>
        <w:t xml:space="preserve">[J]. </w:t>
      </w:r>
      <w:r w:rsidR="00BB096B" w:rsidRPr="00BB096B">
        <w:rPr>
          <w:rFonts w:ascii="Times New Roman" w:eastAsia="宋体" w:hAnsi="Times New Roman"/>
        </w:rPr>
        <w:t>信息网络安全</w:t>
      </w:r>
      <w:r w:rsidR="00BB096B" w:rsidRPr="00BB096B">
        <w:rPr>
          <w:rFonts w:ascii="Times New Roman" w:eastAsia="宋体" w:hAnsi="Times New Roman"/>
        </w:rPr>
        <w:t>, 2008 (8).</w:t>
      </w:r>
    </w:p>
  </w:endnote>
  <w:endnote w:id="14">
    <w:p w14:paraId="2F25049D" w14:textId="7261F531"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王光磊</w:t>
      </w:r>
      <w:r w:rsidR="00BB096B" w:rsidRPr="00BB096B">
        <w:rPr>
          <w:rFonts w:ascii="Times New Roman" w:eastAsia="宋体" w:hAnsi="Times New Roman"/>
        </w:rPr>
        <w:t xml:space="preserve">. MongoDB </w:t>
      </w:r>
      <w:r w:rsidR="00BB096B" w:rsidRPr="00BB096B">
        <w:rPr>
          <w:rFonts w:ascii="Times New Roman" w:eastAsia="宋体" w:hAnsi="Times New Roman"/>
        </w:rPr>
        <w:t>数据库的应用研究和方案优化</w:t>
      </w:r>
      <w:r w:rsidR="00BB096B" w:rsidRPr="00BB096B">
        <w:rPr>
          <w:rFonts w:ascii="Times New Roman" w:eastAsia="宋体" w:hAnsi="Times New Roman"/>
        </w:rPr>
        <w:t xml:space="preserve">[J]. </w:t>
      </w:r>
      <w:r w:rsidR="00BB096B" w:rsidRPr="00BB096B">
        <w:rPr>
          <w:rFonts w:ascii="Times New Roman" w:eastAsia="宋体" w:hAnsi="Times New Roman"/>
        </w:rPr>
        <w:t>中国科技信息</w:t>
      </w:r>
      <w:r w:rsidR="00BB096B" w:rsidRPr="00BB096B">
        <w:rPr>
          <w:rFonts w:ascii="Times New Roman" w:eastAsia="宋体" w:hAnsi="Times New Roman"/>
        </w:rPr>
        <w:t>, 2011 (20): 93-94.</w:t>
      </w:r>
    </w:p>
  </w:endnote>
  <w:endnote w:id="15">
    <w:p w14:paraId="3A2EB900" w14:textId="5F0FC30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杨旭士</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JQuery </w:t>
      </w:r>
      <w:r w:rsidR="00BB096B" w:rsidRPr="00BB096B">
        <w:rPr>
          <w:rFonts w:ascii="Times New Roman" w:eastAsia="宋体" w:hAnsi="Times New Roman"/>
        </w:rPr>
        <w:t>框架的</w:t>
      </w:r>
      <w:r w:rsidR="00BB096B" w:rsidRPr="00BB096B">
        <w:rPr>
          <w:rFonts w:ascii="Times New Roman" w:eastAsia="宋体" w:hAnsi="Times New Roman"/>
        </w:rPr>
        <w:t xml:space="preserve"> Web </w:t>
      </w:r>
      <w:r w:rsidR="00BB096B" w:rsidRPr="00BB096B">
        <w:rPr>
          <w:rFonts w:ascii="Times New Roman" w:eastAsia="宋体" w:hAnsi="Times New Roman"/>
        </w:rPr>
        <w:t>查询视图设计与实现</w:t>
      </w:r>
      <w:r w:rsidR="00BB096B" w:rsidRPr="00BB096B">
        <w:rPr>
          <w:rFonts w:ascii="Times New Roman" w:eastAsia="宋体" w:hAnsi="Times New Roman"/>
        </w:rPr>
        <w:t xml:space="preserve">[J]. </w:t>
      </w:r>
      <w:r w:rsidR="00BB096B" w:rsidRPr="00BB096B">
        <w:rPr>
          <w:rFonts w:ascii="Times New Roman" w:eastAsia="宋体" w:hAnsi="Times New Roman"/>
        </w:rPr>
        <w:t>计算机与现代化</w:t>
      </w:r>
      <w:r w:rsidR="00BB096B" w:rsidRPr="00BB096B">
        <w:rPr>
          <w:rFonts w:ascii="Times New Roman" w:eastAsia="宋体" w:hAnsi="Times New Roman"/>
        </w:rPr>
        <w:t>, 2010 (8): 128-129.</w:t>
      </w:r>
    </w:p>
  </w:endnote>
  <w:endnote w:id="16">
    <w:p w14:paraId="2D7C1728"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27"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27"/>
      <w:r w:rsidRPr="005825C3">
        <w:rPr>
          <w:rFonts w:ascii="Times New Roman" w:eastAsia="宋体" w:hAnsi="Times New Roman"/>
        </w:rPr>
        <w:t xml:space="preserve"> </w:t>
      </w:r>
    </w:p>
    <w:p w14:paraId="0C91316D" w14:textId="77777777" w:rsidR="00823167" w:rsidRPr="00F0089A" w:rsidRDefault="00823167">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2E0A119A"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CC365B">
      <w:rPr>
        <w:rFonts w:ascii="宋体" w:eastAsia="宋体" w:hAnsi="宋体" w:cstheme="minorBidi"/>
        <w:noProof/>
        <w:szCs w:val="21"/>
        <w:lang w:val="zh-CN"/>
      </w:rPr>
      <w:t>IV</w:t>
    </w:r>
    <w:r w:rsidRPr="00A5407D">
      <w:rPr>
        <w:rFonts w:ascii="宋体" w:eastAsia="宋体" w:hAnsi="宋体" w:cstheme="minorBidi"/>
        <w:noProof/>
        <w:szCs w:val="21"/>
        <w:lang w:val="zh-CN"/>
      </w:rPr>
      <w:fldChar w:fldCharType="end"/>
    </w:r>
  </w:p>
  <w:p w14:paraId="136303CD" w14:textId="77777777" w:rsidR="00C049B0" w:rsidRDefault="00C049B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6C0CC55E" w:rsidR="00823167" w:rsidRDefault="00823167">
    <w:pPr>
      <w:pStyle w:val="a9"/>
    </w:pPr>
    <w:r>
      <w:fldChar w:fldCharType="begin"/>
    </w:r>
    <w:r>
      <w:instrText>PAGE   \* MERGEFORMAT</w:instrText>
    </w:r>
    <w:r>
      <w:fldChar w:fldCharType="separate"/>
    </w:r>
    <w:r w:rsidR="00CC365B" w:rsidRPr="00CC365B">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D567E3" w:rsidRDefault="00D567E3">
    <w:pPr>
      <w:pStyle w:val="a9"/>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570F9" w14:textId="77777777" w:rsidR="002323F8" w:rsidRDefault="002323F8">
      <w:r>
        <w:separator/>
      </w:r>
    </w:p>
  </w:footnote>
  <w:footnote w:type="continuationSeparator" w:id="0">
    <w:p w14:paraId="1CD1C58C" w14:textId="77777777" w:rsidR="002323F8" w:rsidRDefault="002323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E742B3" w:rsidRPr="00E742B3" w:rsidRDefault="00E742B3" w:rsidP="00E742B3">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4102"/>
    <w:rsid w:val="000041BE"/>
    <w:rsid w:val="00006ADC"/>
    <w:rsid w:val="00007C0D"/>
    <w:rsid w:val="00007CC5"/>
    <w:rsid w:val="00013CBB"/>
    <w:rsid w:val="000163EF"/>
    <w:rsid w:val="00026A9B"/>
    <w:rsid w:val="00027ACB"/>
    <w:rsid w:val="00030C67"/>
    <w:rsid w:val="000346B5"/>
    <w:rsid w:val="000522DB"/>
    <w:rsid w:val="00057675"/>
    <w:rsid w:val="00064AA7"/>
    <w:rsid w:val="00067262"/>
    <w:rsid w:val="00070A35"/>
    <w:rsid w:val="00071F95"/>
    <w:rsid w:val="00073576"/>
    <w:rsid w:val="00076CC8"/>
    <w:rsid w:val="000838FF"/>
    <w:rsid w:val="00085E73"/>
    <w:rsid w:val="00091D67"/>
    <w:rsid w:val="00095B39"/>
    <w:rsid w:val="0009704D"/>
    <w:rsid w:val="000A0F0E"/>
    <w:rsid w:val="000A415C"/>
    <w:rsid w:val="000A5F57"/>
    <w:rsid w:val="000B404F"/>
    <w:rsid w:val="000C05BB"/>
    <w:rsid w:val="000C3E75"/>
    <w:rsid w:val="000D122E"/>
    <w:rsid w:val="000E0D30"/>
    <w:rsid w:val="00100A91"/>
    <w:rsid w:val="001120D3"/>
    <w:rsid w:val="001122F4"/>
    <w:rsid w:val="00122D0B"/>
    <w:rsid w:val="0012463F"/>
    <w:rsid w:val="00124F9E"/>
    <w:rsid w:val="001262BF"/>
    <w:rsid w:val="00127E82"/>
    <w:rsid w:val="00134457"/>
    <w:rsid w:val="001424F1"/>
    <w:rsid w:val="00142A03"/>
    <w:rsid w:val="00145993"/>
    <w:rsid w:val="001462B0"/>
    <w:rsid w:val="001563EB"/>
    <w:rsid w:val="00156FEE"/>
    <w:rsid w:val="001577A8"/>
    <w:rsid w:val="0016032A"/>
    <w:rsid w:val="00162633"/>
    <w:rsid w:val="00162D40"/>
    <w:rsid w:val="001631B6"/>
    <w:rsid w:val="001633F7"/>
    <w:rsid w:val="00170361"/>
    <w:rsid w:val="001868EE"/>
    <w:rsid w:val="001A1283"/>
    <w:rsid w:val="001A2846"/>
    <w:rsid w:val="001A2B6E"/>
    <w:rsid w:val="001A2CF4"/>
    <w:rsid w:val="001A5FF4"/>
    <w:rsid w:val="001B0D9B"/>
    <w:rsid w:val="001B27E3"/>
    <w:rsid w:val="001B45AD"/>
    <w:rsid w:val="001C1AD4"/>
    <w:rsid w:val="001C3998"/>
    <w:rsid w:val="001D20E5"/>
    <w:rsid w:val="001E2899"/>
    <w:rsid w:val="001E2DAC"/>
    <w:rsid w:val="001F634A"/>
    <w:rsid w:val="002020AA"/>
    <w:rsid w:val="0020478B"/>
    <w:rsid w:val="002167E0"/>
    <w:rsid w:val="00222BF7"/>
    <w:rsid w:val="00223F3B"/>
    <w:rsid w:val="0022443D"/>
    <w:rsid w:val="00224791"/>
    <w:rsid w:val="00230446"/>
    <w:rsid w:val="0023217C"/>
    <w:rsid w:val="002323F8"/>
    <w:rsid w:val="00232EBA"/>
    <w:rsid w:val="002331AA"/>
    <w:rsid w:val="00243B6D"/>
    <w:rsid w:val="00245B60"/>
    <w:rsid w:val="00247FFB"/>
    <w:rsid w:val="002529FD"/>
    <w:rsid w:val="00262B80"/>
    <w:rsid w:val="0026522E"/>
    <w:rsid w:val="00265654"/>
    <w:rsid w:val="00267639"/>
    <w:rsid w:val="002721DE"/>
    <w:rsid w:val="00297096"/>
    <w:rsid w:val="002B03F6"/>
    <w:rsid w:val="002B21D1"/>
    <w:rsid w:val="002C2D81"/>
    <w:rsid w:val="002D2797"/>
    <w:rsid w:val="002D5AF9"/>
    <w:rsid w:val="002D7EB0"/>
    <w:rsid w:val="002E2532"/>
    <w:rsid w:val="002E37A7"/>
    <w:rsid w:val="002E5811"/>
    <w:rsid w:val="002F20E8"/>
    <w:rsid w:val="002F7156"/>
    <w:rsid w:val="0030686B"/>
    <w:rsid w:val="00307239"/>
    <w:rsid w:val="003117A7"/>
    <w:rsid w:val="00312FEC"/>
    <w:rsid w:val="00314F06"/>
    <w:rsid w:val="00331F7D"/>
    <w:rsid w:val="00351580"/>
    <w:rsid w:val="00354F82"/>
    <w:rsid w:val="003554B2"/>
    <w:rsid w:val="00357AE6"/>
    <w:rsid w:val="00360F9D"/>
    <w:rsid w:val="003665D7"/>
    <w:rsid w:val="003676DB"/>
    <w:rsid w:val="00383AFD"/>
    <w:rsid w:val="003A20C7"/>
    <w:rsid w:val="003B0A49"/>
    <w:rsid w:val="003B2306"/>
    <w:rsid w:val="003C132F"/>
    <w:rsid w:val="003C4512"/>
    <w:rsid w:val="003D6793"/>
    <w:rsid w:val="003E591C"/>
    <w:rsid w:val="003F0843"/>
    <w:rsid w:val="003F72F7"/>
    <w:rsid w:val="00401572"/>
    <w:rsid w:val="00405B2A"/>
    <w:rsid w:val="00406780"/>
    <w:rsid w:val="00420B59"/>
    <w:rsid w:val="00426ACE"/>
    <w:rsid w:val="00431C74"/>
    <w:rsid w:val="004334A3"/>
    <w:rsid w:val="00435864"/>
    <w:rsid w:val="00442E86"/>
    <w:rsid w:val="00460246"/>
    <w:rsid w:val="004621CD"/>
    <w:rsid w:val="004637E2"/>
    <w:rsid w:val="0046574D"/>
    <w:rsid w:val="00467573"/>
    <w:rsid w:val="0047291F"/>
    <w:rsid w:val="0048214B"/>
    <w:rsid w:val="00483EB5"/>
    <w:rsid w:val="00491A86"/>
    <w:rsid w:val="004A18F2"/>
    <w:rsid w:val="004B0CA7"/>
    <w:rsid w:val="004B77D6"/>
    <w:rsid w:val="004D316F"/>
    <w:rsid w:val="004D7463"/>
    <w:rsid w:val="004E0CEA"/>
    <w:rsid w:val="004E395D"/>
    <w:rsid w:val="004F3C2D"/>
    <w:rsid w:val="004F4D76"/>
    <w:rsid w:val="004F7B12"/>
    <w:rsid w:val="00500470"/>
    <w:rsid w:val="00502D81"/>
    <w:rsid w:val="00503C76"/>
    <w:rsid w:val="00503D9B"/>
    <w:rsid w:val="00506A63"/>
    <w:rsid w:val="00511F6A"/>
    <w:rsid w:val="0051292A"/>
    <w:rsid w:val="00515039"/>
    <w:rsid w:val="00520845"/>
    <w:rsid w:val="00522FF9"/>
    <w:rsid w:val="00525858"/>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0983"/>
    <w:rsid w:val="005825C3"/>
    <w:rsid w:val="00585A02"/>
    <w:rsid w:val="00586B84"/>
    <w:rsid w:val="00595008"/>
    <w:rsid w:val="005A141F"/>
    <w:rsid w:val="005A6CE1"/>
    <w:rsid w:val="005B1E84"/>
    <w:rsid w:val="005B660D"/>
    <w:rsid w:val="005D0E14"/>
    <w:rsid w:val="005D5365"/>
    <w:rsid w:val="005D5771"/>
    <w:rsid w:val="005E377A"/>
    <w:rsid w:val="005E43D7"/>
    <w:rsid w:val="005F16B2"/>
    <w:rsid w:val="00601345"/>
    <w:rsid w:val="00602420"/>
    <w:rsid w:val="00610019"/>
    <w:rsid w:val="00612798"/>
    <w:rsid w:val="00614565"/>
    <w:rsid w:val="00621F49"/>
    <w:rsid w:val="00622DFC"/>
    <w:rsid w:val="00623B47"/>
    <w:rsid w:val="006310C8"/>
    <w:rsid w:val="00634CA3"/>
    <w:rsid w:val="006357D8"/>
    <w:rsid w:val="00643CDB"/>
    <w:rsid w:val="00650E59"/>
    <w:rsid w:val="00662767"/>
    <w:rsid w:val="0066453E"/>
    <w:rsid w:val="006710A3"/>
    <w:rsid w:val="006716C0"/>
    <w:rsid w:val="00680BC4"/>
    <w:rsid w:val="006A0F55"/>
    <w:rsid w:val="006B44CC"/>
    <w:rsid w:val="006C12A8"/>
    <w:rsid w:val="006C420F"/>
    <w:rsid w:val="006C5A33"/>
    <w:rsid w:val="006D2407"/>
    <w:rsid w:val="006D3675"/>
    <w:rsid w:val="006D6046"/>
    <w:rsid w:val="006E2E17"/>
    <w:rsid w:val="006F14A4"/>
    <w:rsid w:val="006F340F"/>
    <w:rsid w:val="007003B0"/>
    <w:rsid w:val="007113F7"/>
    <w:rsid w:val="00711731"/>
    <w:rsid w:val="00715E9A"/>
    <w:rsid w:val="00723227"/>
    <w:rsid w:val="007248F6"/>
    <w:rsid w:val="00730890"/>
    <w:rsid w:val="007465EC"/>
    <w:rsid w:val="007516B0"/>
    <w:rsid w:val="0075170C"/>
    <w:rsid w:val="0075173B"/>
    <w:rsid w:val="00753346"/>
    <w:rsid w:val="00760E5C"/>
    <w:rsid w:val="00761ADF"/>
    <w:rsid w:val="00762510"/>
    <w:rsid w:val="0077307C"/>
    <w:rsid w:val="00781D68"/>
    <w:rsid w:val="00785AED"/>
    <w:rsid w:val="00786939"/>
    <w:rsid w:val="0079133C"/>
    <w:rsid w:val="007957D6"/>
    <w:rsid w:val="00797D5E"/>
    <w:rsid w:val="007A112C"/>
    <w:rsid w:val="007A4EA7"/>
    <w:rsid w:val="007B0D25"/>
    <w:rsid w:val="007B3E60"/>
    <w:rsid w:val="007C00D9"/>
    <w:rsid w:val="007C3117"/>
    <w:rsid w:val="007C5D6E"/>
    <w:rsid w:val="007D14E0"/>
    <w:rsid w:val="007E0006"/>
    <w:rsid w:val="007E101A"/>
    <w:rsid w:val="007E6D80"/>
    <w:rsid w:val="00813448"/>
    <w:rsid w:val="008143FB"/>
    <w:rsid w:val="00820FFB"/>
    <w:rsid w:val="00823167"/>
    <w:rsid w:val="00823A11"/>
    <w:rsid w:val="00824246"/>
    <w:rsid w:val="00834C8A"/>
    <w:rsid w:val="00850C6D"/>
    <w:rsid w:val="008523E4"/>
    <w:rsid w:val="0085275E"/>
    <w:rsid w:val="008569D5"/>
    <w:rsid w:val="00867DE9"/>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5F1"/>
    <w:rsid w:val="008E5B1E"/>
    <w:rsid w:val="008E64B1"/>
    <w:rsid w:val="008F45D8"/>
    <w:rsid w:val="008F4C2B"/>
    <w:rsid w:val="009227E2"/>
    <w:rsid w:val="009402BF"/>
    <w:rsid w:val="009416AE"/>
    <w:rsid w:val="00960BF7"/>
    <w:rsid w:val="00964715"/>
    <w:rsid w:val="00967743"/>
    <w:rsid w:val="009777D9"/>
    <w:rsid w:val="00984A52"/>
    <w:rsid w:val="00990874"/>
    <w:rsid w:val="00995C3F"/>
    <w:rsid w:val="0099758A"/>
    <w:rsid w:val="009A484A"/>
    <w:rsid w:val="009A66D6"/>
    <w:rsid w:val="009A6D12"/>
    <w:rsid w:val="009B37A1"/>
    <w:rsid w:val="009B6055"/>
    <w:rsid w:val="009C1F2E"/>
    <w:rsid w:val="009C2E98"/>
    <w:rsid w:val="009C31A1"/>
    <w:rsid w:val="009C5FB3"/>
    <w:rsid w:val="009C625F"/>
    <w:rsid w:val="009C772F"/>
    <w:rsid w:val="009D47D2"/>
    <w:rsid w:val="009D77EB"/>
    <w:rsid w:val="009E3FB0"/>
    <w:rsid w:val="009E6DE2"/>
    <w:rsid w:val="009F1F1D"/>
    <w:rsid w:val="009F3E93"/>
    <w:rsid w:val="009F5B63"/>
    <w:rsid w:val="009F631A"/>
    <w:rsid w:val="00A070D1"/>
    <w:rsid w:val="00A07FA8"/>
    <w:rsid w:val="00A17F89"/>
    <w:rsid w:val="00A2144D"/>
    <w:rsid w:val="00A30691"/>
    <w:rsid w:val="00A31CE1"/>
    <w:rsid w:val="00A36147"/>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D3A9A"/>
    <w:rsid w:val="00AD460F"/>
    <w:rsid w:val="00AE0D97"/>
    <w:rsid w:val="00AE3824"/>
    <w:rsid w:val="00AF48E5"/>
    <w:rsid w:val="00AF4907"/>
    <w:rsid w:val="00AF5102"/>
    <w:rsid w:val="00AF6931"/>
    <w:rsid w:val="00B0431E"/>
    <w:rsid w:val="00B06CCC"/>
    <w:rsid w:val="00B168BC"/>
    <w:rsid w:val="00B22CB1"/>
    <w:rsid w:val="00B240DC"/>
    <w:rsid w:val="00B35E94"/>
    <w:rsid w:val="00B4244F"/>
    <w:rsid w:val="00B52328"/>
    <w:rsid w:val="00B537A7"/>
    <w:rsid w:val="00B54D75"/>
    <w:rsid w:val="00B54E82"/>
    <w:rsid w:val="00B567AE"/>
    <w:rsid w:val="00B72F0B"/>
    <w:rsid w:val="00B75A4B"/>
    <w:rsid w:val="00B819C5"/>
    <w:rsid w:val="00B84F16"/>
    <w:rsid w:val="00B9028D"/>
    <w:rsid w:val="00B95654"/>
    <w:rsid w:val="00B959B1"/>
    <w:rsid w:val="00BB096B"/>
    <w:rsid w:val="00BB72DD"/>
    <w:rsid w:val="00BC064F"/>
    <w:rsid w:val="00BE1A9B"/>
    <w:rsid w:val="00BE4D5F"/>
    <w:rsid w:val="00BE6C9B"/>
    <w:rsid w:val="00C02D80"/>
    <w:rsid w:val="00C02E3A"/>
    <w:rsid w:val="00C049B0"/>
    <w:rsid w:val="00C10715"/>
    <w:rsid w:val="00C170B5"/>
    <w:rsid w:val="00C22873"/>
    <w:rsid w:val="00C26605"/>
    <w:rsid w:val="00C315A1"/>
    <w:rsid w:val="00C43832"/>
    <w:rsid w:val="00C52026"/>
    <w:rsid w:val="00C576DD"/>
    <w:rsid w:val="00C60140"/>
    <w:rsid w:val="00C613A2"/>
    <w:rsid w:val="00C66CE1"/>
    <w:rsid w:val="00C768F1"/>
    <w:rsid w:val="00C76B66"/>
    <w:rsid w:val="00C80E3D"/>
    <w:rsid w:val="00C828BD"/>
    <w:rsid w:val="00C875E7"/>
    <w:rsid w:val="00C9264B"/>
    <w:rsid w:val="00C92D39"/>
    <w:rsid w:val="00C93146"/>
    <w:rsid w:val="00C9341A"/>
    <w:rsid w:val="00CA0E0A"/>
    <w:rsid w:val="00CA3438"/>
    <w:rsid w:val="00CA39CF"/>
    <w:rsid w:val="00CB3054"/>
    <w:rsid w:val="00CB4530"/>
    <w:rsid w:val="00CC365B"/>
    <w:rsid w:val="00CC39A4"/>
    <w:rsid w:val="00CC59DF"/>
    <w:rsid w:val="00CD2845"/>
    <w:rsid w:val="00CD7D5A"/>
    <w:rsid w:val="00CE3D1C"/>
    <w:rsid w:val="00CE48D1"/>
    <w:rsid w:val="00CE6277"/>
    <w:rsid w:val="00CE6BF8"/>
    <w:rsid w:val="00CF05C9"/>
    <w:rsid w:val="00CF297D"/>
    <w:rsid w:val="00CF59D8"/>
    <w:rsid w:val="00D03824"/>
    <w:rsid w:val="00D15B9E"/>
    <w:rsid w:val="00D17BF9"/>
    <w:rsid w:val="00D20384"/>
    <w:rsid w:val="00D251C5"/>
    <w:rsid w:val="00D35DB9"/>
    <w:rsid w:val="00D567E3"/>
    <w:rsid w:val="00D56AB6"/>
    <w:rsid w:val="00D61CF5"/>
    <w:rsid w:val="00D72B75"/>
    <w:rsid w:val="00D76C00"/>
    <w:rsid w:val="00D817E6"/>
    <w:rsid w:val="00D81905"/>
    <w:rsid w:val="00D83E13"/>
    <w:rsid w:val="00D858BA"/>
    <w:rsid w:val="00D9164E"/>
    <w:rsid w:val="00D9464E"/>
    <w:rsid w:val="00D95C53"/>
    <w:rsid w:val="00DA2D02"/>
    <w:rsid w:val="00DB7CC9"/>
    <w:rsid w:val="00DC0BBF"/>
    <w:rsid w:val="00DC65A3"/>
    <w:rsid w:val="00DD0A56"/>
    <w:rsid w:val="00DD63AA"/>
    <w:rsid w:val="00DE53D2"/>
    <w:rsid w:val="00DF12A7"/>
    <w:rsid w:val="00DF75FE"/>
    <w:rsid w:val="00E02F09"/>
    <w:rsid w:val="00E11B69"/>
    <w:rsid w:val="00E1219E"/>
    <w:rsid w:val="00E13C99"/>
    <w:rsid w:val="00E33151"/>
    <w:rsid w:val="00E347B0"/>
    <w:rsid w:val="00E35AAF"/>
    <w:rsid w:val="00E47694"/>
    <w:rsid w:val="00E525F3"/>
    <w:rsid w:val="00E52E7E"/>
    <w:rsid w:val="00E55018"/>
    <w:rsid w:val="00E55394"/>
    <w:rsid w:val="00E66A0A"/>
    <w:rsid w:val="00E742B3"/>
    <w:rsid w:val="00E7558D"/>
    <w:rsid w:val="00E767D0"/>
    <w:rsid w:val="00E80747"/>
    <w:rsid w:val="00E81715"/>
    <w:rsid w:val="00E82638"/>
    <w:rsid w:val="00E87D45"/>
    <w:rsid w:val="00EA042A"/>
    <w:rsid w:val="00EA64BF"/>
    <w:rsid w:val="00ED399E"/>
    <w:rsid w:val="00EE0F95"/>
    <w:rsid w:val="00EE1C17"/>
    <w:rsid w:val="00EE2B26"/>
    <w:rsid w:val="00EE50A1"/>
    <w:rsid w:val="00EF1F6B"/>
    <w:rsid w:val="00EF5C89"/>
    <w:rsid w:val="00EF7B98"/>
    <w:rsid w:val="00F0089A"/>
    <w:rsid w:val="00F03B55"/>
    <w:rsid w:val="00F17A08"/>
    <w:rsid w:val="00F475FF"/>
    <w:rsid w:val="00F52D87"/>
    <w:rsid w:val="00F6141B"/>
    <w:rsid w:val="00F6293E"/>
    <w:rsid w:val="00F639C9"/>
    <w:rsid w:val="00F65439"/>
    <w:rsid w:val="00F662D1"/>
    <w:rsid w:val="00F663E6"/>
    <w:rsid w:val="00F71293"/>
    <w:rsid w:val="00F72DF7"/>
    <w:rsid w:val="00F7384D"/>
    <w:rsid w:val="00F7433D"/>
    <w:rsid w:val="00F95B7C"/>
    <w:rsid w:val="00FC0FA9"/>
    <w:rsid w:val="00FC751B"/>
    <w:rsid w:val="00FD07EE"/>
    <w:rsid w:val="00FD2B64"/>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FE4394"/>
    <w:pPr>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FE4394"/>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vsdx"/><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package" Target="embeddings/Microsoft_Visio___1.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package" Target="embeddings/Microsoft_Visio___3.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vmware.com/cn/technology/virtual-machine.html" TargetMode="External"/><Relationship Id="rId20" Type="http://schemas.openxmlformats.org/officeDocument/2006/relationships/image" Target="media/image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emf"/><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vsharing.com/industry/1617.html" TargetMode="External"/><Relationship Id="rId23" Type="http://schemas.openxmlformats.org/officeDocument/2006/relationships/package" Target="embeddings/Microsoft_Visio___2.vsdx"/><Relationship Id="rId28"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yperlink" Target="https://github.com/ecomfe/zrende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sharing.com/module/27720.html" TargetMode="External"/><Relationship Id="rId22" Type="http://schemas.openxmlformats.org/officeDocument/2006/relationships/image" Target="media/image3.emf"/><Relationship Id="rId27" Type="http://schemas.openxmlformats.org/officeDocument/2006/relationships/package" Target="embeddings/Microsoft_Visio___4.vsdx"/><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32807D-65E9-4FCC-80FB-541C12FF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9048</TotalTime>
  <Pages>46</Pages>
  <Words>4997</Words>
  <Characters>28483</Characters>
  <Application>Microsoft Office Word</Application>
  <DocSecurity>0</DocSecurity>
  <Lines>237</Lines>
  <Paragraphs>66</Paragraphs>
  <ScaleCrop>false</ScaleCrop>
  <Company>bit</Company>
  <LinksUpToDate>false</LinksUpToDate>
  <CharactersWithSpaces>33414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405</cp:revision>
  <cp:lastPrinted>2015-11-27T08:49:00Z</cp:lastPrinted>
  <dcterms:created xsi:type="dcterms:W3CDTF">2016-05-16T15:24:00Z</dcterms:created>
  <dcterms:modified xsi:type="dcterms:W3CDTF">2016-05-26T09:53:00Z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